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E8D" w:rsidRPr="00621B53" w:rsidRDefault="00E04E8D" w:rsidP="00E04E8D">
      <w:pPr>
        <w:spacing w:line="240" w:lineRule="auto"/>
        <w:jc w:val="center"/>
        <w:rPr>
          <w:rFonts w:ascii="宋体" w:hAnsi="宋体"/>
          <w:b/>
          <w:sz w:val="28"/>
          <w:szCs w:val="28"/>
        </w:rPr>
      </w:pPr>
      <w:r>
        <w:rPr>
          <w:rFonts w:ascii="宋体" w:hAnsi="宋体"/>
          <w:b/>
          <w:noProof/>
          <w:sz w:val="28"/>
          <w:szCs w:val="28"/>
        </w:rPr>
        <w:drawing>
          <wp:anchor distT="0" distB="0" distL="114300" distR="114300" simplePos="0" relativeHeight="251660288" behindDoc="0" locked="0" layoutInCell="1" allowOverlap="1">
            <wp:simplePos x="0" y="0"/>
            <wp:positionH relativeFrom="column">
              <wp:posOffset>53975</wp:posOffset>
            </wp:positionH>
            <wp:positionV relativeFrom="paragraph">
              <wp:posOffset>-318770</wp:posOffset>
            </wp:positionV>
            <wp:extent cx="2009775" cy="62865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628650"/>
                    </a:xfrm>
                    <a:prstGeom prst="rect">
                      <a:avLst/>
                    </a:prstGeom>
                    <a:noFill/>
                  </pic:spPr>
                </pic:pic>
              </a:graphicData>
            </a:graphic>
          </wp:anchor>
        </w:drawing>
      </w:r>
    </w:p>
    <w:p w:rsidR="00E04E8D" w:rsidRPr="00621B53" w:rsidRDefault="00E04E8D" w:rsidP="00E04E8D">
      <w:pPr>
        <w:spacing w:line="240" w:lineRule="auto"/>
        <w:jc w:val="center"/>
        <w:rPr>
          <w:rFonts w:ascii="宋体" w:hAnsi="宋体"/>
          <w:b/>
          <w:sz w:val="28"/>
          <w:szCs w:val="28"/>
        </w:rPr>
      </w:pPr>
    </w:p>
    <w:p w:rsidR="00E04E8D" w:rsidRPr="00621B53" w:rsidRDefault="00E04E8D" w:rsidP="00E04E8D">
      <w:pPr>
        <w:spacing w:line="240" w:lineRule="auto"/>
        <w:jc w:val="center"/>
        <w:rPr>
          <w:rFonts w:ascii="宋体" w:hAnsi="宋体"/>
          <w:b/>
          <w:sz w:val="28"/>
          <w:szCs w:val="28"/>
        </w:rPr>
      </w:pPr>
    </w:p>
    <w:p w:rsidR="00E04E8D" w:rsidRPr="00621B53" w:rsidRDefault="00E04E8D" w:rsidP="00E04E8D">
      <w:pPr>
        <w:spacing w:line="240" w:lineRule="auto"/>
        <w:jc w:val="center"/>
        <w:rPr>
          <w:rFonts w:ascii="宋体" w:hAnsi="宋体"/>
          <w:sz w:val="28"/>
          <w:szCs w:val="28"/>
        </w:rPr>
      </w:pPr>
    </w:p>
    <w:p w:rsidR="00E04E8D" w:rsidRPr="00621B53" w:rsidRDefault="00E04E8D" w:rsidP="00E04E8D">
      <w:pPr>
        <w:spacing w:line="240" w:lineRule="auto"/>
        <w:jc w:val="center"/>
        <w:rPr>
          <w:rFonts w:ascii="宋体" w:hAnsi="宋体"/>
          <w:b/>
          <w:sz w:val="28"/>
          <w:szCs w:val="28"/>
        </w:rPr>
      </w:pPr>
    </w:p>
    <w:p w:rsidR="00E04E8D" w:rsidRPr="00621B53" w:rsidRDefault="00E04E8D" w:rsidP="00E04E8D">
      <w:pPr>
        <w:spacing w:line="240" w:lineRule="auto"/>
        <w:jc w:val="center"/>
        <w:rPr>
          <w:rFonts w:ascii="宋体" w:hAnsi="宋体"/>
          <w:sz w:val="36"/>
          <w:szCs w:val="36"/>
        </w:rPr>
      </w:pPr>
      <w:r>
        <w:rPr>
          <w:rFonts w:ascii="宋体" w:hAnsi="宋体" w:hint="eastAsia"/>
          <w:sz w:val="36"/>
          <w:szCs w:val="36"/>
        </w:rPr>
        <w:t>工程技术标准</w:t>
      </w:r>
    </w:p>
    <w:p w:rsidR="00E04E8D" w:rsidRPr="00621B53" w:rsidRDefault="00E04E8D" w:rsidP="00E04E8D">
      <w:pPr>
        <w:spacing w:line="240" w:lineRule="auto"/>
        <w:jc w:val="center"/>
        <w:rPr>
          <w:rFonts w:ascii="宋体" w:hAnsi="宋体"/>
          <w:b/>
          <w:sz w:val="28"/>
          <w:szCs w:val="28"/>
        </w:rPr>
      </w:pPr>
    </w:p>
    <w:p w:rsidR="00E04E8D" w:rsidRDefault="00E04E8D" w:rsidP="00E04E8D">
      <w:pPr>
        <w:spacing w:line="240" w:lineRule="auto"/>
        <w:jc w:val="center"/>
        <w:rPr>
          <w:rFonts w:ascii="宋体" w:hAnsi="宋体"/>
          <w:b/>
          <w:sz w:val="52"/>
          <w:szCs w:val="52"/>
        </w:rPr>
      </w:pPr>
      <w:r>
        <w:rPr>
          <w:rFonts w:ascii="宋体" w:hAnsi="宋体" w:hint="eastAsia"/>
          <w:b/>
          <w:sz w:val="52"/>
          <w:szCs w:val="52"/>
        </w:rPr>
        <w:t>深圳证券交易所</w:t>
      </w:r>
      <w:r>
        <w:rPr>
          <w:rFonts w:ascii="宋体" w:hAnsi="宋体" w:hint="eastAsia"/>
          <w:b/>
          <w:sz w:val="52"/>
          <w:szCs w:val="52"/>
        </w:rPr>
        <w:t>Binary</w:t>
      </w:r>
      <w:r>
        <w:rPr>
          <w:rFonts w:ascii="宋体" w:hAnsi="宋体" w:hint="eastAsia"/>
          <w:b/>
          <w:sz w:val="52"/>
          <w:szCs w:val="52"/>
        </w:rPr>
        <w:t>行情</w:t>
      </w:r>
    </w:p>
    <w:p w:rsidR="00E04E8D" w:rsidRPr="00621B53" w:rsidRDefault="00E04E8D" w:rsidP="00E04E8D">
      <w:pPr>
        <w:spacing w:line="240" w:lineRule="auto"/>
        <w:jc w:val="center"/>
        <w:rPr>
          <w:rFonts w:ascii="宋体" w:hAnsi="宋体"/>
          <w:b/>
          <w:sz w:val="52"/>
          <w:szCs w:val="52"/>
        </w:rPr>
      </w:pPr>
      <w:r>
        <w:rPr>
          <w:rFonts w:ascii="宋体" w:hAnsi="宋体" w:hint="eastAsia"/>
          <w:b/>
          <w:sz w:val="52"/>
          <w:szCs w:val="52"/>
        </w:rPr>
        <w:t>数据接口规范</w:t>
      </w:r>
    </w:p>
    <w:p w:rsidR="00E04E8D" w:rsidRPr="00621B53" w:rsidRDefault="00E04E8D" w:rsidP="00E04E8D">
      <w:pPr>
        <w:spacing w:line="240" w:lineRule="auto"/>
        <w:jc w:val="center"/>
        <w:rPr>
          <w:rFonts w:ascii="宋体" w:hAnsi="宋体"/>
          <w:b/>
          <w:sz w:val="28"/>
          <w:szCs w:val="28"/>
        </w:rPr>
      </w:pPr>
      <w:r>
        <w:rPr>
          <w:rFonts w:ascii="宋体" w:hAnsi="宋体" w:hint="eastAsia"/>
          <w:b/>
          <w:sz w:val="28"/>
          <w:szCs w:val="28"/>
        </w:rPr>
        <w:t>(Ver1.0</w:t>
      </w:r>
      <w:r w:rsidRPr="00CD13FF">
        <w:rPr>
          <w:rFonts w:ascii="宋体" w:hAnsi="宋体"/>
          <w:b/>
          <w:sz w:val="28"/>
          <w:szCs w:val="28"/>
        </w:rPr>
        <w:t>1</w:t>
      </w:r>
      <w:r>
        <w:rPr>
          <w:rFonts w:ascii="宋体" w:hAnsi="宋体" w:hint="eastAsia"/>
          <w:b/>
          <w:sz w:val="28"/>
          <w:szCs w:val="28"/>
        </w:rPr>
        <w:t>)</w:t>
      </w:r>
    </w:p>
    <w:p w:rsidR="00E04E8D" w:rsidRPr="00621B53" w:rsidRDefault="00E04E8D" w:rsidP="00E04E8D">
      <w:pPr>
        <w:spacing w:line="240" w:lineRule="auto"/>
        <w:jc w:val="center"/>
        <w:rPr>
          <w:rFonts w:ascii="宋体" w:hAnsi="宋体"/>
          <w:b/>
          <w:sz w:val="28"/>
          <w:szCs w:val="28"/>
        </w:rPr>
      </w:pPr>
    </w:p>
    <w:p w:rsidR="00E04E8D" w:rsidRDefault="00E04E8D" w:rsidP="00E04E8D">
      <w:pPr>
        <w:spacing w:line="240" w:lineRule="auto"/>
        <w:jc w:val="center"/>
        <w:rPr>
          <w:rFonts w:ascii="宋体" w:hAnsi="宋体"/>
          <w:sz w:val="28"/>
          <w:szCs w:val="28"/>
        </w:rPr>
      </w:pPr>
    </w:p>
    <w:p w:rsidR="00E04E8D" w:rsidRPr="00621B53" w:rsidRDefault="00E04E8D" w:rsidP="00E04E8D">
      <w:pPr>
        <w:spacing w:line="240" w:lineRule="auto"/>
        <w:jc w:val="center"/>
        <w:rPr>
          <w:rFonts w:ascii="宋体" w:hAnsi="宋体"/>
          <w:b/>
          <w:sz w:val="28"/>
          <w:szCs w:val="28"/>
        </w:rPr>
      </w:pPr>
    </w:p>
    <w:p w:rsidR="00E04E8D" w:rsidRPr="00621B53" w:rsidRDefault="00E04E8D" w:rsidP="00E04E8D">
      <w:pPr>
        <w:spacing w:line="240" w:lineRule="auto"/>
        <w:jc w:val="center"/>
        <w:rPr>
          <w:rFonts w:ascii="宋体" w:hAnsi="宋体"/>
          <w:b/>
          <w:sz w:val="28"/>
          <w:szCs w:val="28"/>
        </w:rPr>
      </w:pPr>
    </w:p>
    <w:p w:rsidR="00E04E8D" w:rsidRDefault="00E04E8D" w:rsidP="00E04E8D">
      <w:pPr>
        <w:spacing w:line="240" w:lineRule="auto"/>
        <w:jc w:val="center"/>
        <w:rPr>
          <w:rFonts w:ascii="宋体" w:hAnsi="宋体"/>
          <w:b/>
          <w:sz w:val="28"/>
          <w:szCs w:val="28"/>
        </w:rPr>
      </w:pPr>
    </w:p>
    <w:p w:rsidR="00E04E8D" w:rsidRDefault="00E04E8D" w:rsidP="00E04E8D">
      <w:pPr>
        <w:spacing w:line="240" w:lineRule="auto"/>
        <w:jc w:val="center"/>
        <w:rPr>
          <w:rFonts w:ascii="宋体" w:hAnsi="宋体"/>
          <w:b/>
          <w:sz w:val="28"/>
          <w:szCs w:val="28"/>
        </w:rPr>
      </w:pPr>
    </w:p>
    <w:p w:rsidR="00E04E8D" w:rsidRPr="00621B53" w:rsidRDefault="00E04E8D" w:rsidP="00E04E8D">
      <w:pPr>
        <w:spacing w:line="240" w:lineRule="auto"/>
        <w:jc w:val="center"/>
        <w:rPr>
          <w:rFonts w:ascii="宋体" w:hAnsi="宋体"/>
          <w:b/>
          <w:sz w:val="28"/>
          <w:szCs w:val="28"/>
        </w:rPr>
      </w:pPr>
    </w:p>
    <w:p w:rsidR="00E04E8D" w:rsidRPr="00621B53" w:rsidRDefault="005F201D" w:rsidP="00E04E8D">
      <w:pPr>
        <w:spacing w:line="240" w:lineRule="auto"/>
        <w:jc w:val="center"/>
        <w:rPr>
          <w:rFonts w:ascii="宋体" w:hAnsi="宋体"/>
          <w:b/>
          <w:sz w:val="28"/>
          <w:szCs w:val="28"/>
        </w:rPr>
      </w:pPr>
      <w:r>
        <w:rPr>
          <w:rFonts w:ascii="宋体" w:hAnsi="宋体"/>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0" type="#_x0000_t75" style="position:absolute;left:0;text-align:left;margin-left:141.15pt;margin-top:25.8pt;width:175pt;height:152pt;z-index:251659264">
            <v:imagedata r:id="rId10" o:title=""/>
            <w10:wrap type="topAndBottom"/>
          </v:shape>
          <o:OLEObject Type="Embed" ProgID="MS_ClipArt_Gallery" ShapeID="_x0000_s1140" DrawAspect="Content" ObjectID="_1570348705" r:id="rId11"/>
        </w:pict>
      </w:r>
    </w:p>
    <w:p w:rsidR="00E04E8D" w:rsidRPr="00621B53" w:rsidRDefault="00E04E8D" w:rsidP="00E04E8D">
      <w:pPr>
        <w:spacing w:line="240" w:lineRule="auto"/>
        <w:jc w:val="center"/>
        <w:rPr>
          <w:rFonts w:ascii="宋体" w:hAnsi="宋体"/>
          <w:b/>
          <w:sz w:val="28"/>
          <w:szCs w:val="28"/>
        </w:rPr>
      </w:pPr>
    </w:p>
    <w:p w:rsidR="00E04E8D" w:rsidRPr="00621B53" w:rsidRDefault="00E04E8D" w:rsidP="00E04E8D">
      <w:pPr>
        <w:spacing w:line="240" w:lineRule="auto"/>
        <w:jc w:val="center"/>
        <w:rPr>
          <w:rFonts w:ascii="宋体" w:hAnsi="宋体"/>
          <w:b/>
          <w:sz w:val="28"/>
          <w:szCs w:val="28"/>
        </w:rPr>
      </w:pPr>
    </w:p>
    <w:p w:rsidR="00E04E8D" w:rsidRDefault="00E04E8D" w:rsidP="00E04E8D">
      <w:pPr>
        <w:pStyle w:val="aa"/>
        <w:jc w:val="center"/>
        <w:rPr>
          <w:rFonts w:ascii="Times New Roman"/>
          <w:b/>
          <w:bCs/>
          <w:sz w:val="32"/>
        </w:rPr>
      </w:pPr>
      <w:r>
        <w:rPr>
          <w:rFonts w:ascii="Times New Roman" w:hint="eastAsia"/>
          <w:b/>
          <w:bCs/>
          <w:sz w:val="32"/>
        </w:rPr>
        <w:t>深圳证券交易所</w:t>
      </w:r>
    </w:p>
    <w:p w:rsidR="00E04E8D" w:rsidRPr="00621B53" w:rsidRDefault="00E04E8D" w:rsidP="00E04E8D">
      <w:pPr>
        <w:spacing w:line="240" w:lineRule="auto"/>
        <w:jc w:val="center"/>
        <w:rPr>
          <w:rFonts w:ascii="宋体" w:hAnsi="宋体"/>
          <w:b/>
          <w:sz w:val="32"/>
        </w:rPr>
        <w:sectPr w:rsidR="00E04E8D" w:rsidRPr="00621B53" w:rsidSect="00621B53">
          <w:headerReference w:type="default" r:id="rId12"/>
          <w:pgSz w:w="11906" w:h="16838" w:code="9"/>
          <w:pgMar w:top="1440" w:right="1440" w:bottom="1440" w:left="1440" w:header="907" w:footer="907" w:gutter="0"/>
          <w:cols w:space="425"/>
          <w:docGrid w:type="lines" w:linePitch="398"/>
        </w:sectPr>
      </w:pPr>
      <w:r>
        <w:rPr>
          <w:rFonts w:hint="eastAsia"/>
          <w:b/>
          <w:bCs/>
          <w:sz w:val="32"/>
        </w:rPr>
        <w:t>二○一</w:t>
      </w:r>
      <w:r w:rsidR="00CD13FF">
        <w:rPr>
          <w:rFonts w:hint="eastAsia"/>
          <w:b/>
          <w:bCs/>
          <w:sz w:val="32"/>
        </w:rPr>
        <w:t>六</w:t>
      </w:r>
      <w:r>
        <w:rPr>
          <w:rFonts w:hint="eastAsia"/>
          <w:b/>
          <w:bCs/>
          <w:sz w:val="32"/>
        </w:rPr>
        <w:t>年</w:t>
      </w:r>
      <w:r w:rsidR="00CD13FF">
        <w:rPr>
          <w:rFonts w:hint="eastAsia"/>
          <w:b/>
          <w:bCs/>
          <w:sz w:val="32"/>
        </w:rPr>
        <w:t>六</w:t>
      </w:r>
      <w:r>
        <w:rPr>
          <w:rFonts w:hint="eastAsia"/>
          <w:b/>
          <w:bCs/>
          <w:sz w:val="32"/>
        </w:rPr>
        <w:t>月</w:t>
      </w:r>
    </w:p>
    <w:p w:rsidR="00E04E8D" w:rsidRPr="00621B53" w:rsidRDefault="00E04E8D" w:rsidP="00E04E8D">
      <w:pPr>
        <w:spacing w:line="240" w:lineRule="auto"/>
        <w:jc w:val="center"/>
        <w:rPr>
          <w:rFonts w:ascii="宋体" w:hAnsi="宋体"/>
          <w:b/>
          <w:sz w:val="36"/>
          <w:szCs w:val="36"/>
        </w:rPr>
      </w:pPr>
      <w:r w:rsidRPr="00621B53">
        <w:rPr>
          <w:rFonts w:ascii="宋体" w:hAnsi="宋体" w:hint="eastAsia"/>
          <w:b/>
          <w:sz w:val="36"/>
          <w:szCs w:val="36"/>
        </w:rPr>
        <w:lastRenderedPageBreak/>
        <w:t>文档说明</w:t>
      </w:r>
    </w:p>
    <w:tbl>
      <w:tblPr>
        <w:tblW w:w="8789" w:type="dxa"/>
        <w:tblInd w:w="108" w:type="dxa"/>
        <w:tblLayout w:type="fixed"/>
        <w:tblLook w:val="0000" w:firstRow="0" w:lastRow="0" w:firstColumn="0" w:lastColumn="0" w:noHBand="0" w:noVBand="0"/>
      </w:tblPr>
      <w:tblGrid>
        <w:gridCol w:w="1417"/>
        <w:gridCol w:w="1135"/>
        <w:gridCol w:w="6237"/>
      </w:tblGrid>
      <w:tr w:rsidR="00E04E8D" w:rsidRPr="00621B53" w:rsidTr="00AE3B62">
        <w:trPr>
          <w:cantSplit/>
        </w:trPr>
        <w:tc>
          <w:tcPr>
            <w:tcW w:w="8789" w:type="dxa"/>
            <w:gridSpan w:val="3"/>
            <w:tcBorders>
              <w:top w:val="double" w:sz="4" w:space="0" w:color="auto"/>
              <w:left w:val="double" w:sz="4" w:space="0" w:color="auto"/>
              <w:bottom w:val="single" w:sz="6" w:space="0" w:color="auto"/>
              <w:right w:val="single" w:sz="4" w:space="0" w:color="auto"/>
            </w:tcBorders>
            <w:shd w:val="clear" w:color="auto" w:fill="E6E6E6"/>
            <w:vAlign w:val="center"/>
          </w:tcPr>
          <w:p w:rsidR="00E04E8D" w:rsidRPr="00621B53" w:rsidRDefault="00E04E8D" w:rsidP="00AE3B62">
            <w:pPr>
              <w:pStyle w:val="ae"/>
              <w:spacing w:before="59" w:after="59" w:line="240" w:lineRule="auto"/>
              <w:jc w:val="center"/>
              <w:rPr>
                <w:rFonts w:ascii="宋体" w:eastAsia="楷体_GB2312" w:hAnsi="宋体"/>
              </w:rPr>
            </w:pPr>
            <w:r w:rsidRPr="00621B53">
              <w:rPr>
                <w:rFonts w:ascii="宋体" w:eastAsia="楷体_GB2312" w:hAnsi="宋体"/>
              </w:rPr>
              <w:t>修订历史</w:t>
            </w:r>
          </w:p>
        </w:tc>
      </w:tr>
      <w:tr w:rsidR="00E04E8D" w:rsidRPr="00621B53" w:rsidTr="00AE3B62">
        <w:trPr>
          <w:cantSplit/>
          <w:trHeight w:val="502"/>
        </w:trPr>
        <w:tc>
          <w:tcPr>
            <w:tcW w:w="1417" w:type="dxa"/>
            <w:tcBorders>
              <w:top w:val="single" w:sz="6" w:space="0" w:color="auto"/>
              <w:left w:val="double" w:sz="4" w:space="0" w:color="auto"/>
              <w:bottom w:val="single" w:sz="6" w:space="0" w:color="auto"/>
              <w:right w:val="single" w:sz="4" w:space="0" w:color="auto"/>
            </w:tcBorders>
            <w:shd w:val="clear" w:color="auto" w:fill="E6E6E6"/>
            <w:vAlign w:val="center"/>
          </w:tcPr>
          <w:p w:rsidR="00E04E8D" w:rsidRPr="00621B53" w:rsidRDefault="00E04E8D" w:rsidP="00AE3B62">
            <w:pPr>
              <w:pStyle w:val="ae"/>
              <w:spacing w:beforeLines="0" w:afterLines="0" w:line="240" w:lineRule="auto"/>
              <w:jc w:val="center"/>
              <w:rPr>
                <w:rFonts w:ascii="宋体" w:eastAsia="楷体_GB2312" w:hAnsi="宋体"/>
              </w:rPr>
            </w:pPr>
            <w:r w:rsidRPr="00621B53">
              <w:rPr>
                <w:rFonts w:ascii="宋体" w:eastAsia="楷体_GB2312" w:hAnsi="宋体"/>
              </w:rPr>
              <w:t>日期</w:t>
            </w:r>
          </w:p>
        </w:tc>
        <w:tc>
          <w:tcPr>
            <w:tcW w:w="1135" w:type="dxa"/>
            <w:tcBorders>
              <w:top w:val="single" w:sz="6" w:space="0" w:color="auto"/>
              <w:left w:val="single" w:sz="4" w:space="0" w:color="auto"/>
              <w:bottom w:val="single" w:sz="6" w:space="0" w:color="auto"/>
              <w:right w:val="single" w:sz="4" w:space="0" w:color="auto"/>
            </w:tcBorders>
            <w:shd w:val="clear" w:color="auto" w:fill="E6E6E6"/>
            <w:vAlign w:val="center"/>
          </w:tcPr>
          <w:p w:rsidR="00E04E8D" w:rsidRPr="00621B53" w:rsidRDefault="00E04E8D" w:rsidP="00AE3B62">
            <w:pPr>
              <w:pStyle w:val="ae"/>
              <w:spacing w:beforeLines="0" w:afterLines="0" w:line="240" w:lineRule="auto"/>
              <w:jc w:val="center"/>
              <w:rPr>
                <w:rFonts w:ascii="宋体" w:eastAsia="楷体_GB2312" w:hAnsi="宋体"/>
              </w:rPr>
            </w:pPr>
            <w:r w:rsidRPr="00621B53">
              <w:rPr>
                <w:rFonts w:ascii="宋体" w:eastAsia="楷体_GB2312" w:hAnsi="宋体"/>
              </w:rPr>
              <w:t>版本</w:t>
            </w:r>
          </w:p>
        </w:tc>
        <w:tc>
          <w:tcPr>
            <w:tcW w:w="6237" w:type="dxa"/>
            <w:tcBorders>
              <w:top w:val="single" w:sz="6" w:space="0" w:color="auto"/>
              <w:left w:val="single" w:sz="4" w:space="0" w:color="auto"/>
              <w:bottom w:val="single" w:sz="6" w:space="0" w:color="auto"/>
              <w:right w:val="single" w:sz="4" w:space="0" w:color="auto"/>
            </w:tcBorders>
            <w:shd w:val="clear" w:color="auto" w:fill="E6E6E6"/>
            <w:vAlign w:val="center"/>
          </w:tcPr>
          <w:p w:rsidR="00E04E8D" w:rsidRPr="00621B53" w:rsidRDefault="00E04E8D" w:rsidP="00AE3B62">
            <w:pPr>
              <w:pStyle w:val="ae"/>
              <w:spacing w:beforeLines="0" w:afterLines="0" w:line="240" w:lineRule="auto"/>
              <w:jc w:val="center"/>
              <w:rPr>
                <w:rFonts w:ascii="宋体" w:eastAsia="楷体_GB2312" w:hAnsi="宋体"/>
              </w:rPr>
            </w:pPr>
            <w:r w:rsidRPr="00621B53">
              <w:rPr>
                <w:rFonts w:ascii="宋体" w:eastAsia="楷体_GB2312" w:hAnsi="宋体" w:hint="eastAsia"/>
              </w:rPr>
              <w:t>修订</w:t>
            </w:r>
            <w:r w:rsidRPr="00621B53">
              <w:rPr>
                <w:rFonts w:ascii="宋体" w:eastAsia="楷体_GB2312" w:hAnsi="宋体"/>
              </w:rPr>
              <w:t>说明</w:t>
            </w:r>
          </w:p>
        </w:tc>
      </w:tr>
      <w:tr w:rsidR="00E04E8D" w:rsidRPr="00621B53" w:rsidTr="00AE3B62">
        <w:trPr>
          <w:cantSplit/>
          <w:trHeight w:val="314"/>
        </w:trPr>
        <w:tc>
          <w:tcPr>
            <w:tcW w:w="1417" w:type="dxa"/>
            <w:tcBorders>
              <w:top w:val="single" w:sz="6" w:space="0" w:color="auto"/>
              <w:left w:val="double" w:sz="4" w:space="0" w:color="auto"/>
              <w:bottom w:val="single" w:sz="6" w:space="0" w:color="auto"/>
              <w:right w:val="single" w:sz="4" w:space="0" w:color="auto"/>
            </w:tcBorders>
            <w:shd w:val="clear" w:color="auto" w:fill="auto"/>
            <w:vAlign w:val="center"/>
          </w:tcPr>
          <w:p w:rsidR="00E04E8D" w:rsidRPr="00621B53" w:rsidRDefault="00E04E8D" w:rsidP="00AE3B62">
            <w:pPr>
              <w:pStyle w:val="ad"/>
              <w:spacing w:beforeLines="0" w:afterLines="0" w:line="240" w:lineRule="auto"/>
              <w:jc w:val="center"/>
              <w:rPr>
                <w:rFonts w:ascii="宋体" w:hAnsi="宋体"/>
              </w:rPr>
            </w:pPr>
            <w:r>
              <w:rPr>
                <w:rFonts w:ascii="宋体" w:hAnsi="宋体" w:hint="eastAsia"/>
              </w:rPr>
              <w:t>2013-10</w:t>
            </w:r>
          </w:p>
        </w:tc>
        <w:tc>
          <w:tcPr>
            <w:tcW w:w="1135"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Pr="00621B53" w:rsidRDefault="00E04E8D" w:rsidP="00AE3B62">
            <w:pPr>
              <w:pStyle w:val="ad"/>
              <w:spacing w:beforeLines="0" w:afterLines="0" w:line="240" w:lineRule="auto"/>
              <w:jc w:val="center"/>
              <w:rPr>
                <w:rFonts w:ascii="宋体" w:hAnsi="宋体"/>
              </w:rPr>
            </w:pPr>
            <w:r>
              <w:rPr>
                <w:rFonts w:ascii="宋体" w:hAnsi="宋体" w:hint="eastAsia"/>
              </w:rPr>
              <w:t>0.10</w:t>
            </w:r>
          </w:p>
        </w:tc>
        <w:tc>
          <w:tcPr>
            <w:tcW w:w="6237"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Pr="00621B53" w:rsidRDefault="00E04E8D" w:rsidP="00AE3B62">
            <w:pPr>
              <w:pStyle w:val="ad"/>
              <w:spacing w:beforeLines="0" w:afterLines="0" w:line="240" w:lineRule="auto"/>
              <w:rPr>
                <w:rFonts w:ascii="宋体" w:hAnsi="宋体"/>
              </w:rPr>
            </w:pPr>
            <w:r>
              <w:rPr>
                <w:rFonts w:ascii="宋体" w:hAnsi="宋体" w:hint="eastAsia"/>
              </w:rPr>
              <w:t>创建</w:t>
            </w:r>
          </w:p>
        </w:tc>
      </w:tr>
      <w:tr w:rsidR="00E04E8D" w:rsidRPr="00621B53" w:rsidTr="00AE3B62">
        <w:trPr>
          <w:cantSplit/>
          <w:trHeight w:val="314"/>
        </w:trPr>
        <w:tc>
          <w:tcPr>
            <w:tcW w:w="1417" w:type="dxa"/>
            <w:tcBorders>
              <w:top w:val="single" w:sz="6" w:space="0" w:color="auto"/>
              <w:left w:val="double" w:sz="4" w:space="0" w:color="auto"/>
              <w:bottom w:val="single" w:sz="6" w:space="0" w:color="auto"/>
              <w:right w:val="single" w:sz="4" w:space="0" w:color="auto"/>
            </w:tcBorders>
            <w:shd w:val="clear" w:color="auto" w:fill="auto"/>
            <w:vAlign w:val="center"/>
          </w:tcPr>
          <w:p w:rsidR="00E04E8D" w:rsidRPr="00621B53" w:rsidRDefault="00E04E8D" w:rsidP="00AE3B62">
            <w:pPr>
              <w:pStyle w:val="ad"/>
              <w:spacing w:beforeLines="0" w:afterLines="0" w:line="240" w:lineRule="auto"/>
              <w:jc w:val="center"/>
              <w:rPr>
                <w:rFonts w:ascii="宋体" w:hAnsi="宋体"/>
              </w:rPr>
            </w:pPr>
            <w:r>
              <w:rPr>
                <w:rFonts w:ascii="宋体" w:hAnsi="宋体" w:hint="eastAsia"/>
              </w:rPr>
              <w:t>2014-1</w:t>
            </w:r>
          </w:p>
        </w:tc>
        <w:tc>
          <w:tcPr>
            <w:tcW w:w="1135"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Pr="00621B53" w:rsidRDefault="00E04E8D" w:rsidP="00AE3B62">
            <w:pPr>
              <w:pStyle w:val="ad"/>
              <w:spacing w:beforeLines="0" w:afterLines="0" w:line="240" w:lineRule="auto"/>
              <w:jc w:val="center"/>
              <w:rPr>
                <w:rFonts w:ascii="宋体" w:hAnsi="宋体"/>
              </w:rPr>
            </w:pPr>
            <w:r>
              <w:rPr>
                <w:rFonts w:ascii="宋体" w:hAnsi="宋体" w:hint="eastAsia"/>
              </w:rPr>
              <w:t>0.90</w:t>
            </w:r>
          </w:p>
        </w:tc>
        <w:tc>
          <w:tcPr>
            <w:tcW w:w="6237"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Pr="00621B53" w:rsidRDefault="00E04E8D" w:rsidP="00AE3B62">
            <w:pPr>
              <w:pStyle w:val="ad"/>
              <w:spacing w:beforeLines="0" w:afterLines="0" w:line="240" w:lineRule="auto"/>
              <w:rPr>
                <w:rFonts w:ascii="宋体" w:hAnsi="宋体"/>
              </w:rPr>
            </w:pPr>
            <w:r>
              <w:rPr>
                <w:rFonts w:ascii="宋体" w:hAnsi="宋体" w:hint="eastAsia"/>
              </w:rPr>
              <w:t>根据市场参与者反馈意见修订</w:t>
            </w:r>
          </w:p>
        </w:tc>
      </w:tr>
      <w:tr w:rsidR="00E04E8D" w:rsidRPr="00621B53" w:rsidTr="00AE3B62">
        <w:trPr>
          <w:cantSplit/>
          <w:trHeight w:val="314"/>
        </w:trPr>
        <w:tc>
          <w:tcPr>
            <w:tcW w:w="1417" w:type="dxa"/>
            <w:tcBorders>
              <w:top w:val="single" w:sz="4" w:space="0" w:color="auto"/>
              <w:left w:val="double" w:sz="4" w:space="0" w:color="auto"/>
              <w:bottom w:val="single" w:sz="6" w:space="0" w:color="auto"/>
              <w:right w:val="single" w:sz="4" w:space="0" w:color="auto"/>
            </w:tcBorders>
            <w:shd w:val="clear" w:color="auto" w:fill="auto"/>
            <w:vAlign w:val="center"/>
          </w:tcPr>
          <w:p w:rsidR="00E04E8D" w:rsidRPr="00041C06" w:rsidRDefault="00E04E8D" w:rsidP="00AE3B62">
            <w:pPr>
              <w:pStyle w:val="ad"/>
              <w:spacing w:beforeLines="0" w:afterLines="0" w:line="240" w:lineRule="auto"/>
              <w:jc w:val="center"/>
              <w:rPr>
                <w:rFonts w:ascii="宋体" w:hAnsi="宋体"/>
              </w:rPr>
            </w:pPr>
            <w:r>
              <w:rPr>
                <w:rFonts w:ascii="宋体" w:hAnsi="宋体" w:hint="eastAsia"/>
              </w:rPr>
              <w:t>2014-4</w:t>
            </w:r>
          </w:p>
        </w:tc>
        <w:tc>
          <w:tcPr>
            <w:tcW w:w="1135"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Pr="00041C06" w:rsidRDefault="00E04E8D" w:rsidP="00AE3B62">
            <w:pPr>
              <w:pStyle w:val="ad"/>
              <w:spacing w:beforeLines="0" w:afterLines="0" w:line="240" w:lineRule="auto"/>
              <w:jc w:val="center"/>
              <w:rPr>
                <w:rFonts w:ascii="宋体" w:hAnsi="宋体"/>
              </w:rPr>
            </w:pPr>
            <w:r>
              <w:rPr>
                <w:rFonts w:ascii="宋体" w:hAnsi="宋体" w:hint="eastAsia"/>
              </w:rPr>
              <w:t>1.00</w:t>
            </w:r>
            <w:r w:rsidRPr="00726DD9">
              <w:rPr>
                <w:rFonts w:ascii="仿宋_GB2312" w:eastAsia="仿宋_GB2312" w:hint="eastAsia"/>
                <w:sz w:val="30"/>
                <w:szCs w:val="32"/>
              </w:rPr>
              <w:t>α</w:t>
            </w:r>
          </w:p>
        </w:tc>
        <w:tc>
          <w:tcPr>
            <w:tcW w:w="6237"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Pr="00041C06" w:rsidRDefault="00E04E8D" w:rsidP="00AE3B62">
            <w:pPr>
              <w:pStyle w:val="ad"/>
              <w:spacing w:beforeLines="0" w:afterLines="0" w:line="240" w:lineRule="auto"/>
              <w:rPr>
                <w:rFonts w:ascii="宋体" w:hAnsi="宋体"/>
              </w:rPr>
            </w:pPr>
            <w:r>
              <w:rPr>
                <w:rFonts w:ascii="宋体" w:hAnsi="宋体" w:hint="eastAsia"/>
              </w:rPr>
              <w:t>根据</w:t>
            </w:r>
            <w:r>
              <w:rPr>
                <w:rFonts w:ascii="宋体" w:hAnsi="宋体" w:hint="eastAsia"/>
              </w:rPr>
              <w:t>0.9</w:t>
            </w:r>
            <w:r>
              <w:rPr>
                <w:rFonts w:ascii="宋体" w:hAnsi="宋体" w:hint="eastAsia"/>
              </w:rPr>
              <w:t>版征求意见反馈修订</w:t>
            </w:r>
          </w:p>
        </w:tc>
      </w:tr>
      <w:tr w:rsidR="00E04E8D" w:rsidRPr="00621B53" w:rsidTr="00AE3B62">
        <w:trPr>
          <w:cantSplit/>
          <w:trHeight w:val="314"/>
        </w:trPr>
        <w:tc>
          <w:tcPr>
            <w:tcW w:w="1417" w:type="dxa"/>
            <w:tcBorders>
              <w:top w:val="single" w:sz="6" w:space="0" w:color="auto"/>
              <w:left w:val="double" w:sz="4" w:space="0" w:color="auto"/>
              <w:bottom w:val="single" w:sz="6" w:space="0" w:color="auto"/>
              <w:right w:val="single" w:sz="4" w:space="0" w:color="auto"/>
            </w:tcBorders>
            <w:shd w:val="clear" w:color="auto" w:fill="auto"/>
            <w:vAlign w:val="center"/>
          </w:tcPr>
          <w:p w:rsidR="00E04E8D" w:rsidRDefault="00E04E8D" w:rsidP="00AE3B62">
            <w:pPr>
              <w:pStyle w:val="ad"/>
              <w:spacing w:beforeLines="0" w:afterLines="0" w:line="240" w:lineRule="auto"/>
              <w:jc w:val="center"/>
              <w:rPr>
                <w:rFonts w:ascii="宋体" w:hAnsi="宋体"/>
              </w:rPr>
            </w:pPr>
            <w:r>
              <w:rPr>
                <w:rFonts w:ascii="宋体" w:hAnsi="宋体" w:hint="eastAsia"/>
              </w:rPr>
              <w:t>2014-6</w:t>
            </w:r>
          </w:p>
        </w:tc>
        <w:tc>
          <w:tcPr>
            <w:tcW w:w="1135"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Default="00E04E8D" w:rsidP="00AE3B62">
            <w:pPr>
              <w:pStyle w:val="ad"/>
              <w:spacing w:beforeLines="0" w:afterLines="0" w:line="240" w:lineRule="auto"/>
              <w:jc w:val="center"/>
              <w:rPr>
                <w:rFonts w:ascii="宋体" w:hAnsi="宋体"/>
              </w:rPr>
            </w:pPr>
            <w:r>
              <w:rPr>
                <w:rFonts w:ascii="宋体" w:hAnsi="宋体" w:hint="eastAsia"/>
              </w:rPr>
              <w:t>1.00</w:t>
            </w:r>
            <w:r>
              <w:rPr>
                <w:rFonts w:ascii="Arial" w:eastAsia="宋体" w:hAnsi="Arial" w:cs="Arial"/>
                <w:color w:val="333333"/>
                <w:sz w:val="28"/>
                <w:szCs w:val="28"/>
              </w:rPr>
              <w:t>β</w:t>
            </w:r>
          </w:p>
        </w:tc>
        <w:tc>
          <w:tcPr>
            <w:tcW w:w="6237"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Default="00E04E8D" w:rsidP="00AE3B62">
            <w:r>
              <w:rPr>
                <w:rFonts w:hint="eastAsia"/>
              </w:rPr>
              <w:t>集中竞价交易的</w:t>
            </w:r>
            <w:r>
              <w:rPr>
                <w:rFonts w:hint="eastAsia"/>
              </w:rPr>
              <w:t>Level I</w:t>
            </w:r>
            <w:r>
              <w:rPr>
                <w:rFonts w:hint="eastAsia"/>
              </w:rPr>
              <w:t>和</w:t>
            </w:r>
            <w:r>
              <w:rPr>
                <w:rFonts w:hint="eastAsia"/>
              </w:rPr>
              <w:t>Level II</w:t>
            </w:r>
            <w:r>
              <w:rPr>
                <w:rFonts w:hint="eastAsia"/>
              </w:rPr>
              <w:t>快照行情使用相同的频道代码</w:t>
            </w:r>
          </w:p>
          <w:p w:rsidR="00E04E8D" w:rsidRDefault="00E04E8D" w:rsidP="00AE3B62">
            <w:r>
              <w:rPr>
                <w:rFonts w:hint="eastAsia"/>
              </w:rPr>
              <w:t>增加快照行情频道统计消息</w:t>
            </w:r>
          </w:p>
          <w:p w:rsidR="00E04E8D" w:rsidRDefault="00E04E8D" w:rsidP="00AE3B62">
            <w:r>
              <w:rPr>
                <w:rFonts w:hint="eastAsia"/>
              </w:rPr>
              <w:t>证券实时状态消息增加新的开关类别</w:t>
            </w:r>
          </w:p>
          <w:p w:rsidR="00E04E8D" w:rsidRDefault="00E04E8D" w:rsidP="00AE3B62">
            <w:r>
              <w:rPr>
                <w:rFonts w:hint="eastAsia"/>
              </w:rPr>
              <w:t>协议交易逐笔委托行情消息增加联系人</w:t>
            </w:r>
            <w:r>
              <w:rPr>
                <w:rFonts w:hint="eastAsia"/>
              </w:rPr>
              <w:t>Contactor</w:t>
            </w:r>
            <w:r>
              <w:rPr>
                <w:rFonts w:hint="eastAsia"/>
              </w:rPr>
              <w:t>字段</w:t>
            </w:r>
          </w:p>
          <w:p w:rsidR="00E04E8D" w:rsidRDefault="00E04E8D" w:rsidP="00AE3B62">
            <w:r>
              <w:rPr>
                <w:rFonts w:hint="eastAsia"/>
              </w:rPr>
              <w:t>逐笔成交行情消息中将</w:t>
            </w:r>
            <w:r>
              <w:rPr>
                <w:rFonts w:hint="eastAsia"/>
              </w:rPr>
              <w:t>MDStreamID</w:t>
            </w:r>
            <w:r>
              <w:rPr>
                <w:rFonts w:hint="eastAsia"/>
              </w:rPr>
              <w:t>移到</w:t>
            </w:r>
            <w:r>
              <w:rPr>
                <w:rFonts w:hint="eastAsia"/>
              </w:rPr>
              <w:t>ApplSeqNum</w:t>
            </w:r>
            <w:r>
              <w:rPr>
                <w:rFonts w:hint="eastAsia"/>
              </w:rPr>
              <w:t>字段之后</w:t>
            </w:r>
          </w:p>
          <w:p w:rsidR="00E04E8D" w:rsidRDefault="00E04E8D" w:rsidP="00AE3B62">
            <w:r>
              <w:rPr>
                <w:rFonts w:hint="eastAsia"/>
              </w:rPr>
              <w:t>补充消息校验和计算范围的说明</w:t>
            </w:r>
          </w:p>
          <w:p w:rsidR="00E04E8D" w:rsidRPr="00DC2C38" w:rsidRDefault="00E04E8D" w:rsidP="00AE3B62">
            <w:pPr>
              <w:pStyle w:val="ad"/>
              <w:spacing w:beforeLines="0" w:afterLines="0" w:line="240" w:lineRule="auto"/>
              <w:rPr>
                <w:rFonts w:ascii="宋体" w:hAnsi="宋体"/>
              </w:rPr>
            </w:pPr>
            <w:r>
              <w:rPr>
                <w:rFonts w:ascii="宋体" w:hAnsi="宋体" w:hint="eastAsia"/>
              </w:rPr>
              <w:t>订正部分文字错误</w:t>
            </w:r>
          </w:p>
        </w:tc>
      </w:tr>
      <w:tr w:rsidR="00E04E8D" w:rsidRPr="00621B53" w:rsidTr="00AE3B62">
        <w:trPr>
          <w:cantSplit/>
          <w:trHeight w:val="314"/>
        </w:trPr>
        <w:tc>
          <w:tcPr>
            <w:tcW w:w="1417" w:type="dxa"/>
            <w:tcBorders>
              <w:top w:val="single" w:sz="6" w:space="0" w:color="auto"/>
              <w:left w:val="double" w:sz="4" w:space="0" w:color="auto"/>
              <w:bottom w:val="single" w:sz="6" w:space="0" w:color="auto"/>
              <w:right w:val="single" w:sz="4" w:space="0" w:color="auto"/>
            </w:tcBorders>
            <w:shd w:val="clear" w:color="auto" w:fill="auto"/>
            <w:vAlign w:val="center"/>
          </w:tcPr>
          <w:p w:rsidR="00E04E8D" w:rsidRPr="00621B53" w:rsidRDefault="00E04E8D" w:rsidP="00AE3B62">
            <w:pPr>
              <w:pStyle w:val="ad"/>
              <w:spacing w:beforeLines="0" w:afterLines="0" w:line="240" w:lineRule="auto"/>
              <w:jc w:val="center"/>
              <w:rPr>
                <w:rFonts w:ascii="宋体" w:hAnsi="宋体"/>
              </w:rPr>
            </w:pPr>
            <w:r>
              <w:rPr>
                <w:rFonts w:ascii="宋体" w:hAnsi="宋体" w:hint="eastAsia"/>
              </w:rPr>
              <w:t>2014-9</w:t>
            </w:r>
          </w:p>
        </w:tc>
        <w:tc>
          <w:tcPr>
            <w:tcW w:w="1135"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Pr="00621B53" w:rsidRDefault="00E04E8D" w:rsidP="00AE3B62">
            <w:pPr>
              <w:pStyle w:val="ad"/>
              <w:spacing w:beforeLines="0" w:afterLines="0" w:line="240" w:lineRule="auto"/>
              <w:jc w:val="center"/>
              <w:rPr>
                <w:rFonts w:ascii="宋体" w:hAnsi="宋体"/>
              </w:rPr>
            </w:pPr>
            <w:r>
              <w:rPr>
                <w:rFonts w:ascii="宋体" w:hAnsi="宋体" w:hint="eastAsia"/>
              </w:rPr>
              <w:t>1.00</w:t>
            </w:r>
            <w:r w:rsidRPr="007A515A">
              <w:rPr>
                <w:rFonts w:ascii="宋体" w:hAnsi="宋体" w:hint="eastAsia"/>
                <w:b/>
                <w:bCs/>
                <w:lang w:val="el-GR"/>
              </w:rPr>
              <w:t>γ</w:t>
            </w:r>
          </w:p>
        </w:tc>
        <w:tc>
          <w:tcPr>
            <w:tcW w:w="6237"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Default="00E04E8D" w:rsidP="00AE3B62">
            <w:r>
              <w:rPr>
                <w:rFonts w:hint="eastAsia"/>
              </w:rPr>
              <w:t>增加业务拒绝消息；</w:t>
            </w:r>
          </w:p>
          <w:p w:rsidR="00E04E8D" w:rsidRDefault="00E04E8D" w:rsidP="00AE3B62">
            <w:pPr>
              <w:rPr>
                <w:b/>
              </w:rPr>
            </w:pPr>
            <w:r>
              <w:rPr>
                <w:rFonts w:hint="eastAsia"/>
              </w:rPr>
              <w:t>公告消息增加频道代码</w:t>
            </w:r>
            <w:r>
              <w:rPr>
                <w:rFonts w:hint="eastAsia"/>
              </w:rPr>
              <w:t>ChannelNo</w:t>
            </w:r>
            <w:r>
              <w:rPr>
                <w:rFonts w:hint="eastAsia"/>
              </w:rPr>
              <w:t>域和二进制数据格式</w:t>
            </w:r>
            <w:r>
              <w:rPr>
                <w:rFonts w:hint="eastAsia"/>
              </w:rPr>
              <w:t>RawDataFormat</w:t>
            </w:r>
            <w:r>
              <w:rPr>
                <w:rFonts w:hint="eastAsia"/>
              </w:rPr>
              <w:t>域；</w:t>
            </w:r>
          </w:p>
          <w:p w:rsidR="00E04E8D" w:rsidRDefault="00E04E8D" w:rsidP="00AE3B62">
            <w:r>
              <w:rPr>
                <w:rFonts w:hint="eastAsia"/>
              </w:rPr>
              <w:t>快照行情频道统计消息增加缺失的行情类别</w:t>
            </w:r>
            <w:r>
              <w:rPr>
                <w:rFonts w:hint="eastAsia"/>
              </w:rPr>
              <w:t>MDStreamID</w:t>
            </w:r>
            <w:r>
              <w:rPr>
                <w:rFonts w:hint="eastAsia"/>
              </w:rPr>
              <w:t>域；</w:t>
            </w:r>
          </w:p>
          <w:p w:rsidR="00E04E8D" w:rsidRDefault="00E04E8D" w:rsidP="00AE3B62">
            <w:pPr>
              <w:rPr>
                <w:szCs w:val="21"/>
              </w:rPr>
            </w:pPr>
            <w:r>
              <w:rPr>
                <w:rFonts w:hint="eastAsia"/>
              </w:rPr>
              <w:t>产品所处交易阶段代码</w:t>
            </w:r>
            <w:r>
              <w:rPr>
                <w:rFonts w:hint="eastAsia"/>
              </w:rPr>
              <w:t>TradingPhaseCode</w:t>
            </w:r>
            <w:r>
              <w:rPr>
                <w:rFonts w:hint="eastAsia"/>
              </w:rPr>
              <w:t>域的第</w:t>
            </w:r>
            <w:r>
              <w:rPr>
                <w:rFonts w:hint="eastAsia"/>
              </w:rPr>
              <w:t>0</w:t>
            </w:r>
            <w:r>
              <w:rPr>
                <w:rFonts w:hint="eastAsia"/>
              </w:rPr>
              <w:t>位增加适用于盘后定价交易的“</w:t>
            </w:r>
            <w:r>
              <w:rPr>
                <w:rFonts w:hint="eastAsia"/>
                <w:sz w:val="21"/>
                <w:szCs w:val="21"/>
              </w:rPr>
              <w:t>A=</w:t>
            </w:r>
            <w:r>
              <w:rPr>
                <w:rFonts w:hint="eastAsia"/>
                <w:sz w:val="21"/>
                <w:szCs w:val="21"/>
              </w:rPr>
              <w:t>盘后交易</w:t>
            </w:r>
            <w:r>
              <w:rPr>
                <w:rFonts w:hint="eastAsia"/>
                <w:szCs w:val="21"/>
              </w:rPr>
              <w:t>”取值；</w:t>
            </w:r>
          </w:p>
          <w:p w:rsidR="00E04E8D" w:rsidRDefault="00E04E8D" w:rsidP="00AE3B62">
            <w:pPr>
              <w:rPr>
                <w:szCs w:val="21"/>
              </w:rPr>
            </w:pPr>
            <w:r w:rsidRPr="00360BDC">
              <w:rPr>
                <w:rFonts w:hint="eastAsia"/>
                <w:szCs w:val="21"/>
              </w:rPr>
              <w:t>增加转股撤单、回售撤单、质押、解押开关类别</w:t>
            </w:r>
            <w:r>
              <w:rPr>
                <w:rFonts w:hint="eastAsia"/>
                <w:szCs w:val="21"/>
              </w:rPr>
              <w:t>；</w:t>
            </w:r>
          </w:p>
          <w:p w:rsidR="00E04E8D" w:rsidRDefault="00E04E8D" w:rsidP="00AE3B62">
            <w:pPr>
              <w:pStyle w:val="ad"/>
              <w:spacing w:beforeLines="0" w:afterLines="0" w:line="240" w:lineRule="auto"/>
            </w:pPr>
            <w:r>
              <w:rPr>
                <w:rFonts w:hint="eastAsia"/>
              </w:rPr>
              <w:t>“盘后定价大宗交易业务”更名为“盘后定价交易业务”；</w:t>
            </w:r>
          </w:p>
          <w:p w:rsidR="00E04E8D" w:rsidRPr="00326EF0" w:rsidRDefault="00E04E8D" w:rsidP="00AE3B62">
            <w:pPr>
              <w:pStyle w:val="ad"/>
              <w:spacing w:beforeLines="0" w:afterLines="0" w:line="240" w:lineRule="auto"/>
              <w:rPr>
                <w:rFonts w:ascii="宋体" w:hAnsi="宋体"/>
              </w:rPr>
            </w:pPr>
            <w:r>
              <w:rPr>
                <w:rFonts w:ascii="宋体" w:hAnsi="宋体" w:hint="eastAsia"/>
              </w:rPr>
              <w:t>订正部分文字错误</w:t>
            </w:r>
          </w:p>
        </w:tc>
      </w:tr>
      <w:tr w:rsidR="00E04E8D" w:rsidRPr="00621B53" w:rsidTr="00AE3B62">
        <w:trPr>
          <w:cantSplit/>
          <w:trHeight w:val="314"/>
        </w:trPr>
        <w:tc>
          <w:tcPr>
            <w:tcW w:w="1417" w:type="dxa"/>
            <w:tcBorders>
              <w:top w:val="single" w:sz="6" w:space="0" w:color="auto"/>
              <w:left w:val="double" w:sz="4" w:space="0" w:color="auto"/>
              <w:bottom w:val="single" w:sz="6" w:space="0" w:color="auto"/>
              <w:right w:val="single" w:sz="4" w:space="0" w:color="auto"/>
            </w:tcBorders>
            <w:shd w:val="clear" w:color="auto" w:fill="auto"/>
            <w:vAlign w:val="center"/>
          </w:tcPr>
          <w:p w:rsidR="00E04E8D" w:rsidRPr="00621B53" w:rsidRDefault="00E04E8D" w:rsidP="00AE3B62">
            <w:pPr>
              <w:pStyle w:val="ad"/>
              <w:spacing w:beforeLines="0" w:afterLines="0" w:line="240" w:lineRule="auto"/>
              <w:jc w:val="center"/>
              <w:rPr>
                <w:rFonts w:ascii="宋体" w:hAnsi="宋体"/>
              </w:rPr>
            </w:pPr>
            <w:r>
              <w:rPr>
                <w:rFonts w:ascii="宋体" w:hAnsi="宋体" w:hint="eastAsia"/>
              </w:rPr>
              <w:t>2015-1</w:t>
            </w:r>
          </w:p>
        </w:tc>
        <w:tc>
          <w:tcPr>
            <w:tcW w:w="1135"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Pr="00621B53" w:rsidRDefault="00E04E8D" w:rsidP="00AE3B62">
            <w:pPr>
              <w:pStyle w:val="ad"/>
              <w:spacing w:beforeLines="0" w:afterLines="0" w:line="240" w:lineRule="auto"/>
              <w:jc w:val="center"/>
              <w:rPr>
                <w:rFonts w:ascii="宋体" w:hAnsi="宋体"/>
              </w:rPr>
            </w:pPr>
            <w:r>
              <w:rPr>
                <w:rFonts w:ascii="宋体" w:hAnsi="宋体" w:hint="eastAsia"/>
              </w:rPr>
              <w:t>1.00</w:t>
            </w:r>
            <w:r>
              <w:rPr>
                <w:rFonts w:ascii="宋体" w:eastAsia="宋体" w:hAnsi="宋体"/>
                <w:b/>
                <w:sz w:val="28"/>
                <w:szCs w:val="28"/>
              </w:rPr>
              <w:t>δ</w:t>
            </w:r>
          </w:p>
        </w:tc>
        <w:tc>
          <w:tcPr>
            <w:tcW w:w="6237"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Pr="00AF0EA3" w:rsidRDefault="00E04E8D" w:rsidP="00AE3B62">
            <w:pPr>
              <w:pStyle w:val="ad"/>
              <w:spacing w:before="59" w:after="59" w:line="240" w:lineRule="auto"/>
              <w:rPr>
                <w:rFonts w:ascii="宋体" w:hAnsi="宋体"/>
              </w:rPr>
            </w:pPr>
            <w:r w:rsidRPr="00AF0EA3">
              <w:rPr>
                <w:rFonts w:ascii="宋体" w:hAnsi="宋体" w:hint="eastAsia"/>
              </w:rPr>
              <w:t>证券实时状态消息中字段“</w:t>
            </w:r>
            <w:r w:rsidRPr="00AF0EA3">
              <w:rPr>
                <w:rFonts w:ascii="宋体" w:hAnsi="宋体" w:hint="eastAsia"/>
              </w:rPr>
              <w:t>SecurityPreName</w:t>
            </w:r>
            <w:r w:rsidRPr="00AF0EA3">
              <w:rPr>
                <w:rFonts w:ascii="宋体" w:hAnsi="宋体" w:hint="eastAsia"/>
              </w:rPr>
              <w:t>”替换为“</w:t>
            </w:r>
            <w:r w:rsidRPr="00AF0EA3">
              <w:rPr>
                <w:rFonts w:ascii="宋体" w:hAnsi="宋体" w:hint="eastAsia"/>
              </w:rPr>
              <w:t>FinancialStatus</w:t>
            </w:r>
            <w:r w:rsidRPr="00AF0EA3">
              <w:rPr>
                <w:rFonts w:ascii="宋体" w:hAnsi="宋体" w:hint="eastAsia"/>
              </w:rPr>
              <w:t>”字段。</w:t>
            </w:r>
          </w:p>
          <w:p w:rsidR="00E04E8D" w:rsidRPr="00AF0EA3" w:rsidRDefault="00E04E8D" w:rsidP="00AE3B62">
            <w:pPr>
              <w:pStyle w:val="ad"/>
              <w:spacing w:before="59" w:after="59" w:line="240" w:lineRule="auto"/>
              <w:rPr>
                <w:rFonts w:ascii="宋体" w:hAnsi="宋体"/>
              </w:rPr>
            </w:pPr>
            <w:r w:rsidRPr="00AF0EA3">
              <w:rPr>
                <w:rFonts w:ascii="宋体" w:hAnsi="宋体" w:hint="eastAsia"/>
              </w:rPr>
              <w:t>快照行情消息的行情条目类别删除“结算价”类别。</w:t>
            </w:r>
          </w:p>
          <w:p w:rsidR="00E04E8D" w:rsidRPr="00621B53" w:rsidRDefault="00E04E8D" w:rsidP="00AE3B62">
            <w:pPr>
              <w:pStyle w:val="ad"/>
              <w:spacing w:beforeLines="0" w:afterLines="0" w:line="240" w:lineRule="auto"/>
              <w:rPr>
                <w:rFonts w:ascii="宋体" w:hAnsi="宋体"/>
              </w:rPr>
            </w:pPr>
            <w:r w:rsidRPr="00AF0EA3">
              <w:rPr>
                <w:rFonts w:ascii="宋体" w:hAnsi="宋体" w:hint="eastAsia"/>
              </w:rPr>
              <w:t>逐笔行情消息删除“</w:t>
            </w:r>
            <w:r w:rsidRPr="00AF0EA3">
              <w:rPr>
                <w:rFonts w:ascii="宋体" w:hAnsi="宋体" w:hint="eastAsia"/>
              </w:rPr>
              <w:t>TimeInForce</w:t>
            </w:r>
            <w:r w:rsidRPr="00AF0EA3">
              <w:rPr>
                <w:rFonts w:ascii="宋体" w:hAnsi="宋体" w:hint="eastAsia"/>
              </w:rPr>
              <w:t>”、“</w:t>
            </w:r>
            <w:r w:rsidRPr="00AF0EA3">
              <w:rPr>
                <w:rFonts w:ascii="宋体" w:hAnsi="宋体" w:hint="eastAsia"/>
              </w:rPr>
              <w:t>MaxPriceLevels</w:t>
            </w:r>
            <w:r w:rsidRPr="00AF0EA3">
              <w:rPr>
                <w:rFonts w:ascii="宋体" w:hAnsi="宋体" w:hint="eastAsia"/>
              </w:rPr>
              <w:t>”、“</w:t>
            </w:r>
            <w:r w:rsidRPr="00AF0EA3">
              <w:rPr>
                <w:rFonts w:ascii="宋体" w:hAnsi="宋体" w:hint="eastAsia"/>
              </w:rPr>
              <w:t>MinQty</w:t>
            </w:r>
            <w:r w:rsidRPr="00AF0EA3">
              <w:rPr>
                <w:rFonts w:ascii="宋体" w:hAnsi="宋体" w:hint="eastAsia"/>
              </w:rPr>
              <w:t>”三个字段。</w:t>
            </w:r>
          </w:p>
        </w:tc>
      </w:tr>
      <w:tr w:rsidR="00E04E8D" w:rsidRPr="00621B53" w:rsidTr="00AE3B62">
        <w:trPr>
          <w:cantSplit/>
          <w:trHeight w:val="314"/>
        </w:trPr>
        <w:tc>
          <w:tcPr>
            <w:tcW w:w="1417" w:type="dxa"/>
            <w:tcBorders>
              <w:top w:val="single" w:sz="6" w:space="0" w:color="auto"/>
              <w:left w:val="double" w:sz="4" w:space="0" w:color="auto"/>
              <w:bottom w:val="single" w:sz="6" w:space="0" w:color="auto"/>
              <w:right w:val="single" w:sz="4" w:space="0" w:color="auto"/>
            </w:tcBorders>
            <w:shd w:val="clear" w:color="auto" w:fill="auto"/>
            <w:vAlign w:val="center"/>
          </w:tcPr>
          <w:p w:rsidR="00E04E8D" w:rsidRDefault="00E04E8D" w:rsidP="00AE3B62">
            <w:pPr>
              <w:pStyle w:val="ad"/>
              <w:spacing w:beforeLines="0" w:afterLines="0" w:line="240" w:lineRule="auto"/>
              <w:jc w:val="center"/>
              <w:rPr>
                <w:rFonts w:ascii="宋体" w:hAnsi="宋体"/>
              </w:rPr>
            </w:pPr>
            <w:r>
              <w:rPr>
                <w:rFonts w:ascii="宋体" w:hAnsi="宋体" w:hint="eastAsia"/>
              </w:rPr>
              <w:lastRenderedPageBreak/>
              <w:t>2015-8</w:t>
            </w:r>
          </w:p>
        </w:tc>
        <w:tc>
          <w:tcPr>
            <w:tcW w:w="1135"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Default="00E04E8D" w:rsidP="00AE3B62">
            <w:pPr>
              <w:pStyle w:val="ad"/>
              <w:spacing w:beforeLines="0" w:afterLines="0" w:line="240" w:lineRule="auto"/>
              <w:jc w:val="center"/>
              <w:rPr>
                <w:rFonts w:ascii="宋体" w:hAnsi="宋体"/>
              </w:rPr>
            </w:pPr>
            <w:r>
              <w:rPr>
                <w:rFonts w:ascii="宋体" w:hAnsi="宋体" w:hint="eastAsia"/>
              </w:rPr>
              <w:t>1.00</w:t>
            </w:r>
          </w:p>
        </w:tc>
        <w:tc>
          <w:tcPr>
            <w:tcW w:w="6237"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Pr="00B90A14" w:rsidRDefault="00E04E8D" w:rsidP="00AE3B62">
            <w:pPr>
              <w:pStyle w:val="ad"/>
              <w:spacing w:before="59" w:after="59" w:line="240" w:lineRule="auto"/>
              <w:rPr>
                <w:color w:val="000000"/>
              </w:rPr>
            </w:pPr>
            <w:r>
              <w:rPr>
                <w:rFonts w:hint="eastAsia"/>
                <w:color w:val="000000"/>
              </w:rPr>
              <w:t>增加消息体的可扩展说明。</w:t>
            </w:r>
          </w:p>
          <w:p w:rsidR="00E04E8D" w:rsidRDefault="00E04E8D" w:rsidP="00AE3B62">
            <w:pPr>
              <w:pStyle w:val="ad"/>
              <w:spacing w:before="59" w:after="59" w:line="240" w:lineRule="auto"/>
              <w:rPr>
                <w:color w:val="000000"/>
              </w:rPr>
            </w:pPr>
            <w:r>
              <w:rPr>
                <w:rFonts w:hint="eastAsia"/>
                <w:color w:val="000000"/>
              </w:rPr>
              <w:t>增加字符串的说明。</w:t>
            </w:r>
          </w:p>
          <w:p w:rsidR="00E04E8D" w:rsidRPr="00113008" w:rsidRDefault="00E04E8D" w:rsidP="00AE3B62">
            <w:pPr>
              <w:pStyle w:val="ad"/>
              <w:spacing w:before="59" w:after="59" w:line="240" w:lineRule="auto"/>
              <w:rPr>
                <w:color w:val="000000"/>
              </w:rPr>
            </w:pPr>
            <w:r w:rsidRPr="00E25A15">
              <w:rPr>
                <w:color w:val="000000"/>
              </w:rPr>
              <w:t>证券实时状态</w:t>
            </w:r>
            <w:r>
              <w:rPr>
                <w:rFonts w:hint="eastAsia"/>
                <w:color w:val="000000"/>
              </w:rPr>
              <w:t>消息</w:t>
            </w:r>
            <w:r w:rsidRPr="00113008">
              <w:rPr>
                <w:rFonts w:hint="eastAsia"/>
                <w:color w:val="000000"/>
              </w:rPr>
              <w:t>增加</w:t>
            </w:r>
            <w:r w:rsidRPr="00E25A15">
              <w:rPr>
                <w:color w:val="000000"/>
              </w:rPr>
              <w:t>“</w:t>
            </w:r>
            <w:r w:rsidRPr="00E25A15">
              <w:rPr>
                <w:color w:val="000000"/>
              </w:rPr>
              <w:t>表决权</w:t>
            </w:r>
            <w:r w:rsidRPr="00E25A15">
              <w:rPr>
                <w:color w:val="000000"/>
              </w:rPr>
              <w:t>”</w:t>
            </w:r>
            <w:r>
              <w:rPr>
                <w:rFonts w:hint="eastAsia"/>
                <w:color w:val="000000"/>
              </w:rPr>
              <w:t>、“股票质押式回购”、</w:t>
            </w:r>
            <w:r w:rsidRPr="00113008">
              <w:rPr>
                <w:rFonts w:hint="eastAsia"/>
                <w:color w:val="000000"/>
              </w:rPr>
              <w:t>“</w:t>
            </w:r>
            <w:r>
              <w:rPr>
                <w:rFonts w:hint="eastAsia"/>
                <w:color w:val="000000"/>
              </w:rPr>
              <w:t>实时分拆”、</w:t>
            </w:r>
            <w:proofErr w:type="gramStart"/>
            <w:r>
              <w:rPr>
                <w:rFonts w:hint="eastAsia"/>
                <w:color w:val="000000"/>
              </w:rPr>
              <w:t>“</w:t>
            </w:r>
            <w:proofErr w:type="gramEnd"/>
            <w:r>
              <w:rPr>
                <w:rFonts w:hint="eastAsia"/>
                <w:color w:val="000000"/>
              </w:rPr>
              <w:t>实时合并”、“备兑开仓”、“做市商报价”</w:t>
            </w:r>
            <w:r w:rsidRPr="00113008">
              <w:rPr>
                <w:rFonts w:hint="eastAsia"/>
                <w:color w:val="000000"/>
              </w:rPr>
              <w:t>开关类别。</w:t>
            </w:r>
          </w:p>
          <w:p w:rsidR="00E04E8D" w:rsidRDefault="00E04E8D" w:rsidP="00AE3B62">
            <w:pPr>
              <w:pStyle w:val="ad"/>
              <w:spacing w:before="59" w:after="59" w:line="240" w:lineRule="auto"/>
              <w:rPr>
                <w:color w:val="000000"/>
              </w:rPr>
            </w:pPr>
            <w:r w:rsidRPr="00E25A15">
              <w:rPr>
                <w:color w:val="000000"/>
              </w:rPr>
              <w:t>交易行情数据类别一节中，频道代码说明中增加</w:t>
            </w:r>
            <w:r w:rsidRPr="00E25A15">
              <w:rPr>
                <w:color w:val="000000"/>
              </w:rPr>
              <w:t>“</w:t>
            </w:r>
            <w:r w:rsidRPr="00E25A15">
              <w:rPr>
                <w:color w:val="000000"/>
              </w:rPr>
              <w:t>质押式回购</w:t>
            </w:r>
            <w:r w:rsidRPr="00E25A15">
              <w:rPr>
                <w:color w:val="000000"/>
              </w:rPr>
              <w:t>”</w:t>
            </w:r>
            <w:r w:rsidRPr="00E25A15">
              <w:rPr>
                <w:rFonts w:hint="eastAsia"/>
                <w:color w:val="000000"/>
              </w:rPr>
              <w:t>。</w:t>
            </w:r>
          </w:p>
          <w:p w:rsidR="00E04E8D" w:rsidRDefault="00E04E8D" w:rsidP="00AE3B62">
            <w:pPr>
              <w:pStyle w:val="ad"/>
              <w:spacing w:before="59" w:after="59" w:line="240" w:lineRule="auto"/>
              <w:rPr>
                <w:color w:val="000000"/>
              </w:rPr>
            </w:pPr>
            <w:r>
              <w:rPr>
                <w:rFonts w:hint="eastAsia"/>
                <w:color w:val="000000"/>
              </w:rPr>
              <w:t>快照行情消息的产品交易阶段代码增加“波动性中断（</w:t>
            </w:r>
            <w:r>
              <w:rPr>
                <w:rFonts w:hint="eastAsia"/>
                <w:color w:val="000000"/>
              </w:rPr>
              <w:t>V</w:t>
            </w:r>
            <w:r>
              <w:rPr>
                <w:rFonts w:hint="eastAsia"/>
                <w:color w:val="000000"/>
              </w:rPr>
              <w:t>）”。</w:t>
            </w:r>
          </w:p>
          <w:p w:rsidR="00E04E8D" w:rsidRPr="00F616AB" w:rsidRDefault="00E04E8D" w:rsidP="00AE3B62">
            <w:pPr>
              <w:pStyle w:val="ad"/>
              <w:spacing w:before="59" w:after="59" w:line="240" w:lineRule="auto"/>
              <w:rPr>
                <w:color w:val="000000"/>
              </w:rPr>
            </w:pPr>
            <w:proofErr w:type="gramStart"/>
            <w:r>
              <w:rPr>
                <w:rFonts w:hint="eastAsia"/>
                <w:color w:val="000000"/>
              </w:rPr>
              <w:t>业务层域定义</w:t>
            </w:r>
            <w:proofErr w:type="gramEnd"/>
            <w:r>
              <w:rPr>
                <w:rFonts w:hint="eastAsia"/>
                <w:color w:val="000000"/>
              </w:rPr>
              <w:t>中删除</w:t>
            </w:r>
            <w:r w:rsidRPr="00F47AEA">
              <w:rPr>
                <w:color w:val="000000"/>
              </w:rPr>
              <w:t>SecurityPreName</w:t>
            </w:r>
            <w:r>
              <w:rPr>
                <w:rFonts w:hint="eastAsia"/>
                <w:color w:val="000000"/>
              </w:rPr>
              <w:t>（证券简称前缀）。</w:t>
            </w:r>
          </w:p>
        </w:tc>
      </w:tr>
      <w:tr w:rsidR="00E04E8D" w:rsidRPr="00621B53" w:rsidTr="00AE3B62">
        <w:trPr>
          <w:cantSplit/>
          <w:trHeight w:val="314"/>
        </w:trPr>
        <w:tc>
          <w:tcPr>
            <w:tcW w:w="1417" w:type="dxa"/>
            <w:tcBorders>
              <w:top w:val="single" w:sz="6" w:space="0" w:color="auto"/>
              <w:left w:val="double" w:sz="4" w:space="0" w:color="auto"/>
              <w:bottom w:val="single" w:sz="6" w:space="0" w:color="auto"/>
              <w:right w:val="single" w:sz="4" w:space="0" w:color="auto"/>
            </w:tcBorders>
            <w:shd w:val="clear" w:color="auto" w:fill="auto"/>
            <w:vAlign w:val="center"/>
          </w:tcPr>
          <w:p w:rsidR="00E04E8D" w:rsidRPr="00D816FC" w:rsidRDefault="00E04E8D" w:rsidP="00D816FC">
            <w:pPr>
              <w:pStyle w:val="ad"/>
              <w:spacing w:beforeLines="0" w:afterLines="0" w:line="240" w:lineRule="auto"/>
              <w:jc w:val="center"/>
              <w:rPr>
                <w:rFonts w:ascii="宋体" w:hAnsi="宋体"/>
              </w:rPr>
            </w:pPr>
            <w:r w:rsidRPr="00D816FC">
              <w:rPr>
                <w:rFonts w:ascii="宋体" w:hAnsi="宋体"/>
              </w:rPr>
              <w:t>201</w:t>
            </w:r>
            <w:r w:rsidR="00CD13FF">
              <w:rPr>
                <w:rFonts w:ascii="宋体" w:hAnsi="宋体" w:hint="eastAsia"/>
              </w:rPr>
              <w:t>6</w:t>
            </w:r>
            <w:r w:rsidRPr="00D816FC">
              <w:rPr>
                <w:rFonts w:ascii="宋体" w:hAnsi="宋体"/>
              </w:rPr>
              <w:t>-</w:t>
            </w:r>
            <w:r w:rsidR="00CD13FF">
              <w:rPr>
                <w:rFonts w:ascii="宋体" w:hAnsi="宋体" w:hint="eastAsia"/>
              </w:rPr>
              <w:t>6</w:t>
            </w:r>
          </w:p>
        </w:tc>
        <w:tc>
          <w:tcPr>
            <w:tcW w:w="1135" w:type="dxa"/>
            <w:tcBorders>
              <w:top w:val="single" w:sz="6" w:space="0" w:color="auto"/>
              <w:left w:val="single" w:sz="4" w:space="0" w:color="auto"/>
              <w:bottom w:val="single" w:sz="6" w:space="0" w:color="auto"/>
              <w:right w:val="single" w:sz="4" w:space="0" w:color="auto"/>
            </w:tcBorders>
            <w:shd w:val="clear" w:color="auto" w:fill="auto"/>
            <w:vAlign w:val="center"/>
          </w:tcPr>
          <w:p w:rsidR="00E04E8D" w:rsidRPr="00D816FC" w:rsidRDefault="00E04E8D" w:rsidP="00AE3B62">
            <w:pPr>
              <w:pStyle w:val="ad"/>
              <w:spacing w:beforeLines="0" w:afterLines="0" w:line="240" w:lineRule="auto"/>
              <w:jc w:val="center"/>
              <w:rPr>
                <w:rFonts w:ascii="宋体" w:hAnsi="宋体"/>
              </w:rPr>
            </w:pPr>
            <w:r w:rsidRPr="00D816FC">
              <w:rPr>
                <w:rFonts w:ascii="宋体" w:hAnsi="宋体"/>
              </w:rPr>
              <w:t>1.01</w:t>
            </w:r>
          </w:p>
        </w:tc>
        <w:tc>
          <w:tcPr>
            <w:tcW w:w="6237" w:type="dxa"/>
            <w:tcBorders>
              <w:top w:val="single" w:sz="6" w:space="0" w:color="auto"/>
              <w:left w:val="single" w:sz="4" w:space="0" w:color="auto"/>
              <w:bottom w:val="single" w:sz="6" w:space="0" w:color="auto"/>
              <w:right w:val="single" w:sz="4" w:space="0" w:color="auto"/>
            </w:tcBorders>
            <w:shd w:val="clear" w:color="auto" w:fill="auto"/>
            <w:vAlign w:val="center"/>
          </w:tcPr>
          <w:p w:rsidR="00B966B1" w:rsidRPr="00D816FC" w:rsidRDefault="00B966B1" w:rsidP="00AE3B62">
            <w:pPr>
              <w:spacing w:before="36" w:after="36"/>
              <w:rPr>
                <w:color w:val="FFC000"/>
              </w:rPr>
            </w:pPr>
            <w:r w:rsidRPr="00D816FC">
              <w:rPr>
                <w:rFonts w:hint="eastAsia"/>
                <w:color w:val="FFC000"/>
              </w:rPr>
              <w:t>（本文档中橙色修订部分）</w:t>
            </w:r>
          </w:p>
          <w:p w:rsidR="00E04E8D" w:rsidRPr="00D816FC" w:rsidRDefault="00E04E8D" w:rsidP="00AE3B62">
            <w:pPr>
              <w:spacing w:before="36" w:after="36"/>
            </w:pPr>
            <w:r w:rsidRPr="00D816FC">
              <w:rPr>
                <w:rFonts w:hint="eastAsia"/>
              </w:rPr>
              <w:t>证券实时状态消息增加“港股通整手买”、“港股通整手卖”、“港股通零股买”、“港股通零股卖”开关类别。</w:t>
            </w:r>
          </w:p>
          <w:p w:rsidR="00E04E8D" w:rsidRPr="00D816FC" w:rsidRDefault="00E04E8D" w:rsidP="00AE3B62">
            <w:pPr>
              <w:spacing w:before="36" w:after="36"/>
            </w:pPr>
            <w:r w:rsidRPr="00D816FC">
              <w:rPr>
                <w:rFonts w:hint="eastAsia"/>
              </w:rPr>
              <w:t>增加市场实时状态消息。</w:t>
            </w:r>
          </w:p>
          <w:p w:rsidR="00E04E8D" w:rsidRPr="00D816FC" w:rsidRDefault="00E04E8D" w:rsidP="00AE3B62">
            <w:pPr>
              <w:spacing w:before="36" w:after="36"/>
            </w:pPr>
            <w:r w:rsidRPr="00D816FC">
              <w:rPr>
                <w:rFonts w:hint="eastAsia"/>
              </w:rPr>
              <w:t>快照行情消息的行情类别增加“港股实时行情（</w:t>
            </w:r>
            <w:r w:rsidRPr="00D816FC">
              <w:t>630</w:t>
            </w:r>
            <w:r w:rsidRPr="00D816FC">
              <w:rPr>
                <w:rFonts w:hint="eastAsia"/>
              </w:rPr>
              <w:t>）”。</w:t>
            </w:r>
          </w:p>
          <w:p w:rsidR="00E04E8D" w:rsidRPr="00D816FC" w:rsidRDefault="00E04E8D" w:rsidP="00AE3B62">
            <w:pPr>
              <w:pStyle w:val="ad"/>
              <w:spacing w:before="59" w:after="59" w:line="240" w:lineRule="auto"/>
            </w:pPr>
            <w:r w:rsidRPr="00D816FC">
              <w:rPr>
                <w:rFonts w:hint="eastAsia"/>
              </w:rPr>
              <w:t>增加港股实时行情快照消息。</w:t>
            </w:r>
          </w:p>
        </w:tc>
      </w:tr>
    </w:tbl>
    <w:p w:rsidR="00E04E8D" w:rsidRDefault="00E04E8D" w:rsidP="00E04E8D">
      <w:pPr>
        <w:spacing w:line="240" w:lineRule="auto"/>
        <w:jc w:val="center"/>
        <w:rPr>
          <w:rFonts w:ascii="宋体" w:hAnsi="宋体"/>
          <w:color w:val="000000"/>
        </w:rPr>
      </w:pPr>
    </w:p>
    <w:p w:rsidR="00E04E8D" w:rsidRDefault="00E04E8D" w:rsidP="00E04E8D">
      <w:pPr>
        <w:widowControl/>
        <w:spacing w:line="240" w:lineRule="auto"/>
        <w:jc w:val="left"/>
        <w:rPr>
          <w:rFonts w:ascii="宋体" w:hAnsi="宋体"/>
          <w:color w:val="000000"/>
        </w:rPr>
      </w:pPr>
      <w:r>
        <w:rPr>
          <w:rFonts w:ascii="宋体" w:hAnsi="宋体"/>
          <w:color w:val="000000"/>
        </w:rPr>
        <w:br w:type="page"/>
      </w:r>
    </w:p>
    <w:p w:rsidR="00E04E8D" w:rsidRPr="004729C4" w:rsidRDefault="00E04E8D" w:rsidP="00E04E8D">
      <w:pPr>
        <w:spacing w:line="240" w:lineRule="auto"/>
        <w:jc w:val="center"/>
        <w:rPr>
          <w:rFonts w:ascii="宋体" w:hAnsi="宋体"/>
          <w:b/>
          <w:sz w:val="36"/>
          <w:szCs w:val="36"/>
        </w:rPr>
      </w:pPr>
      <w:r w:rsidRPr="004729C4">
        <w:rPr>
          <w:rFonts w:ascii="宋体" w:hAnsi="宋体" w:hint="eastAsia"/>
          <w:b/>
          <w:sz w:val="36"/>
          <w:szCs w:val="36"/>
        </w:rPr>
        <w:lastRenderedPageBreak/>
        <w:t>名词释义</w:t>
      </w:r>
    </w:p>
    <w:tbl>
      <w:tblPr>
        <w:tblW w:w="5001"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596"/>
        <w:gridCol w:w="6648"/>
      </w:tblGrid>
      <w:tr w:rsidR="00E04E8D" w:rsidRPr="00097857" w:rsidTr="00AE3B62">
        <w:trPr>
          <w:jc w:val="center"/>
        </w:trPr>
        <w:tc>
          <w:tcPr>
            <w:tcW w:w="1404" w:type="pct"/>
            <w:tcBorders>
              <w:top w:val="double" w:sz="4" w:space="0" w:color="auto"/>
              <w:bottom w:val="single" w:sz="6" w:space="0" w:color="auto"/>
            </w:tcBorders>
            <w:shd w:val="clear" w:color="auto" w:fill="C0C0C0"/>
            <w:vAlign w:val="center"/>
          </w:tcPr>
          <w:p w:rsidR="00E04E8D" w:rsidRPr="00097857" w:rsidRDefault="00E04E8D" w:rsidP="00AE3B62">
            <w:pPr>
              <w:jc w:val="center"/>
              <w:rPr>
                <w:b/>
                <w:szCs w:val="21"/>
              </w:rPr>
            </w:pPr>
            <w:r w:rsidRPr="00097857">
              <w:rPr>
                <w:rFonts w:hint="eastAsia"/>
                <w:b/>
                <w:szCs w:val="21"/>
              </w:rPr>
              <w:t>词汇缩写</w:t>
            </w:r>
          </w:p>
        </w:tc>
        <w:tc>
          <w:tcPr>
            <w:tcW w:w="3596" w:type="pct"/>
            <w:tcBorders>
              <w:top w:val="double" w:sz="4" w:space="0" w:color="auto"/>
              <w:bottom w:val="single" w:sz="6" w:space="0" w:color="auto"/>
            </w:tcBorders>
            <w:shd w:val="clear" w:color="auto" w:fill="C0C0C0"/>
            <w:vAlign w:val="center"/>
          </w:tcPr>
          <w:p w:rsidR="00E04E8D" w:rsidRPr="00097857" w:rsidRDefault="00E04E8D" w:rsidP="00AE3B62">
            <w:pPr>
              <w:jc w:val="center"/>
              <w:rPr>
                <w:b/>
                <w:szCs w:val="21"/>
              </w:rPr>
            </w:pPr>
            <w:r w:rsidRPr="00097857">
              <w:rPr>
                <w:rFonts w:hint="eastAsia"/>
                <w:b/>
                <w:szCs w:val="21"/>
              </w:rPr>
              <w:t>含义</w:t>
            </w:r>
          </w:p>
        </w:tc>
      </w:tr>
      <w:tr w:rsidR="00E04E8D" w:rsidRPr="00097857" w:rsidTr="00AE3B62">
        <w:trPr>
          <w:jc w:val="center"/>
        </w:trPr>
        <w:tc>
          <w:tcPr>
            <w:tcW w:w="1404" w:type="pct"/>
            <w:tcBorders>
              <w:top w:val="single" w:sz="6" w:space="0" w:color="auto"/>
            </w:tcBorders>
            <w:shd w:val="clear" w:color="auto" w:fill="auto"/>
            <w:vAlign w:val="center"/>
          </w:tcPr>
          <w:p w:rsidR="00E04E8D" w:rsidRPr="000D200E" w:rsidRDefault="00E04E8D" w:rsidP="00AE3B62">
            <w:pPr>
              <w:jc w:val="center"/>
              <w:rPr>
                <w:sz w:val="21"/>
                <w:szCs w:val="21"/>
              </w:rPr>
            </w:pPr>
            <w:r>
              <w:rPr>
                <w:rFonts w:hint="eastAsia"/>
                <w:sz w:val="21"/>
                <w:szCs w:val="21"/>
              </w:rPr>
              <w:t>行情网关</w:t>
            </w:r>
          </w:p>
        </w:tc>
        <w:tc>
          <w:tcPr>
            <w:tcW w:w="3596" w:type="pct"/>
            <w:tcBorders>
              <w:top w:val="single" w:sz="6" w:space="0" w:color="auto"/>
            </w:tcBorders>
            <w:shd w:val="clear" w:color="auto" w:fill="auto"/>
            <w:vAlign w:val="center"/>
          </w:tcPr>
          <w:p w:rsidR="00E04E8D" w:rsidRPr="000D200E" w:rsidRDefault="00E04E8D" w:rsidP="00AE3B62">
            <w:pPr>
              <w:rPr>
                <w:sz w:val="21"/>
                <w:szCs w:val="21"/>
              </w:rPr>
            </w:pPr>
            <w:r w:rsidRPr="000D200E">
              <w:rPr>
                <w:rFonts w:hint="eastAsia"/>
                <w:sz w:val="21"/>
                <w:szCs w:val="21"/>
              </w:rPr>
              <w:t xml:space="preserve">Market Data GateWay </w:t>
            </w:r>
            <w:r w:rsidRPr="000D200E">
              <w:rPr>
                <w:rFonts w:hint="eastAsia"/>
                <w:sz w:val="21"/>
                <w:szCs w:val="21"/>
              </w:rPr>
              <w:t>行情网关</w:t>
            </w:r>
            <w:r>
              <w:rPr>
                <w:rFonts w:hint="eastAsia"/>
                <w:sz w:val="21"/>
                <w:szCs w:val="21"/>
              </w:rPr>
              <w:t>(</w:t>
            </w:r>
            <w:r>
              <w:rPr>
                <w:rFonts w:hint="eastAsia"/>
                <w:sz w:val="21"/>
                <w:szCs w:val="21"/>
              </w:rPr>
              <w:t>简称“</w:t>
            </w:r>
            <w:r>
              <w:rPr>
                <w:rFonts w:hint="eastAsia"/>
                <w:sz w:val="21"/>
                <w:szCs w:val="21"/>
              </w:rPr>
              <w:t>MDGW</w:t>
            </w:r>
            <w:r>
              <w:rPr>
                <w:rFonts w:hint="eastAsia"/>
                <w:sz w:val="21"/>
                <w:szCs w:val="21"/>
              </w:rPr>
              <w:t>”</w:t>
            </w:r>
            <w:r>
              <w:rPr>
                <w:rFonts w:hint="eastAsia"/>
                <w:sz w:val="21"/>
                <w:szCs w:val="21"/>
              </w:rPr>
              <w:t>)</w:t>
            </w:r>
            <w:r w:rsidRPr="000D200E">
              <w:rPr>
                <w:rFonts w:hint="eastAsia"/>
                <w:sz w:val="21"/>
                <w:szCs w:val="21"/>
              </w:rPr>
              <w:t>,</w:t>
            </w:r>
            <w:r>
              <w:rPr>
                <w:rFonts w:hint="eastAsia"/>
                <w:sz w:val="21"/>
                <w:szCs w:val="21"/>
              </w:rPr>
              <w:t>深圳证券交易所行情系统提供给信息商或</w:t>
            </w:r>
            <w:r w:rsidRPr="000D200E">
              <w:rPr>
                <w:rFonts w:hint="eastAsia"/>
                <w:sz w:val="21"/>
                <w:szCs w:val="21"/>
              </w:rPr>
              <w:t>券商</w:t>
            </w:r>
            <w:r>
              <w:rPr>
                <w:rFonts w:hint="eastAsia"/>
                <w:sz w:val="21"/>
                <w:szCs w:val="21"/>
              </w:rPr>
              <w:t>等接入用户</w:t>
            </w:r>
            <w:r w:rsidRPr="000D200E">
              <w:rPr>
                <w:rFonts w:hint="eastAsia"/>
                <w:sz w:val="21"/>
                <w:szCs w:val="21"/>
              </w:rPr>
              <w:t>系统的接入点。</w:t>
            </w:r>
          </w:p>
          <w:p w:rsidR="00E04E8D" w:rsidRPr="000D200E" w:rsidRDefault="00E04E8D" w:rsidP="00AE3B62">
            <w:pPr>
              <w:rPr>
                <w:sz w:val="21"/>
                <w:szCs w:val="21"/>
              </w:rPr>
            </w:pPr>
            <w:r w:rsidRPr="000D200E">
              <w:rPr>
                <w:sz w:val="21"/>
                <w:szCs w:val="21"/>
              </w:rPr>
              <w:t>行情网关分为：</w:t>
            </w:r>
          </w:p>
          <w:p w:rsidR="00E04E8D" w:rsidRPr="000D200E" w:rsidRDefault="00E04E8D" w:rsidP="00AE3B62">
            <w:pPr>
              <w:rPr>
                <w:sz w:val="21"/>
                <w:szCs w:val="21"/>
              </w:rPr>
            </w:pPr>
            <w:r w:rsidRPr="000D200E">
              <w:rPr>
                <w:sz w:val="21"/>
                <w:szCs w:val="21"/>
              </w:rPr>
              <w:t>现场版，</w:t>
            </w:r>
            <w:r w:rsidRPr="000D200E">
              <w:rPr>
                <w:rFonts w:hint="eastAsia"/>
                <w:sz w:val="21"/>
                <w:szCs w:val="21"/>
              </w:rPr>
              <w:t>使用单向卫星作为通信线路，无数据重传功能</w:t>
            </w:r>
          </w:p>
          <w:p w:rsidR="00E04E8D" w:rsidRPr="000D200E" w:rsidRDefault="00E04E8D" w:rsidP="00AE3B62">
            <w:pPr>
              <w:rPr>
                <w:sz w:val="21"/>
                <w:szCs w:val="21"/>
              </w:rPr>
            </w:pPr>
            <w:r w:rsidRPr="000D200E">
              <w:rPr>
                <w:rFonts w:hint="eastAsia"/>
                <w:sz w:val="21"/>
                <w:szCs w:val="21"/>
              </w:rPr>
              <w:t>网络版，使用地面网络作为通信线路，具有数据重传功能</w:t>
            </w:r>
          </w:p>
        </w:tc>
      </w:tr>
      <w:tr w:rsidR="00E04E8D" w:rsidRPr="00097857" w:rsidTr="00AE3B62">
        <w:trPr>
          <w:jc w:val="center"/>
        </w:trPr>
        <w:tc>
          <w:tcPr>
            <w:tcW w:w="1404" w:type="pct"/>
            <w:shd w:val="clear" w:color="auto" w:fill="auto"/>
            <w:vAlign w:val="center"/>
          </w:tcPr>
          <w:p w:rsidR="00E04E8D" w:rsidRPr="000D200E" w:rsidRDefault="00E04E8D" w:rsidP="00AE3B62">
            <w:pPr>
              <w:jc w:val="center"/>
              <w:rPr>
                <w:sz w:val="21"/>
                <w:szCs w:val="21"/>
              </w:rPr>
            </w:pPr>
            <w:r>
              <w:rPr>
                <w:rFonts w:hint="eastAsia"/>
                <w:sz w:val="21"/>
                <w:szCs w:val="21"/>
              </w:rPr>
              <w:t>用户行情系统</w:t>
            </w:r>
          </w:p>
        </w:tc>
        <w:tc>
          <w:tcPr>
            <w:tcW w:w="3596" w:type="pct"/>
            <w:shd w:val="clear" w:color="auto" w:fill="auto"/>
            <w:vAlign w:val="center"/>
          </w:tcPr>
          <w:p w:rsidR="00E04E8D" w:rsidRPr="000D200E" w:rsidRDefault="00E04E8D" w:rsidP="00AE3B62">
            <w:pPr>
              <w:rPr>
                <w:sz w:val="21"/>
                <w:szCs w:val="21"/>
              </w:rPr>
            </w:pPr>
            <w:r w:rsidRPr="000D200E">
              <w:rPr>
                <w:rFonts w:hint="eastAsia"/>
                <w:sz w:val="21"/>
                <w:szCs w:val="21"/>
              </w:rPr>
              <w:t>Vendor Supplied System</w:t>
            </w:r>
            <w:r>
              <w:rPr>
                <w:rFonts w:hint="eastAsia"/>
                <w:sz w:val="21"/>
                <w:szCs w:val="21"/>
              </w:rPr>
              <w:t>接入用户</w:t>
            </w:r>
            <w:r w:rsidRPr="000D200E">
              <w:rPr>
                <w:rFonts w:hint="eastAsia"/>
                <w:sz w:val="21"/>
                <w:szCs w:val="21"/>
              </w:rPr>
              <w:t>服务器</w:t>
            </w:r>
            <w:r>
              <w:rPr>
                <w:rFonts w:hint="eastAsia"/>
                <w:sz w:val="21"/>
                <w:szCs w:val="21"/>
              </w:rPr>
              <w:t>（简称“</w:t>
            </w:r>
            <w:r>
              <w:rPr>
                <w:rFonts w:hint="eastAsia"/>
                <w:sz w:val="21"/>
                <w:szCs w:val="21"/>
              </w:rPr>
              <w:t>VSS</w:t>
            </w:r>
            <w:r>
              <w:rPr>
                <w:rFonts w:hint="eastAsia"/>
                <w:sz w:val="21"/>
                <w:szCs w:val="21"/>
              </w:rPr>
              <w:t>”）</w:t>
            </w:r>
          </w:p>
          <w:p w:rsidR="00E04E8D" w:rsidRPr="000D200E" w:rsidRDefault="00E04E8D" w:rsidP="00AE3B62">
            <w:pPr>
              <w:rPr>
                <w:sz w:val="21"/>
                <w:szCs w:val="21"/>
              </w:rPr>
            </w:pPr>
            <w:r>
              <w:rPr>
                <w:rFonts w:hint="eastAsia"/>
                <w:sz w:val="21"/>
                <w:szCs w:val="21"/>
              </w:rPr>
              <w:t>经过许可接入深圳证券交易所行情系统的接入用户</w:t>
            </w:r>
            <w:r w:rsidRPr="000D200E">
              <w:rPr>
                <w:rFonts w:hint="eastAsia"/>
                <w:sz w:val="21"/>
                <w:szCs w:val="21"/>
              </w:rPr>
              <w:t>服务器。</w:t>
            </w:r>
          </w:p>
        </w:tc>
      </w:tr>
    </w:tbl>
    <w:p w:rsidR="00E04E8D" w:rsidRPr="00621B53" w:rsidRDefault="00E04E8D" w:rsidP="00E04E8D">
      <w:pPr>
        <w:spacing w:line="240" w:lineRule="auto"/>
        <w:jc w:val="center"/>
        <w:rPr>
          <w:rFonts w:ascii="宋体" w:hAnsi="宋体"/>
        </w:rPr>
      </w:pPr>
      <w:r w:rsidRPr="00621B53">
        <w:rPr>
          <w:rFonts w:ascii="宋体" w:hAnsi="宋体"/>
          <w:color w:val="000000"/>
        </w:rPr>
        <w:br w:type="page"/>
      </w:r>
      <w:r w:rsidRPr="00621B53">
        <w:rPr>
          <w:rFonts w:ascii="宋体" w:hAnsi="宋体" w:hint="eastAsia"/>
          <w:b/>
          <w:sz w:val="36"/>
          <w:szCs w:val="36"/>
        </w:rPr>
        <w:lastRenderedPageBreak/>
        <w:t>目录</w:t>
      </w:r>
    </w:p>
    <w:p w:rsidR="00E04E8D" w:rsidRDefault="00C8162B" w:rsidP="00E04E8D">
      <w:pPr>
        <w:pStyle w:val="10"/>
        <w:rPr>
          <w:rFonts w:asciiTheme="minorHAnsi" w:eastAsiaTheme="minorEastAsia" w:hAnsiTheme="minorHAnsi" w:cstheme="minorBidi"/>
          <w:b w:val="0"/>
          <w:bCs w:val="0"/>
          <w:caps w:val="0"/>
          <w:noProof/>
          <w:szCs w:val="22"/>
        </w:rPr>
      </w:pPr>
      <w:r w:rsidRPr="00621B53">
        <w:rPr>
          <w:rFonts w:ascii="宋体" w:hAnsi="宋体"/>
          <w:sz w:val="36"/>
        </w:rPr>
        <w:fldChar w:fldCharType="begin"/>
      </w:r>
      <w:r w:rsidR="00E04E8D" w:rsidRPr="00621B53">
        <w:rPr>
          <w:rFonts w:ascii="宋体" w:hAnsi="宋体"/>
          <w:sz w:val="36"/>
        </w:rPr>
        <w:instrText xml:space="preserve"> TOC \o "1-4" \h \z \u </w:instrText>
      </w:r>
      <w:r w:rsidRPr="00621B53">
        <w:rPr>
          <w:rFonts w:ascii="宋体" w:hAnsi="宋体"/>
          <w:sz w:val="36"/>
        </w:rPr>
        <w:fldChar w:fldCharType="separate"/>
      </w:r>
      <w:hyperlink w:anchor="_Toc454458680" w:history="1">
        <w:r w:rsidR="00E04E8D" w:rsidRPr="003F737C">
          <w:rPr>
            <w:rStyle w:val="ab"/>
            <w:rFonts w:hint="eastAsia"/>
            <w:noProof/>
          </w:rPr>
          <w:t>一、</w:t>
        </w:r>
        <w:r w:rsidR="00E04E8D">
          <w:rPr>
            <w:rFonts w:asciiTheme="minorHAnsi" w:eastAsiaTheme="minorEastAsia" w:hAnsiTheme="minorHAnsi" w:cstheme="minorBidi"/>
            <w:b w:val="0"/>
            <w:bCs w:val="0"/>
            <w:caps w:val="0"/>
            <w:noProof/>
            <w:szCs w:val="22"/>
          </w:rPr>
          <w:tab/>
        </w:r>
        <w:r w:rsidR="00E04E8D" w:rsidRPr="003F737C">
          <w:rPr>
            <w:rStyle w:val="ab"/>
            <w:rFonts w:hint="eastAsia"/>
            <w:noProof/>
          </w:rPr>
          <w:t>前言</w:t>
        </w:r>
        <w:r w:rsidR="00E04E8D">
          <w:rPr>
            <w:noProof/>
            <w:webHidden/>
          </w:rPr>
          <w:tab/>
        </w:r>
        <w:r>
          <w:rPr>
            <w:noProof/>
            <w:webHidden/>
          </w:rPr>
          <w:fldChar w:fldCharType="begin"/>
        </w:r>
        <w:r w:rsidR="00E04E8D">
          <w:rPr>
            <w:noProof/>
            <w:webHidden/>
          </w:rPr>
          <w:instrText xml:space="preserve"> PAGEREF _Toc454458680 \h </w:instrText>
        </w:r>
        <w:r>
          <w:rPr>
            <w:noProof/>
            <w:webHidden/>
          </w:rPr>
        </w:r>
        <w:r>
          <w:rPr>
            <w:noProof/>
            <w:webHidden/>
          </w:rPr>
          <w:fldChar w:fldCharType="separate"/>
        </w:r>
        <w:r w:rsidR="00E04E8D">
          <w:rPr>
            <w:noProof/>
            <w:webHidden/>
          </w:rPr>
          <w:t>1</w:t>
        </w:r>
        <w:r>
          <w:rPr>
            <w:noProof/>
            <w:webHidden/>
          </w:rPr>
          <w:fldChar w:fldCharType="end"/>
        </w:r>
      </w:hyperlink>
    </w:p>
    <w:p w:rsidR="00E04E8D" w:rsidRDefault="005F201D" w:rsidP="00E04E8D">
      <w:pPr>
        <w:pStyle w:val="10"/>
        <w:rPr>
          <w:rFonts w:asciiTheme="minorHAnsi" w:eastAsiaTheme="minorEastAsia" w:hAnsiTheme="minorHAnsi" w:cstheme="minorBidi"/>
          <w:b w:val="0"/>
          <w:bCs w:val="0"/>
          <w:caps w:val="0"/>
          <w:noProof/>
          <w:szCs w:val="22"/>
        </w:rPr>
      </w:pPr>
      <w:hyperlink w:anchor="_Toc454458681" w:history="1">
        <w:r w:rsidR="00E04E8D" w:rsidRPr="003F737C">
          <w:rPr>
            <w:rStyle w:val="ab"/>
            <w:rFonts w:hint="eastAsia"/>
            <w:noProof/>
          </w:rPr>
          <w:t>二、</w:t>
        </w:r>
        <w:r w:rsidR="00E04E8D">
          <w:rPr>
            <w:rFonts w:asciiTheme="minorHAnsi" w:eastAsiaTheme="minorEastAsia" w:hAnsiTheme="minorHAnsi" w:cstheme="minorBidi"/>
            <w:b w:val="0"/>
            <w:bCs w:val="0"/>
            <w:caps w:val="0"/>
            <w:noProof/>
            <w:szCs w:val="22"/>
          </w:rPr>
          <w:tab/>
        </w:r>
        <w:r w:rsidR="00E04E8D" w:rsidRPr="003F737C">
          <w:rPr>
            <w:rStyle w:val="ab"/>
            <w:rFonts w:hint="eastAsia"/>
            <w:noProof/>
          </w:rPr>
          <w:t>会话机制</w:t>
        </w:r>
        <w:r w:rsidR="00E04E8D">
          <w:rPr>
            <w:noProof/>
            <w:webHidden/>
          </w:rPr>
          <w:tab/>
        </w:r>
        <w:r w:rsidR="00C8162B">
          <w:rPr>
            <w:noProof/>
            <w:webHidden/>
          </w:rPr>
          <w:fldChar w:fldCharType="begin"/>
        </w:r>
        <w:r w:rsidR="00E04E8D">
          <w:rPr>
            <w:noProof/>
            <w:webHidden/>
          </w:rPr>
          <w:instrText xml:space="preserve"> PAGEREF _Toc454458681 \h </w:instrText>
        </w:r>
        <w:r w:rsidR="00C8162B">
          <w:rPr>
            <w:noProof/>
            <w:webHidden/>
          </w:rPr>
        </w:r>
        <w:r w:rsidR="00C8162B">
          <w:rPr>
            <w:noProof/>
            <w:webHidden/>
          </w:rPr>
          <w:fldChar w:fldCharType="separate"/>
        </w:r>
        <w:r w:rsidR="00E04E8D">
          <w:rPr>
            <w:noProof/>
            <w:webHidden/>
          </w:rPr>
          <w:t>1</w:t>
        </w:r>
        <w:r w:rsidR="00C8162B">
          <w:rPr>
            <w:noProof/>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682" w:history="1">
        <w:r w:rsidR="00E04E8D" w:rsidRPr="003F737C">
          <w:rPr>
            <w:rStyle w:val="ab"/>
            <w:noProof/>
          </w:rPr>
          <w:t>2.1</w:t>
        </w:r>
        <w:r w:rsidR="00E04E8D">
          <w:rPr>
            <w:rFonts w:asciiTheme="minorHAnsi" w:eastAsiaTheme="minorEastAsia" w:hAnsiTheme="minorHAnsi" w:cstheme="minorBidi"/>
            <w:smallCaps w:val="0"/>
            <w:noProof/>
            <w:szCs w:val="22"/>
          </w:rPr>
          <w:tab/>
        </w:r>
        <w:r w:rsidR="00E04E8D" w:rsidRPr="003F737C">
          <w:rPr>
            <w:rStyle w:val="ab"/>
            <w:rFonts w:hint="eastAsia"/>
            <w:noProof/>
          </w:rPr>
          <w:t>连接</w:t>
        </w:r>
        <w:r w:rsidR="00E04E8D">
          <w:rPr>
            <w:noProof/>
            <w:webHidden/>
          </w:rPr>
          <w:tab/>
        </w:r>
        <w:r w:rsidR="00C8162B">
          <w:rPr>
            <w:noProof/>
            <w:webHidden/>
          </w:rPr>
          <w:fldChar w:fldCharType="begin"/>
        </w:r>
        <w:r w:rsidR="00E04E8D">
          <w:rPr>
            <w:noProof/>
            <w:webHidden/>
          </w:rPr>
          <w:instrText xml:space="preserve"> PAGEREF _Toc454458682 \h </w:instrText>
        </w:r>
        <w:r w:rsidR="00C8162B">
          <w:rPr>
            <w:noProof/>
            <w:webHidden/>
          </w:rPr>
        </w:r>
        <w:r w:rsidR="00C8162B">
          <w:rPr>
            <w:noProof/>
            <w:webHidden/>
          </w:rPr>
          <w:fldChar w:fldCharType="separate"/>
        </w:r>
        <w:r w:rsidR="00E04E8D">
          <w:rPr>
            <w:noProof/>
            <w:webHidden/>
          </w:rPr>
          <w:t>1</w:t>
        </w:r>
        <w:r w:rsidR="00C8162B">
          <w:rPr>
            <w:noProof/>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683" w:history="1">
        <w:r w:rsidR="00E04E8D" w:rsidRPr="003F737C">
          <w:rPr>
            <w:rStyle w:val="ab"/>
          </w:rPr>
          <w:t>2.1.1</w:t>
        </w:r>
        <w:r w:rsidR="00E04E8D">
          <w:rPr>
            <w:rFonts w:asciiTheme="minorHAnsi" w:eastAsiaTheme="minorEastAsia" w:hAnsiTheme="minorHAnsi" w:cstheme="minorBidi"/>
            <w:iCs w:val="0"/>
            <w:szCs w:val="22"/>
          </w:rPr>
          <w:tab/>
        </w:r>
        <w:r w:rsidR="00E04E8D" w:rsidRPr="003F737C">
          <w:rPr>
            <w:rStyle w:val="ab"/>
            <w:rFonts w:hint="eastAsia"/>
          </w:rPr>
          <w:t>会话</w:t>
        </w:r>
        <w:r w:rsidR="00E04E8D">
          <w:rPr>
            <w:webHidden/>
          </w:rPr>
          <w:tab/>
        </w:r>
        <w:r w:rsidR="00C8162B">
          <w:rPr>
            <w:webHidden/>
          </w:rPr>
          <w:fldChar w:fldCharType="begin"/>
        </w:r>
        <w:r w:rsidR="00E04E8D">
          <w:rPr>
            <w:webHidden/>
          </w:rPr>
          <w:instrText xml:space="preserve"> PAGEREF _Toc454458683 \h </w:instrText>
        </w:r>
        <w:r w:rsidR="00C8162B">
          <w:rPr>
            <w:webHidden/>
          </w:rPr>
        </w:r>
        <w:r w:rsidR="00C8162B">
          <w:rPr>
            <w:webHidden/>
          </w:rPr>
          <w:fldChar w:fldCharType="separate"/>
        </w:r>
        <w:r w:rsidR="00E04E8D">
          <w:rPr>
            <w:webHidden/>
          </w:rPr>
          <w:t>1</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684" w:history="1">
        <w:r w:rsidR="00E04E8D" w:rsidRPr="003F737C">
          <w:rPr>
            <w:rStyle w:val="ab"/>
          </w:rPr>
          <w:t>2.1.2</w:t>
        </w:r>
        <w:r w:rsidR="00E04E8D">
          <w:rPr>
            <w:rFonts w:asciiTheme="minorHAnsi" w:eastAsiaTheme="minorEastAsia" w:hAnsiTheme="minorHAnsi" w:cstheme="minorBidi"/>
            <w:iCs w:val="0"/>
            <w:szCs w:val="22"/>
          </w:rPr>
          <w:tab/>
        </w:r>
        <w:r w:rsidR="00E04E8D" w:rsidRPr="003F737C">
          <w:rPr>
            <w:rStyle w:val="ab"/>
          </w:rPr>
          <w:t>IP</w:t>
        </w:r>
        <w:r w:rsidR="00E04E8D" w:rsidRPr="003F737C">
          <w:rPr>
            <w:rStyle w:val="ab"/>
            <w:rFonts w:hint="eastAsia"/>
          </w:rPr>
          <w:t>地址和</w:t>
        </w:r>
        <w:r w:rsidR="00E04E8D" w:rsidRPr="003F737C">
          <w:rPr>
            <w:rStyle w:val="ab"/>
          </w:rPr>
          <w:t>Port</w:t>
        </w:r>
        <w:r w:rsidR="00E04E8D">
          <w:rPr>
            <w:webHidden/>
          </w:rPr>
          <w:tab/>
        </w:r>
        <w:r w:rsidR="00C8162B">
          <w:rPr>
            <w:webHidden/>
          </w:rPr>
          <w:fldChar w:fldCharType="begin"/>
        </w:r>
        <w:r w:rsidR="00E04E8D">
          <w:rPr>
            <w:webHidden/>
          </w:rPr>
          <w:instrText xml:space="preserve"> PAGEREF _Toc454458684 \h </w:instrText>
        </w:r>
        <w:r w:rsidR="00C8162B">
          <w:rPr>
            <w:webHidden/>
          </w:rPr>
        </w:r>
        <w:r w:rsidR="00C8162B">
          <w:rPr>
            <w:webHidden/>
          </w:rPr>
          <w:fldChar w:fldCharType="separate"/>
        </w:r>
        <w:r w:rsidR="00E04E8D">
          <w:rPr>
            <w:webHidden/>
          </w:rPr>
          <w:t>1</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685" w:history="1">
        <w:r w:rsidR="00E04E8D" w:rsidRPr="003F737C">
          <w:rPr>
            <w:rStyle w:val="ab"/>
          </w:rPr>
          <w:t>2.1.3</w:t>
        </w:r>
        <w:r w:rsidR="00E04E8D">
          <w:rPr>
            <w:rFonts w:asciiTheme="minorHAnsi" w:eastAsiaTheme="minorEastAsia" w:hAnsiTheme="minorHAnsi" w:cstheme="minorBidi"/>
            <w:iCs w:val="0"/>
            <w:szCs w:val="22"/>
          </w:rPr>
          <w:tab/>
        </w:r>
        <w:r w:rsidR="00E04E8D" w:rsidRPr="003F737C">
          <w:rPr>
            <w:rStyle w:val="ab"/>
            <w:rFonts w:hint="eastAsia"/>
          </w:rPr>
          <w:t>安全</w:t>
        </w:r>
        <w:r w:rsidR="00E04E8D">
          <w:rPr>
            <w:webHidden/>
          </w:rPr>
          <w:tab/>
        </w:r>
        <w:r w:rsidR="00C8162B">
          <w:rPr>
            <w:webHidden/>
          </w:rPr>
          <w:fldChar w:fldCharType="begin"/>
        </w:r>
        <w:r w:rsidR="00E04E8D">
          <w:rPr>
            <w:webHidden/>
          </w:rPr>
          <w:instrText xml:space="preserve"> PAGEREF _Toc454458685 \h </w:instrText>
        </w:r>
        <w:r w:rsidR="00C8162B">
          <w:rPr>
            <w:webHidden/>
          </w:rPr>
        </w:r>
        <w:r w:rsidR="00C8162B">
          <w:rPr>
            <w:webHidden/>
          </w:rPr>
          <w:fldChar w:fldCharType="separate"/>
        </w:r>
        <w:r w:rsidR="00E04E8D">
          <w:rPr>
            <w:webHidden/>
          </w:rPr>
          <w:t>1</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686" w:history="1">
        <w:r w:rsidR="00E04E8D" w:rsidRPr="003F737C">
          <w:rPr>
            <w:rStyle w:val="ab"/>
          </w:rPr>
          <w:t>2.1.4</w:t>
        </w:r>
        <w:r w:rsidR="00E04E8D">
          <w:rPr>
            <w:rFonts w:asciiTheme="minorHAnsi" w:eastAsiaTheme="minorEastAsia" w:hAnsiTheme="minorHAnsi" w:cstheme="minorBidi"/>
            <w:iCs w:val="0"/>
            <w:szCs w:val="22"/>
          </w:rPr>
          <w:tab/>
        </w:r>
        <w:r w:rsidR="00E04E8D" w:rsidRPr="003F737C">
          <w:rPr>
            <w:rStyle w:val="ab"/>
            <w:rFonts w:hint="eastAsia"/>
          </w:rPr>
          <w:t>流量控制</w:t>
        </w:r>
        <w:r w:rsidR="00E04E8D">
          <w:rPr>
            <w:webHidden/>
          </w:rPr>
          <w:tab/>
        </w:r>
        <w:r w:rsidR="00C8162B">
          <w:rPr>
            <w:webHidden/>
          </w:rPr>
          <w:fldChar w:fldCharType="begin"/>
        </w:r>
        <w:r w:rsidR="00E04E8D">
          <w:rPr>
            <w:webHidden/>
          </w:rPr>
          <w:instrText xml:space="preserve"> PAGEREF _Toc454458686 \h </w:instrText>
        </w:r>
        <w:r w:rsidR="00C8162B">
          <w:rPr>
            <w:webHidden/>
          </w:rPr>
        </w:r>
        <w:r w:rsidR="00C8162B">
          <w:rPr>
            <w:webHidden/>
          </w:rPr>
          <w:fldChar w:fldCharType="separate"/>
        </w:r>
        <w:r w:rsidR="00E04E8D">
          <w:rPr>
            <w:webHidden/>
          </w:rPr>
          <w:t>1</w:t>
        </w:r>
        <w:r w:rsidR="00C8162B">
          <w:rPr>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687" w:history="1">
        <w:r w:rsidR="00E04E8D" w:rsidRPr="003F737C">
          <w:rPr>
            <w:rStyle w:val="ab"/>
            <w:noProof/>
          </w:rPr>
          <w:t>2.2</w:t>
        </w:r>
        <w:r w:rsidR="00E04E8D">
          <w:rPr>
            <w:rFonts w:asciiTheme="minorHAnsi" w:eastAsiaTheme="minorEastAsia" w:hAnsiTheme="minorHAnsi" w:cstheme="minorBidi"/>
            <w:smallCaps w:val="0"/>
            <w:noProof/>
            <w:szCs w:val="22"/>
          </w:rPr>
          <w:tab/>
        </w:r>
        <w:r w:rsidR="00E04E8D" w:rsidRPr="003F737C">
          <w:rPr>
            <w:rStyle w:val="ab"/>
            <w:rFonts w:hint="eastAsia"/>
            <w:noProof/>
          </w:rPr>
          <w:t>会话管理</w:t>
        </w:r>
        <w:r w:rsidR="00E04E8D">
          <w:rPr>
            <w:noProof/>
            <w:webHidden/>
          </w:rPr>
          <w:tab/>
        </w:r>
        <w:r w:rsidR="00C8162B">
          <w:rPr>
            <w:noProof/>
            <w:webHidden/>
          </w:rPr>
          <w:fldChar w:fldCharType="begin"/>
        </w:r>
        <w:r w:rsidR="00E04E8D">
          <w:rPr>
            <w:noProof/>
            <w:webHidden/>
          </w:rPr>
          <w:instrText xml:space="preserve"> PAGEREF _Toc454458687 \h </w:instrText>
        </w:r>
        <w:r w:rsidR="00C8162B">
          <w:rPr>
            <w:noProof/>
            <w:webHidden/>
          </w:rPr>
        </w:r>
        <w:r w:rsidR="00C8162B">
          <w:rPr>
            <w:noProof/>
            <w:webHidden/>
          </w:rPr>
          <w:fldChar w:fldCharType="separate"/>
        </w:r>
        <w:r w:rsidR="00E04E8D">
          <w:rPr>
            <w:noProof/>
            <w:webHidden/>
          </w:rPr>
          <w:t>1</w:t>
        </w:r>
        <w:r w:rsidR="00C8162B">
          <w:rPr>
            <w:noProof/>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688" w:history="1">
        <w:r w:rsidR="00E04E8D" w:rsidRPr="003F737C">
          <w:rPr>
            <w:rStyle w:val="ab"/>
          </w:rPr>
          <w:t>2.2.1</w:t>
        </w:r>
        <w:r w:rsidR="00E04E8D">
          <w:rPr>
            <w:rFonts w:asciiTheme="minorHAnsi" w:eastAsiaTheme="minorEastAsia" w:hAnsiTheme="minorHAnsi" w:cstheme="minorBidi"/>
            <w:iCs w:val="0"/>
            <w:szCs w:val="22"/>
          </w:rPr>
          <w:tab/>
        </w:r>
        <w:r w:rsidR="00E04E8D" w:rsidRPr="003F737C">
          <w:rPr>
            <w:rStyle w:val="ab"/>
            <w:rFonts w:hint="eastAsia"/>
          </w:rPr>
          <w:t>建立会话</w:t>
        </w:r>
        <w:r w:rsidR="00E04E8D">
          <w:rPr>
            <w:webHidden/>
          </w:rPr>
          <w:tab/>
        </w:r>
        <w:r w:rsidR="00C8162B">
          <w:rPr>
            <w:webHidden/>
          </w:rPr>
          <w:fldChar w:fldCharType="begin"/>
        </w:r>
        <w:r w:rsidR="00E04E8D">
          <w:rPr>
            <w:webHidden/>
          </w:rPr>
          <w:instrText xml:space="preserve"> PAGEREF _Toc454458688 \h </w:instrText>
        </w:r>
        <w:r w:rsidR="00C8162B">
          <w:rPr>
            <w:webHidden/>
          </w:rPr>
        </w:r>
        <w:r w:rsidR="00C8162B">
          <w:rPr>
            <w:webHidden/>
          </w:rPr>
          <w:fldChar w:fldCharType="separate"/>
        </w:r>
        <w:r w:rsidR="00E04E8D">
          <w:rPr>
            <w:webHidden/>
          </w:rPr>
          <w:t>1</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689" w:history="1">
        <w:r w:rsidR="00E04E8D" w:rsidRPr="003F737C">
          <w:rPr>
            <w:rStyle w:val="ab"/>
          </w:rPr>
          <w:t>2.2.2</w:t>
        </w:r>
        <w:r w:rsidR="00E04E8D">
          <w:rPr>
            <w:rFonts w:asciiTheme="minorHAnsi" w:eastAsiaTheme="minorEastAsia" w:hAnsiTheme="minorHAnsi" w:cstheme="minorBidi"/>
            <w:iCs w:val="0"/>
            <w:szCs w:val="22"/>
          </w:rPr>
          <w:tab/>
        </w:r>
        <w:r w:rsidR="00E04E8D" w:rsidRPr="003F737C">
          <w:rPr>
            <w:rStyle w:val="ab"/>
            <w:rFonts w:hint="eastAsia"/>
          </w:rPr>
          <w:t>心跳包和测试请求</w:t>
        </w:r>
        <w:r w:rsidR="00E04E8D">
          <w:rPr>
            <w:webHidden/>
          </w:rPr>
          <w:tab/>
        </w:r>
        <w:r w:rsidR="00C8162B">
          <w:rPr>
            <w:webHidden/>
          </w:rPr>
          <w:fldChar w:fldCharType="begin"/>
        </w:r>
        <w:r w:rsidR="00E04E8D">
          <w:rPr>
            <w:webHidden/>
          </w:rPr>
          <w:instrText xml:space="preserve"> PAGEREF _Toc454458689 \h </w:instrText>
        </w:r>
        <w:r w:rsidR="00C8162B">
          <w:rPr>
            <w:webHidden/>
          </w:rPr>
        </w:r>
        <w:r w:rsidR="00C8162B">
          <w:rPr>
            <w:webHidden/>
          </w:rPr>
          <w:fldChar w:fldCharType="separate"/>
        </w:r>
        <w:r w:rsidR="00E04E8D">
          <w:rPr>
            <w:webHidden/>
          </w:rPr>
          <w:t>2</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690" w:history="1">
        <w:r w:rsidR="00E04E8D" w:rsidRPr="003F737C">
          <w:rPr>
            <w:rStyle w:val="ab"/>
          </w:rPr>
          <w:t>2.2.3</w:t>
        </w:r>
        <w:r w:rsidR="00E04E8D">
          <w:rPr>
            <w:rFonts w:asciiTheme="minorHAnsi" w:eastAsiaTheme="minorEastAsia" w:hAnsiTheme="minorHAnsi" w:cstheme="minorBidi"/>
            <w:iCs w:val="0"/>
            <w:szCs w:val="22"/>
          </w:rPr>
          <w:tab/>
        </w:r>
        <w:r w:rsidR="00E04E8D" w:rsidRPr="003F737C">
          <w:rPr>
            <w:rStyle w:val="ab"/>
            <w:rFonts w:hint="eastAsia"/>
          </w:rPr>
          <w:t>终止会话</w:t>
        </w:r>
        <w:r w:rsidR="00E04E8D">
          <w:rPr>
            <w:webHidden/>
          </w:rPr>
          <w:tab/>
        </w:r>
        <w:r w:rsidR="00C8162B">
          <w:rPr>
            <w:webHidden/>
          </w:rPr>
          <w:fldChar w:fldCharType="begin"/>
        </w:r>
        <w:r w:rsidR="00E04E8D">
          <w:rPr>
            <w:webHidden/>
          </w:rPr>
          <w:instrText xml:space="preserve"> PAGEREF _Toc454458690 \h </w:instrText>
        </w:r>
        <w:r w:rsidR="00C8162B">
          <w:rPr>
            <w:webHidden/>
          </w:rPr>
        </w:r>
        <w:r w:rsidR="00C8162B">
          <w:rPr>
            <w:webHidden/>
          </w:rPr>
          <w:fldChar w:fldCharType="separate"/>
        </w:r>
        <w:r w:rsidR="00E04E8D">
          <w:rPr>
            <w:webHidden/>
          </w:rPr>
          <w:t>2</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691" w:history="1">
        <w:r w:rsidR="00E04E8D" w:rsidRPr="003F737C">
          <w:rPr>
            <w:rStyle w:val="ab"/>
          </w:rPr>
          <w:t>2.2.4</w:t>
        </w:r>
        <w:r w:rsidR="00E04E8D">
          <w:rPr>
            <w:rFonts w:asciiTheme="minorHAnsi" w:eastAsiaTheme="minorEastAsia" w:hAnsiTheme="minorHAnsi" w:cstheme="minorBidi"/>
            <w:iCs w:val="0"/>
            <w:szCs w:val="22"/>
          </w:rPr>
          <w:tab/>
        </w:r>
        <w:r w:rsidR="00E04E8D" w:rsidRPr="003F737C">
          <w:rPr>
            <w:rStyle w:val="ab"/>
            <w:rFonts w:hint="eastAsia"/>
          </w:rPr>
          <w:t>重建会话</w:t>
        </w:r>
        <w:r w:rsidR="00E04E8D">
          <w:rPr>
            <w:webHidden/>
          </w:rPr>
          <w:tab/>
        </w:r>
        <w:r w:rsidR="00C8162B">
          <w:rPr>
            <w:webHidden/>
          </w:rPr>
          <w:fldChar w:fldCharType="begin"/>
        </w:r>
        <w:r w:rsidR="00E04E8D">
          <w:rPr>
            <w:webHidden/>
          </w:rPr>
          <w:instrText xml:space="preserve"> PAGEREF _Toc454458691 \h </w:instrText>
        </w:r>
        <w:r w:rsidR="00C8162B">
          <w:rPr>
            <w:webHidden/>
          </w:rPr>
        </w:r>
        <w:r w:rsidR="00C8162B">
          <w:rPr>
            <w:webHidden/>
          </w:rPr>
          <w:fldChar w:fldCharType="separate"/>
        </w:r>
        <w:r w:rsidR="00E04E8D">
          <w:rPr>
            <w:webHidden/>
          </w:rPr>
          <w:t>3</w:t>
        </w:r>
        <w:r w:rsidR="00C8162B">
          <w:rPr>
            <w:webHidden/>
          </w:rPr>
          <w:fldChar w:fldCharType="end"/>
        </w:r>
      </w:hyperlink>
    </w:p>
    <w:p w:rsidR="00E04E8D" w:rsidRDefault="005F201D" w:rsidP="00E04E8D">
      <w:pPr>
        <w:pStyle w:val="10"/>
        <w:rPr>
          <w:rFonts w:asciiTheme="minorHAnsi" w:eastAsiaTheme="minorEastAsia" w:hAnsiTheme="minorHAnsi" w:cstheme="minorBidi"/>
          <w:b w:val="0"/>
          <w:bCs w:val="0"/>
          <w:caps w:val="0"/>
          <w:noProof/>
          <w:szCs w:val="22"/>
        </w:rPr>
      </w:pPr>
      <w:hyperlink w:anchor="_Toc454458692" w:history="1">
        <w:r w:rsidR="00E04E8D" w:rsidRPr="003F737C">
          <w:rPr>
            <w:rStyle w:val="ab"/>
            <w:rFonts w:hint="eastAsia"/>
            <w:noProof/>
          </w:rPr>
          <w:t>三、</w:t>
        </w:r>
        <w:r w:rsidR="00E04E8D">
          <w:rPr>
            <w:rFonts w:asciiTheme="minorHAnsi" w:eastAsiaTheme="minorEastAsia" w:hAnsiTheme="minorHAnsi" w:cstheme="minorBidi"/>
            <w:b w:val="0"/>
            <w:bCs w:val="0"/>
            <w:caps w:val="0"/>
            <w:noProof/>
            <w:szCs w:val="22"/>
          </w:rPr>
          <w:tab/>
        </w:r>
        <w:r w:rsidR="00E04E8D" w:rsidRPr="003F737C">
          <w:rPr>
            <w:rStyle w:val="ab"/>
            <w:rFonts w:hint="eastAsia"/>
            <w:noProof/>
          </w:rPr>
          <w:t>服务说明</w:t>
        </w:r>
        <w:r w:rsidR="00E04E8D">
          <w:rPr>
            <w:noProof/>
            <w:webHidden/>
          </w:rPr>
          <w:tab/>
        </w:r>
        <w:r w:rsidR="00C8162B">
          <w:rPr>
            <w:noProof/>
            <w:webHidden/>
          </w:rPr>
          <w:fldChar w:fldCharType="begin"/>
        </w:r>
        <w:r w:rsidR="00E04E8D">
          <w:rPr>
            <w:noProof/>
            <w:webHidden/>
          </w:rPr>
          <w:instrText xml:space="preserve"> PAGEREF _Toc454458692 \h </w:instrText>
        </w:r>
        <w:r w:rsidR="00C8162B">
          <w:rPr>
            <w:noProof/>
            <w:webHidden/>
          </w:rPr>
        </w:r>
        <w:r w:rsidR="00C8162B">
          <w:rPr>
            <w:noProof/>
            <w:webHidden/>
          </w:rPr>
          <w:fldChar w:fldCharType="separate"/>
        </w:r>
        <w:r w:rsidR="00E04E8D">
          <w:rPr>
            <w:noProof/>
            <w:webHidden/>
          </w:rPr>
          <w:t>3</w:t>
        </w:r>
        <w:r w:rsidR="00C8162B">
          <w:rPr>
            <w:noProof/>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693" w:history="1">
        <w:r w:rsidR="00E04E8D" w:rsidRPr="003F737C">
          <w:rPr>
            <w:rStyle w:val="ab"/>
            <w:noProof/>
          </w:rPr>
          <w:t>3.1</w:t>
        </w:r>
        <w:r w:rsidR="00E04E8D">
          <w:rPr>
            <w:rFonts w:asciiTheme="minorHAnsi" w:eastAsiaTheme="minorEastAsia" w:hAnsiTheme="minorHAnsi" w:cstheme="minorBidi"/>
            <w:smallCaps w:val="0"/>
            <w:noProof/>
            <w:szCs w:val="22"/>
          </w:rPr>
          <w:tab/>
        </w:r>
        <w:r w:rsidR="00E04E8D" w:rsidRPr="003F737C">
          <w:rPr>
            <w:rStyle w:val="ab"/>
            <w:rFonts w:hint="eastAsia"/>
            <w:noProof/>
          </w:rPr>
          <w:t>交易行情数据类别</w:t>
        </w:r>
        <w:r w:rsidR="00E04E8D">
          <w:rPr>
            <w:noProof/>
            <w:webHidden/>
          </w:rPr>
          <w:tab/>
        </w:r>
        <w:r w:rsidR="00C8162B">
          <w:rPr>
            <w:noProof/>
            <w:webHidden/>
          </w:rPr>
          <w:fldChar w:fldCharType="begin"/>
        </w:r>
        <w:r w:rsidR="00E04E8D">
          <w:rPr>
            <w:noProof/>
            <w:webHidden/>
          </w:rPr>
          <w:instrText xml:space="preserve"> PAGEREF _Toc454458693 \h </w:instrText>
        </w:r>
        <w:r w:rsidR="00C8162B">
          <w:rPr>
            <w:noProof/>
            <w:webHidden/>
          </w:rPr>
        </w:r>
        <w:r w:rsidR="00C8162B">
          <w:rPr>
            <w:noProof/>
            <w:webHidden/>
          </w:rPr>
          <w:fldChar w:fldCharType="separate"/>
        </w:r>
        <w:r w:rsidR="00E04E8D">
          <w:rPr>
            <w:noProof/>
            <w:webHidden/>
          </w:rPr>
          <w:t>3</w:t>
        </w:r>
        <w:r w:rsidR="00C8162B">
          <w:rPr>
            <w:noProof/>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694" w:history="1">
        <w:r w:rsidR="00E04E8D" w:rsidRPr="003F737C">
          <w:rPr>
            <w:rStyle w:val="ab"/>
            <w:noProof/>
          </w:rPr>
          <w:t>3.2</w:t>
        </w:r>
        <w:r w:rsidR="00E04E8D">
          <w:rPr>
            <w:rFonts w:asciiTheme="minorHAnsi" w:eastAsiaTheme="minorEastAsia" w:hAnsiTheme="minorHAnsi" w:cstheme="minorBidi"/>
            <w:smallCaps w:val="0"/>
            <w:noProof/>
            <w:szCs w:val="22"/>
          </w:rPr>
          <w:tab/>
        </w:r>
        <w:r w:rsidR="00E04E8D" w:rsidRPr="003F737C">
          <w:rPr>
            <w:rStyle w:val="ab"/>
            <w:rFonts w:hint="eastAsia"/>
            <w:noProof/>
          </w:rPr>
          <w:t>快照行情接收</w:t>
        </w:r>
        <w:r w:rsidR="00E04E8D">
          <w:rPr>
            <w:noProof/>
            <w:webHidden/>
          </w:rPr>
          <w:tab/>
        </w:r>
        <w:r w:rsidR="00C8162B">
          <w:rPr>
            <w:noProof/>
            <w:webHidden/>
          </w:rPr>
          <w:fldChar w:fldCharType="begin"/>
        </w:r>
        <w:r w:rsidR="00E04E8D">
          <w:rPr>
            <w:noProof/>
            <w:webHidden/>
          </w:rPr>
          <w:instrText xml:space="preserve"> PAGEREF _Toc454458694 \h </w:instrText>
        </w:r>
        <w:r w:rsidR="00C8162B">
          <w:rPr>
            <w:noProof/>
            <w:webHidden/>
          </w:rPr>
        </w:r>
        <w:r w:rsidR="00C8162B">
          <w:rPr>
            <w:noProof/>
            <w:webHidden/>
          </w:rPr>
          <w:fldChar w:fldCharType="separate"/>
        </w:r>
        <w:r w:rsidR="00E04E8D">
          <w:rPr>
            <w:noProof/>
            <w:webHidden/>
          </w:rPr>
          <w:t>4</w:t>
        </w:r>
        <w:r w:rsidR="00C8162B">
          <w:rPr>
            <w:noProof/>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695" w:history="1">
        <w:r w:rsidR="00E04E8D" w:rsidRPr="003F737C">
          <w:rPr>
            <w:rStyle w:val="ab"/>
            <w:noProof/>
          </w:rPr>
          <w:t>3.3</w:t>
        </w:r>
        <w:r w:rsidR="00E04E8D">
          <w:rPr>
            <w:rFonts w:asciiTheme="minorHAnsi" w:eastAsiaTheme="minorEastAsia" w:hAnsiTheme="minorHAnsi" w:cstheme="minorBidi"/>
            <w:smallCaps w:val="0"/>
            <w:noProof/>
            <w:szCs w:val="22"/>
          </w:rPr>
          <w:tab/>
        </w:r>
        <w:r w:rsidR="00E04E8D" w:rsidRPr="003F737C">
          <w:rPr>
            <w:rStyle w:val="ab"/>
            <w:rFonts w:hint="eastAsia"/>
            <w:noProof/>
          </w:rPr>
          <w:t>逐笔行情接收</w:t>
        </w:r>
        <w:r w:rsidR="00E04E8D">
          <w:rPr>
            <w:noProof/>
            <w:webHidden/>
          </w:rPr>
          <w:tab/>
        </w:r>
        <w:r w:rsidR="00C8162B">
          <w:rPr>
            <w:noProof/>
            <w:webHidden/>
          </w:rPr>
          <w:fldChar w:fldCharType="begin"/>
        </w:r>
        <w:r w:rsidR="00E04E8D">
          <w:rPr>
            <w:noProof/>
            <w:webHidden/>
          </w:rPr>
          <w:instrText xml:space="preserve"> PAGEREF _Toc454458695 \h </w:instrText>
        </w:r>
        <w:r w:rsidR="00C8162B">
          <w:rPr>
            <w:noProof/>
            <w:webHidden/>
          </w:rPr>
        </w:r>
        <w:r w:rsidR="00C8162B">
          <w:rPr>
            <w:noProof/>
            <w:webHidden/>
          </w:rPr>
          <w:fldChar w:fldCharType="separate"/>
        </w:r>
        <w:r w:rsidR="00E04E8D">
          <w:rPr>
            <w:noProof/>
            <w:webHidden/>
          </w:rPr>
          <w:t>4</w:t>
        </w:r>
        <w:r w:rsidR="00C8162B">
          <w:rPr>
            <w:noProof/>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696" w:history="1">
        <w:r w:rsidR="00E04E8D" w:rsidRPr="003F737C">
          <w:rPr>
            <w:rStyle w:val="ab"/>
            <w:noProof/>
          </w:rPr>
          <w:t>3.4</w:t>
        </w:r>
        <w:r w:rsidR="00E04E8D">
          <w:rPr>
            <w:rFonts w:asciiTheme="minorHAnsi" w:eastAsiaTheme="minorEastAsia" w:hAnsiTheme="minorHAnsi" w:cstheme="minorBidi"/>
            <w:smallCaps w:val="0"/>
            <w:noProof/>
            <w:szCs w:val="22"/>
          </w:rPr>
          <w:tab/>
        </w:r>
        <w:r w:rsidR="00E04E8D" w:rsidRPr="003F737C">
          <w:rPr>
            <w:rStyle w:val="ab"/>
            <w:rFonts w:hint="eastAsia"/>
            <w:noProof/>
          </w:rPr>
          <w:t>公告消息接收</w:t>
        </w:r>
        <w:r w:rsidR="00E04E8D">
          <w:rPr>
            <w:noProof/>
            <w:webHidden/>
          </w:rPr>
          <w:tab/>
        </w:r>
        <w:r w:rsidR="00C8162B">
          <w:rPr>
            <w:noProof/>
            <w:webHidden/>
          </w:rPr>
          <w:fldChar w:fldCharType="begin"/>
        </w:r>
        <w:r w:rsidR="00E04E8D">
          <w:rPr>
            <w:noProof/>
            <w:webHidden/>
          </w:rPr>
          <w:instrText xml:space="preserve"> PAGEREF _Toc454458696 \h </w:instrText>
        </w:r>
        <w:r w:rsidR="00C8162B">
          <w:rPr>
            <w:noProof/>
            <w:webHidden/>
          </w:rPr>
        </w:r>
        <w:r w:rsidR="00C8162B">
          <w:rPr>
            <w:noProof/>
            <w:webHidden/>
          </w:rPr>
          <w:fldChar w:fldCharType="separate"/>
        </w:r>
        <w:r w:rsidR="00E04E8D">
          <w:rPr>
            <w:noProof/>
            <w:webHidden/>
          </w:rPr>
          <w:t>4</w:t>
        </w:r>
        <w:r w:rsidR="00C8162B">
          <w:rPr>
            <w:noProof/>
            <w:webHidden/>
          </w:rPr>
          <w:fldChar w:fldCharType="end"/>
        </w:r>
      </w:hyperlink>
    </w:p>
    <w:p w:rsidR="00E04E8D" w:rsidRDefault="005F201D" w:rsidP="00E04E8D">
      <w:pPr>
        <w:pStyle w:val="10"/>
        <w:rPr>
          <w:rFonts w:asciiTheme="minorHAnsi" w:eastAsiaTheme="minorEastAsia" w:hAnsiTheme="minorHAnsi" w:cstheme="minorBidi"/>
          <w:b w:val="0"/>
          <w:bCs w:val="0"/>
          <w:caps w:val="0"/>
          <w:noProof/>
          <w:szCs w:val="22"/>
        </w:rPr>
      </w:pPr>
      <w:hyperlink w:anchor="_Toc454458697" w:history="1">
        <w:r w:rsidR="00E04E8D" w:rsidRPr="003F737C">
          <w:rPr>
            <w:rStyle w:val="ab"/>
            <w:rFonts w:hint="eastAsia"/>
            <w:noProof/>
          </w:rPr>
          <w:t>四、</w:t>
        </w:r>
        <w:r w:rsidR="00E04E8D">
          <w:rPr>
            <w:rFonts w:asciiTheme="minorHAnsi" w:eastAsiaTheme="minorEastAsia" w:hAnsiTheme="minorHAnsi" w:cstheme="minorBidi"/>
            <w:b w:val="0"/>
            <w:bCs w:val="0"/>
            <w:caps w:val="0"/>
            <w:noProof/>
            <w:szCs w:val="22"/>
          </w:rPr>
          <w:tab/>
        </w:r>
        <w:r w:rsidR="00E04E8D" w:rsidRPr="003F737C">
          <w:rPr>
            <w:rStyle w:val="ab"/>
            <w:rFonts w:hint="eastAsia"/>
            <w:noProof/>
          </w:rPr>
          <w:t>消息定义</w:t>
        </w:r>
        <w:r w:rsidR="00E04E8D">
          <w:rPr>
            <w:noProof/>
            <w:webHidden/>
          </w:rPr>
          <w:tab/>
        </w:r>
        <w:r w:rsidR="00C8162B">
          <w:rPr>
            <w:noProof/>
            <w:webHidden/>
          </w:rPr>
          <w:fldChar w:fldCharType="begin"/>
        </w:r>
        <w:r w:rsidR="00E04E8D">
          <w:rPr>
            <w:noProof/>
            <w:webHidden/>
          </w:rPr>
          <w:instrText xml:space="preserve"> PAGEREF _Toc454458697 \h </w:instrText>
        </w:r>
        <w:r w:rsidR="00C8162B">
          <w:rPr>
            <w:noProof/>
            <w:webHidden/>
          </w:rPr>
        </w:r>
        <w:r w:rsidR="00C8162B">
          <w:rPr>
            <w:noProof/>
            <w:webHidden/>
          </w:rPr>
          <w:fldChar w:fldCharType="separate"/>
        </w:r>
        <w:r w:rsidR="00E04E8D">
          <w:rPr>
            <w:noProof/>
            <w:webHidden/>
          </w:rPr>
          <w:t>4</w:t>
        </w:r>
        <w:r w:rsidR="00C8162B">
          <w:rPr>
            <w:noProof/>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698" w:history="1">
        <w:r w:rsidR="00E04E8D" w:rsidRPr="003F737C">
          <w:rPr>
            <w:rStyle w:val="ab"/>
            <w:noProof/>
          </w:rPr>
          <w:t>4.1</w:t>
        </w:r>
        <w:r w:rsidR="00E04E8D">
          <w:rPr>
            <w:rFonts w:asciiTheme="minorHAnsi" w:eastAsiaTheme="minorEastAsia" w:hAnsiTheme="minorHAnsi" w:cstheme="minorBidi"/>
            <w:smallCaps w:val="0"/>
            <w:noProof/>
            <w:szCs w:val="22"/>
          </w:rPr>
          <w:tab/>
        </w:r>
        <w:r w:rsidR="00E04E8D" w:rsidRPr="003F737C">
          <w:rPr>
            <w:rStyle w:val="ab"/>
            <w:rFonts w:hint="eastAsia"/>
            <w:noProof/>
          </w:rPr>
          <w:t>消息结构</w:t>
        </w:r>
        <w:r w:rsidR="00E04E8D">
          <w:rPr>
            <w:noProof/>
            <w:webHidden/>
          </w:rPr>
          <w:tab/>
        </w:r>
        <w:r w:rsidR="00C8162B">
          <w:rPr>
            <w:noProof/>
            <w:webHidden/>
          </w:rPr>
          <w:fldChar w:fldCharType="begin"/>
        </w:r>
        <w:r w:rsidR="00E04E8D">
          <w:rPr>
            <w:noProof/>
            <w:webHidden/>
          </w:rPr>
          <w:instrText xml:space="preserve"> PAGEREF _Toc454458698 \h </w:instrText>
        </w:r>
        <w:r w:rsidR="00C8162B">
          <w:rPr>
            <w:noProof/>
            <w:webHidden/>
          </w:rPr>
        </w:r>
        <w:r w:rsidR="00C8162B">
          <w:rPr>
            <w:noProof/>
            <w:webHidden/>
          </w:rPr>
          <w:fldChar w:fldCharType="separate"/>
        </w:r>
        <w:r w:rsidR="00E04E8D">
          <w:rPr>
            <w:noProof/>
            <w:webHidden/>
          </w:rPr>
          <w:t>4</w:t>
        </w:r>
        <w:r w:rsidR="00C8162B">
          <w:rPr>
            <w:noProof/>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699" w:history="1">
        <w:r w:rsidR="00E04E8D" w:rsidRPr="003F737C">
          <w:rPr>
            <w:rStyle w:val="ab"/>
          </w:rPr>
          <w:t>4.1.1</w:t>
        </w:r>
        <w:r w:rsidR="00E04E8D">
          <w:rPr>
            <w:rFonts w:asciiTheme="minorHAnsi" w:eastAsiaTheme="minorEastAsia" w:hAnsiTheme="minorHAnsi" w:cstheme="minorBidi"/>
            <w:iCs w:val="0"/>
            <w:szCs w:val="22"/>
          </w:rPr>
          <w:tab/>
        </w:r>
        <w:r w:rsidR="00E04E8D" w:rsidRPr="003F737C">
          <w:rPr>
            <w:rStyle w:val="ab"/>
            <w:rFonts w:hint="eastAsia"/>
          </w:rPr>
          <w:t>消息头</w:t>
        </w:r>
        <w:r w:rsidR="00E04E8D">
          <w:rPr>
            <w:webHidden/>
          </w:rPr>
          <w:tab/>
        </w:r>
        <w:r w:rsidR="00C8162B">
          <w:rPr>
            <w:webHidden/>
          </w:rPr>
          <w:fldChar w:fldCharType="begin"/>
        </w:r>
        <w:r w:rsidR="00E04E8D">
          <w:rPr>
            <w:webHidden/>
          </w:rPr>
          <w:instrText xml:space="preserve"> PAGEREF _Toc454458699 \h </w:instrText>
        </w:r>
        <w:r w:rsidR="00C8162B">
          <w:rPr>
            <w:webHidden/>
          </w:rPr>
        </w:r>
        <w:r w:rsidR="00C8162B">
          <w:rPr>
            <w:webHidden/>
          </w:rPr>
          <w:fldChar w:fldCharType="separate"/>
        </w:r>
        <w:r w:rsidR="00E04E8D">
          <w:rPr>
            <w:webHidden/>
          </w:rPr>
          <w:t>5</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00" w:history="1">
        <w:r w:rsidR="00E04E8D" w:rsidRPr="003F737C">
          <w:rPr>
            <w:rStyle w:val="ab"/>
          </w:rPr>
          <w:t>4.1.2</w:t>
        </w:r>
        <w:r w:rsidR="00E04E8D">
          <w:rPr>
            <w:rFonts w:asciiTheme="minorHAnsi" w:eastAsiaTheme="minorEastAsia" w:hAnsiTheme="minorHAnsi" w:cstheme="minorBidi"/>
            <w:iCs w:val="0"/>
            <w:szCs w:val="22"/>
          </w:rPr>
          <w:tab/>
        </w:r>
        <w:r w:rsidR="00E04E8D" w:rsidRPr="003F737C">
          <w:rPr>
            <w:rStyle w:val="ab"/>
            <w:rFonts w:hint="eastAsia"/>
          </w:rPr>
          <w:t>消息尾</w:t>
        </w:r>
        <w:r w:rsidR="00E04E8D">
          <w:rPr>
            <w:webHidden/>
          </w:rPr>
          <w:tab/>
        </w:r>
        <w:r w:rsidR="00C8162B">
          <w:rPr>
            <w:webHidden/>
          </w:rPr>
          <w:fldChar w:fldCharType="begin"/>
        </w:r>
        <w:r w:rsidR="00E04E8D">
          <w:rPr>
            <w:webHidden/>
          </w:rPr>
          <w:instrText xml:space="preserve"> PAGEREF _Toc454458700 \h </w:instrText>
        </w:r>
        <w:r w:rsidR="00C8162B">
          <w:rPr>
            <w:webHidden/>
          </w:rPr>
        </w:r>
        <w:r w:rsidR="00C8162B">
          <w:rPr>
            <w:webHidden/>
          </w:rPr>
          <w:fldChar w:fldCharType="separate"/>
        </w:r>
        <w:r w:rsidR="00E04E8D">
          <w:rPr>
            <w:webHidden/>
          </w:rPr>
          <w:t>5</w:t>
        </w:r>
        <w:r w:rsidR="00C8162B">
          <w:rPr>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701" w:history="1">
        <w:r w:rsidR="00E04E8D" w:rsidRPr="003F737C">
          <w:rPr>
            <w:rStyle w:val="ab"/>
            <w:noProof/>
          </w:rPr>
          <w:t>4.2</w:t>
        </w:r>
        <w:r w:rsidR="00E04E8D">
          <w:rPr>
            <w:rFonts w:asciiTheme="minorHAnsi" w:eastAsiaTheme="minorEastAsia" w:hAnsiTheme="minorHAnsi" w:cstheme="minorBidi"/>
            <w:smallCaps w:val="0"/>
            <w:noProof/>
            <w:szCs w:val="22"/>
          </w:rPr>
          <w:tab/>
        </w:r>
        <w:r w:rsidR="00E04E8D" w:rsidRPr="003F737C">
          <w:rPr>
            <w:rStyle w:val="ab"/>
            <w:rFonts w:hint="eastAsia"/>
            <w:noProof/>
          </w:rPr>
          <w:t>管理消息</w:t>
        </w:r>
        <w:r w:rsidR="00E04E8D">
          <w:rPr>
            <w:noProof/>
            <w:webHidden/>
          </w:rPr>
          <w:tab/>
        </w:r>
        <w:r w:rsidR="00C8162B">
          <w:rPr>
            <w:noProof/>
            <w:webHidden/>
          </w:rPr>
          <w:fldChar w:fldCharType="begin"/>
        </w:r>
        <w:r w:rsidR="00E04E8D">
          <w:rPr>
            <w:noProof/>
            <w:webHidden/>
          </w:rPr>
          <w:instrText xml:space="preserve"> PAGEREF _Toc454458701 \h </w:instrText>
        </w:r>
        <w:r w:rsidR="00C8162B">
          <w:rPr>
            <w:noProof/>
            <w:webHidden/>
          </w:rPr>
        </w:r>
        <w:r w:rsidR="00C8162B">
          <w:rPr>
            <w:noProof/>
            <w:webHidden/>
          </w:rPr>
          <w:fldChar w:fldCharType="separate"/>
        </w:r>
        <w:r w:rsidR="00E04E8D">
          <w:rPr>
            <w:noProof/>
            <w:webHidden/>
          </w:rPr>
          <w:t>5</w:t>
        </w:r>
        <w:r w:rsidR="00C8162B">
          <w:rPr>
            <w:noProof/>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02" w:history="1">
        <w:r w:rsidR="00E04E8D" w:rsidRPr="003F737C">
          <w:rPr>
            <w:rStyle w:val="ab"/>
          </w:rPr>
          <w:t>4.2.1</w:t>
        </w:r>
        <w:r w:rsidR="00E04E8D">
          <w:rPr>
            <w:rFonts w:asciiTheme="minorHAnsi" w:eastAsiaTheme="minorEastAsia" w:hAnsiTheme="minorHAnsi" w:cstheme="minorBidi"/>
            <w:iCs w:val="0"/>
            <w:szCs w:val="22"/>
          </w:rPr>
          <w:tab/>
        </w:r>
        <w:r w:rsidR="00E04E8D" w:rsidRPr="003F737C">
          <w:rPr>
            <w:rStyle w:val="ab"/>
            <w:rFonts w:hint="eastAsia"/>
          </w:rPr>
          <w:t>登录消息（</w:t>
        </w:r>
        <w:r w:rsidR="00E04E8D" w:rsidRPr="003F737C">
          <w:rPr>
            <w:rStyle w:val="ab"/>
          </w:rPr>
          <w:t>Logon</w:t>
        </w:r>
        <w:r w:rsidR="00E04E8D" w:rsidRPr="003F737C">
          <w:rPr>
            <w:rStyle w:val="ab"/>
            <w:rFonts w:hint="eastAsia"/>
          </w:rPr>
          <w:t>）</w:t>
        </w:r>
        <w:r w:rsidR="00E04E8D">
          <w:rPr>
            <w:webHidden/>
          </w:rPr>
          <w:tab/>
        </w:r>
        <w:r w:rsidR="00C8162B">
          <w:rPr>
            <w:webHidden/>
          </w:rPr>
          <w:fldChar w:fldCharType="begin"/>
        </w:r>
        <w:r w:rsidR="00E04E8D">
          <w:rPr>
            <w:webHidden/>
          </w:rPr>
          <w:instrText xml:space="preserve"> PAGEREF _Toc454458702 \h </w:instrText>
        </w:r>
        <w:r w:rsidR="00C8162B">
          <w:rPr>
            <w:webHidden/>
          </w:rPr>
        </w:r>
        <w:r w:rsidR="00C8162B">
          <w:rPr>
            <w:webHidden/>
          </w:rPr>
          <w:fldChar w:fldCharType="separate"/>
        </w:r>
        <w:r w:rsidR="00E04E8D">
          <w:rPr>
            <w:webHidden/>
          </w:rPr>
          <w:t>5</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03" w:history="1">
        <w:r w:rsidR="00E04E8D" w:rsidRPr="003F737C">
          <w:rPr>
            <w:rStyle w:val="ab"/>
          </w:rPr>
          <w:t>4.2.2</w:t>
        </w:r>
        <w:r w:rsidR="00E04E8D">
          <w:rPr>
            <w:rFonts w:asciiTheme="minorHAnsi" w:eastAsiaTheme="minorEastAsia" w:hAnsiTheme="minorHAnsi" w:cstheme="minorBidi"/>
            <w:iCs w:val="0"/>
            <w:szCs w:val="22"/>
          </w:rPr>
          <w:tab/>
        </w:r>
        <w:r w:rsidR="00E04E8D" w:rsidRPr="003F737C">
          <w:rPr>
            <w:rStyle w:val="ab"/>
            <w:rFonts w:hint="eastAsia"/>
          </w:rPr>
          <w:t>注销消息（</w:t>
        </w:r>
        <w:r w:rsidR="00E04E8D" w:rsidRPr="003F737C">
          <w:rPr>
            <w:rStyle w:val="ab"/>
          </w:rPr>
          <w:t>Logout</w:t>
        </w:r>
        <w:r w:rsidR="00E04E8D" w:rsidRPr="003F737C">
          <w:rPr>
            <w:rStyle w:val="ab"/>
            <w:rFonts w:hint="eastAsia"/>
          </w:rPr>
          <w:t>）</w:t>
        </w:r>
        <w:r w:rsidR="00E04E8D">
          <w:rPr>
            <w:webHidden/>
          </w:rPr>
          <w:tab/>
        </w:r>
        <w:r w:rsidR="00C8162B">
          <w:rPr>
            <w:webHidden/>
          </w:rPr>
          <w:fldChar w:fldCharType="begin"/>
        </w:r>
        <w:r w:rsidR="00E04E8D">
          <w:rPr>
            <w:webHidden/>
          </w:rPr>
          <w:instrText xml:space="preserve"> PAGEREF _Toc454458703 \h </w:instrText>
        </w:r>
        <w:r w:rsidR="00C8162B">
          <w:rPr>
            <w:webHidden/>
          </w:rPr>
        </w:r>
        <w:r w:rsidR="00C8162B">
          <w:rPr>
            <w:webHidden/>
          </w:rPr>
          <w:fldChar w:fldCharType="separate"/>
        </w:r>
        <w:r w:rsidR="00E04E8D">
          <w:rPr>
            <w:webHidden/>
          </w:rPr>
          <w:t>6</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04" w:history="1">
        <w:r w:rsidR="00E04E8D" w:rsidRPr="003F737C">
          <w:rPr>
            <w:rStyle w:val="ab"/>
          </w:rPr>
          <w:t>4.2.3</w:t>
        </w:r>
        <w:r w:rsidR="00E04E8D">
          <w:rPr>
            <w:rFonts w:asciiTheme="minorHAnsi" w:eastAsiaTheme="minorEastAsia" w:hAnsiTheme="minorHAnsi" w:cstheme="minorBidi"/>
            <w:iCs w:val="0"/>
            <w:szCs w:val="22"/>
          </w:rPr>
          <w:tab/>
        </w:r>
        <w:r w:rsidR="00E04E8D" w:rsidRPr="003F737C">
          <w:rPr>
            <w:rStyle w:val="ab"/>
            <w:rFonts w:hint="eastAsia"/>
          </w:rPr>
          <w:t>心跳消息（</w:t>
        </w:r>
        <w:r w:rsidR="00E04E8D" w:rsidRPr="003F737C">
          <w:rPr>
            <w:rStyle w:val="ab"/>
          </w:rPr>
          <w:t>Heartbeat</w:t>
        </w:r>
        <w:r w:rsidR="00E04E8D" w:rsidRPr="003F737C">
          <w:rPr>
            <w:rStyle w:val="ab"/>
            <w:rFonts w:hint="eastAsia"/>
          </w:rPr>
          <w:t>）</w:t>
        </w:r>
        <w:r w:rsidR="00E04E8D">
          <w:rPr>
            <w:webHidden/>
          </w:rPr>
          <w:tab/>
        </w:r>
        <w:r w:rsidR="00C8162B">
          <w:rPr>
            <w:webHidden/>
          </w:rPr>
          <w:fldChar w:fldCharType="begin"/>
        </w:r>
        <w:r w:rsidR="00E04E8D">
          <w:rPr>
            <w:webHidden/>
          </w:rPr>
          <w:instrText xml:space="preserve"> PAGEREF _Toc454458704 \h </w:instrText>
        </w:r>
        <w:r w:rsidR="00C8162B">
          <w:rPr>
            <w:webHidden/>
          </w:rPr>
        </w:r>
        <w:r w:rsidR="00C8162B">
          <w:rPr>
            <w:webHidden/>
          </w:rPr>
          <w:fldChar w:fldCharType="separate"/>
        </w:r>
        <w:r w:rsidR="00E04E8D">
          <w:rPr>
            <w:webHidden/>
          </w:rPr>
          <w:t>6</w:t>
        </w:r>
        <w:r w:rsidR="00C8162B">
          <w:rPr>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705" w:history="1">
        <w:r w:rsidR="00E04E8D" w:rsidRPr="003F737C">
          <w:rPr>
            <w:rStyle w:val="ab"/>
            <w:noProof/>
          </w:rPr>
          <w:t>4.3</w:t>
        </w:r>
        <w:r w:rsidR="00E04E8D">
          <w:rPr>
            <w:rFonts w:asciiTheme="minorHAnsi" w:eastAsiaTheme="minorEastAsia" w:hAnsiTheme="minorHAnsi" w:cstheme="minorBidi"/>
            <w:smallCaps w:val="0"/>
            <w:noProof/>
            <w:szCs w:val="22"/>
          </w:rPr>
          <w:tab/>
        </w:r>
        <w:r w:rsidR="00E04E8D" w:rsidRPr="003F737C">
          <w:rPr>
            <w:rStyle w:val="ab"/>
            <w:rFonts w:hint="eastAsia"/>
            <w:noProof/>
          </w:rPr>
          <w:t>公共消息</w:t>
        </w:r>
        <w:r w:rsidR="00E04E8D">
          <w:rPr>
            <w:noProof/>
            <w:webHidden/>
          </w:rPr>
          <w:tab/>
        </w:r>
        <w:r w:rsidR="00C8162B">
          <w:rPr>
            <w:noProof/>
            <w:webHidden/>
          </w:rPr>
          <w:fldChar w:fldCharType="begin"/>
        </w:r>
        <w:r w:rsidR="00E04E8D">
          <w:rPr>
            <w:noProof/>
            <w:webHidden/>
          </w:rPr>
          <w:instrText xml:space="preserve"> PAGEREF _Toc454458705 \h </w:instrText>
        </w:r>
        <w:r w:rsidR="00C8162B">
          <w:rPr>
            <w:noProof/>
            <w:webHidden/>
          </w:rPr>
        </w:r>
        <w:r w:rsidR="00C8162B">
          <w:rPr>
            <w:noProof/>
            <w:webHidden/>
          </w:rPr>
          <w:fldChar w:fldCharType="separate"/>
        </w:r>
        <w:r w:rsidR="00E04E8D">
          <w:rPr>
            <w:noProof/>
            <w:webHidden/>
          </w:rPr>
          <w:t>6</w:t>
        </w:r>
        <w:r w:rsidR="00C8162B">
          <w:rPr>
            <w:noProof/>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06" w:history="1">
        <w:r w:rsidR="00E04E8D" w:rsidRPr="003F737C">
          <w:rPr>
            <w:rStyle w:val="ab"/>
          </w:rPr>
          <w:t>4.3.1</w:t>
        </w:r>
        <w:r w:rsidR="00E04E8D">
          <w:rPr>
            <w:rFonts w:asciiTheme="minorHAnsi" w:eastAsiaTheme="minorEastAsia" w:hAnsiTheme="minorHAnsi" w:cstheme="minorBidi"/>
            <w:iCs w:val="0"/>
            <w:szCs w:val="22"/>
          </w:rPr>
          <w:tab/>
        </w:r>
        <w:r w:rsidR="00E04E8D" w:rsidRPr="003F737C">
          <w:rPr>
            <w:rStyle w:val="ab"/>
            <w:rFonts w:hint="eastAsia"/>
          </w:rPr>
          <w:t>频道心跳</w:t>
        </w:r>
        <w:r w:rsidR="00E04E8D">
          <w:rPr>
            <w:webHidden/>
          </w:rPr>
          <w:tab/>
        </w:r>
        <w:r w:rsidR="00C8162B">
          <w:rPr>
            <w:webHidden/>
          </w:rPr>
          <w:fldChar w:fldCharType="begin"/>
        </w:r>
        <w:r w:rsidR="00E04E8D">
          <w:rPr>
            <w:webHidden/>
          </w:rPr>
          <w:instrText xml:space="preserve"> PAGEREF _Toc454458706 \h </w:instrText>
        </w:r>
        <w:r w:rsidR="00C8162B">
          <w:rPr>
            <w:webHidden/>
          </w:rPr>
        </w:r>
        <w:r w:rsidR="00C8162B">
          <w:rPr>
            <w:webHidden/>
          </w:rPr>
          <w:fldChar w:fldCharType="separate"/>
        </w:r>
        <w:r w:rsidR="00E04E8D">
          <w:rPr>
            <w:webHidden/>
          </w:rPr>
          <w:t>6</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07" w:history="1">
        <w:r w:rsidR="00E04E8D" w:rsidRPr="003F737C">
          <w:rPr>
            <w:rStyle w:val="ab"/>
          </w:rPr>
          <w:t>4.3.2</w:t>
        </w:r>
        <w:r w:rsidR="00E04E8D">
          <w:rPr>
            <w:rFonts w:asciiTheme="minorHAnsi" w:eastAsiaTheme="minorEastAsia" w:hAnsiTheme="minorHAnsi" w:cstheme="minorBidi"/>
            <w:iCs w:val="0"/>
            <w:szCs w:val="22"/>
          </w:rPr>
          <w:tab/>
        </w:r>
        <w:r w:rsidR="00E04E8D" w:rsidRPr="003F737C">
          <w:rPr>
            <w:rStyle w:val="ab"/>
            <w:rFonts w:hint="eastAsia"/>
          </w:rPr>
          <w:t>重传消息</w:t>
        </w:r>
        <w:r w:rsidR="00E04E8D">
          <w:rPr>
            <w:webHidden/>
          </w:rPr>
          <w:tab/>
        </w:r>
        <w:r w:rsidR="00C8162B">
          <w:rPr>
            <w:webHidden/>
          </w:rPr>
          <w:fldChar w:fldCharType="begin"/>
        </w:r>
        <w:r w:rsidR="00E04E8D">
          <w:rPr>
            <w:webHidden/>
          </w:rPr>
          <w:instrText xml:space="preserve"> PAGEREF _Toc454458707 \h </w:instrText>
        </w:r>
        <w:r w:rsidR="00C8162B">
          <w:rPr>
            <w:webHidden/>
          </w:rPr>
        </w:r>
        <w:r w:rsidR="00C8162B">
          <w:rPr>
            <w:webHidden/>
          </w:rPr>
          <w:fldChar w:fldCharType="separate"/>
        </w:r>
        <w:r w:rsidR="00E04E8D">
          <w:rPr>
            <w:webHidden/>
          </w:rPr>
          <w:t>7</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08" w:history="1">
        <w:r w:rsidR="00E04E8D" w:rsidRPr="003F737C">
          <w:rPr>
            <w:rStyle w:val="ab"/>
          </w:rPr>
          <w:t>4.3.3</w:t>
        </w:r>
        <w:r w:rsidR="00E04E8D">
          <w:rPr>
            <w:rFonts w:asciiTheme="minorHAnsi" w:eastAsiaTheme="minorEastAsia" w:hAnsiTheme="minorHAnsi" w:cstheme="minorBidi"/>
            <w:iCs w:val="0"/>
            <w:szCs w:val="22"/>
          </w:rPr>
          <w:tab/>
        </w:r>
        <w:r w:rsidR="00E04E8D" w:rsidRPr="003F737C">
          <w:rPr>
            <w:rStyle w:val="ab"/>
            <w:rFonts w:hint="eastAsia"/>
          </w:rPr>
          <w:t>用户信息报告消息</w:t>
        </w:r>
        <w:r w:rsidR="00E04E8D">
          <w:rPr>
            <w:webHidden/>
          </w:rPr>
          <w:tab/>
        </w:r>
        <w:r w:rsidR="00C8162B">
          <w:rPr>
            <w:webHidden/>
          </w:rPr>
          <w:fldChar w:fldCharType="begin"/>
        </w:r>
        <w:r w:rsidR="00E04E8D">
          <w:rPr>
            <w:webHidden/>
          </w:rPr>
          <w:instrText xml:space="preserve"> PAGEREF _Toc454458708 \h </w:instrText>
        </w:r>
        <w:r w:rsidR="00C8162B">
          <w:rPr>
            <w:webHidden/>
          </w:rPr>
        </w:r>
        <w:r w:rsidR="00C8162B">
          <w:rPr>
            <w:webHidden/>
          </w:rPr>
          <w:fldChar w:fldCharType="separate"/>
        </w:r>
        <w:r w:rsidR="00E04E8D">
          <w:rPr>
            <w:webHidden/>
          </w:rPr>
          <w:t>8</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09" w:history="1">
        <w:r w:rsidR="00E04E8D" w:rsidRPr="003F737C">
          <w:rPr>
            <w:rStyle w:val="ab"/>
          </w:rPr>
          <w:t>4.3.4</w:t>
        </w:r>
        <w:r w:rsidR="00E04E8D">
          <w:rPr>
            <w:rFonts w:asciiTheme="minorHAnsi" w:eastAsiaTheme="minorEastAsia" w:hAnsiTheme="minorHAnsi" w:cstheme="minorBidi"/>
            <w:iCs w:val="0"/>
            <w:szCs w:val="22"/>
          </w:rPr>
          <w:tab/>
        </w:r>
        <w:r w:rsidR="00E04E8D" w:rsidRPr="003F737C">
          <w:rPr>
            <w:rStyle w:val="ab"/>
            <w:rFonts w:hint="eastAsia"/>
          </w:rPr>
          <w:t>快照行情频道统计</w:t>
        </w:r>
        <w:r w:rsidR="00E04E8D">
          <w:rPr>
            <w:webHidden/>
          </w:rPr>
          <w:tab/>
        </w:r>
        <w:r w:rsidR="00C8162B">
          <w:rPr>
            <w:webHidden/>
          </w:rPr>
          <w:fldChar w:fldCharType="begin"/>
        </w:r>
        <w:r w:rsidR="00E04E8D">
          <w:rPr>
            <w:webHidden/>
          </w:rPr>
          <w:instrText xml:space="preserve"> PAGEREF _Toc454458709 \h </w:instrText>
        </w:r>
        <w:r w:rsidR="00C8162B">
          <w:rPr>
            <w:webHidden/>
          </w:rPr>
        </w:r>
        <w:r w:rsidR="00C8162B">
          <w:rPr>
            <w:webHidden/>
          </w:rPr>
          <w:fldChar w:fldCharType="separate"/>
        </w:r>
        <w:r w:rsidR="00E04E8D">
          <w:rPr>
            <w:webHidden/>
          </w:rPr>
          <w:t>9</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10" w:history="1">
        <w:r w:rsidR="00E04E8D" w:rsidRPr="003F737C">
          <w:rPr>
            <w:rStyle w:val="ab"/>
          </w:rPr>
          <w:t>4.3.5</w:t>
        </w:r>
        <w:r w:rsidR="00E04E8D">
          <w:rPr>
            <w:rFonts w:asciiTheme="minorHAnsi" w:eastAsiaTheme="minorEastAsia" w:hAnsiTheme="minorHAnsi" w:cstheme="minorBidi"/>
            <w:iCs w:val="0"/>
            <w:szCs w:val="22"/>
          </w:rPr>
          <w:tab/>
        </w:r>
        <w:r w:rsidR="00E04E8D" w:rsidRPr="003F737C">
          <w:rPr>
            <w:rStyle w:val="ab"/>
            <w:rFonts w:hint="eastAsia"/>
          </w:rPr>
          <w:t>业务拒绝消息（</w:t>
        </w:r>
        <w:r w:rsidR="00E04E8D" w:rsidRPr="003F737C">
          <w:rPr>
            <w:rStyle w:val="ab"/>
          </w:rPr>
          <w:t>Business Reject</w:t>
        </w:r>
        <w:r w:rsidR="00E04E8D" w:rsidRPr="003F737C">
          <w:rPr>
            <w:rStyle w:val="ab"/>
            <w:rFonts w:hint="eastAsia"/>
          </w:rPr>
          <w:t>）</w:t>
        </w:r>
        <w:r w:rsidR="00E04E8D">
          <w:rPr>
            <w:webHidden/>
          </w:rPr>
          <w:tab/>
        </w:r>
        <w:r w:rsidR="00C8162B">
          <w:rPr>
            <w:webHidden/>
          </w:rPr>
          <w:fldChar w:fldCharType="begin"/>
        </w:r>
        <w:r w:rsidR="00E04E8D">
          <w:rPr>
            <w:webHidden/>
          </w:rPr>
          <w:instrText xml:space="preserve"> PAGEREF _Toc454458710 \h </w:instrText>
        </w:r>
        <w:r w:rsidR="00C8162B">
          <w:rPr>
            <w:webHidden/>
          </w:rPr>
        </w:r>
        <w:r w:rsidR="00C8162B">
          <w:rPr>
            <w:webHidden/>
          </w:rPr>
          <w:fldChar w:fldCharType="separate"/>
        </w:r>
        <w:r w:rsidR="00E04E8D">
          <w:rPr>
            <w:webHidden/>
          </w:rPr>
          <w:t>9</w:t>
        </w:r>
        <w:r w:rsidR="00C8162B">
          <w:rPr>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711" w:history="1">
        <w:r w:rsidR="00E04E8D" w:rsidRPr="003F737C">
          <w:rPr>
            <w:rStyle w:val="ab"/>
            <w:noProof/>
          </w:rPr>
          <w:t>4.4</w:t>
        </w:r>
        <w:r w:rsidR="00E04E8D">
          <w:rPr>
            <w:rFonts w:asciiTheme="minorHAnsi" w:eastAsiaTheme="minorEastAsia" w:hAnsiTheme="minorHAnsi" w:cstheme="minorBidi"/>
            <w:smallCaps w:val="0"/>
            <w:noProof/>
            <w:szCs w:val="22"/>
          </w:rPr>
          <w:tab/>
        </w:r>
        <w:r w:rsidR="00E04E8D" w:rsidRPr="003F737C">
          <w:rPr>
            <w:rStyle w:val="ab"/>
            <w:rFonts w:hint="eastAsia"/>
            <w:noProof/>
          </w:rPr>
          <w:t>实时行情</w:t>
        </w:r>
        <w:r w:rsidR="00E04E8D">
          <w:rPr>
            <w:noProof/>
            <w:webHidden/>
          </w:rPr>
          <w:tab/>
        </w:r>
        <w:r w:rsidR="00C8162B">
          <w:rPr>
            <w:noProof/>
            <w:webHidden/>
          </w:rPr>
          <w:fldChar w:fldCharType="begin"/>
        </w:r>
        <w:r w:rsidR="00E04E8D">
          <w:rPr>
            <w:noProof/>
            <w:webHidden/>
          </w:rPr>
          <w:instrText xml:space="preserve"> PAGEREF _Toc454458711 \h </w:instrText>
        </w:r>
        <w:r w:rsidR="00C8162B">
          <w:rPr>
            <w:noProof/>
            <w:webHidden/>
          </w:rPr>
        </w:r>
        <w:r w:rsidR="00C8162B">
          <w:rPr>
            <w:noProof/>
            <w:webHidden/>
          </w:rPr>
          <w:fldChar w:fldCharType="separate"/>
        </w:r>
        <w:r w:rsidR="00E04E8D">
          <w:rPr>
            <w:noProof/>
            <w:webHidden/>
          </w:rPr>
          <w:t>10</w:t>
        </w:r>
        <w:r w:rsidR="00C8162B">
          <w:rPr>
            <w:noProof/>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12" w:history="1">
        <w:r w:rsidR="00E04E8D" w:rsidRPr="003F737C">
          <w:rPr>
            <w:rStyle w:val="ab"/>
          </w:rPr>
          <w:t>4.4.1</w:t>
        </w:r>
        <w:r w:rsidR="00E04E8D">
          <w:rPr>
            <w:rFonts w:asciiTheme="minorHAnsi" w:eastAsiaTheme="minorEastAsia" w:hAnsiTheme="minorHAnsi" w:cstheme="minorBidi"/>
            <w:iCs w:val="0"/>
            <w:szCs w:val="22"/>
          </w:rPr>
          <w:tab/>
        </w:r>
        <w:r w:rsidR="00E04E8D" w:rsidRPr="003F737C">
          <w:rPr>
            <w:rStyle w:val="ab"/>
            <w:rFonts w:hint="eastAsia"/>
          </w:rPr>
          <w:t>市场实时状态</w:t>
        </w:r>
        <w:r w:rsidR="00E04E8D">
          <w:rPr>
            <w:webHidden/>
          </w:rPr>
          <w:tab/>
        </w:r>
        <w:r w:rsidR="00C8162B">
          <w:rPr>
            <w:webHidden/>
          </w:rPr>
          <w:fldChar w:fldCharType="begin"/>
        </w:r>
        <w:r w:rsidR="00E04E8D">
          <w:rPr>
            <w:webHidden/>
          </w:rPr>
          <w:instrText xml:space="preserve"> PAGEREF _Toc454458712 \h </w:instrText>
        </w:r>
        <w:r w:rsidR="00C8162B">
          <w:rPr>
            <w:webHidden/>
          </w:rPr>
        </w:r>
        <w:r w:rsidR="00C8162B">
          <w:rPr>
            <w:webHidden/>
          </w:rPr>
          <w:fldChar w:fldCharType="separate"/>
        </w:r>
        <w:r w:rsidR="00E04E8D">
          <w:rPr>
            <w:webHidden/>
          </w:rPr>
          <w:t>10</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13" w:history="1">
        <w:r w:rsidR="00E04E8D" w:rsidRPr="003F737C">
          <w:rPr>
            <w:rStyle w:val="ab"/>
          </w:rPr>
          <w:t>4.4.2</w:t>
        </w:r>
        <w:r w:rsidR="00E04E8D">
          <w:rPr>
            <w:rFonts w:asciiTheme="minorHAnsi" w:eastAsiaTheme="minorEastAsia" w:hAnsiTheme="minorHAnsi" w:cstheme="minorBidi"/>
            <w:iCs w:val="0"/>
            <w:szCs w:val="22"/>
          </w:rPr>
          <w:tab/>
        </w:r>
        <w:r w:rsidR="00E04E8D" w:rsidRPr="003F737C">
          <w:rPr>
            <w:rStyle w:val="ab"/>
            <w:rFonts w:hint="eastAsia"/>
          </w:rPr>
          <w:t>证券实时状态</w:t>
        </w:r>
        <w:r w:rsidR="00E04E8D">
          <w:rPr>
            <w:webHidden/>
          </w:rPr>
          <w:tab/>
        </w:r>
        <w:r w:rsidR="00C8162B">
          <w:rPr>
            <w:webHidden/>
          </w:rPr>
          <w:fldChar w:fldCharType="begin"/>
        </w:r>
        <w:r w:rsidR="00E04E8D">
          <w:rPr>
            <w:webHidden/>
          </w:rPr>
          <w:instrText xml:space="preserve"> PAGEREF _Toc454458713 \h </w:instrText>
        </w:r>
        <w:r w:rsidR="00C8162B">
          <w:rPr>
            <w:webHidden/>
          </w:rPr>
        </w:r>
        <w:r w:rsidR="00C8162B">
          <w:rPr>
            <w:webHidden/>
          </w:rPr>
          <w:fldChar w:fldCharType="separate"/>
        </w:r>
        <w:r w:rsidR="00E04E8D">
          <w:rPr>
            <w:webHidden/>
          </w:rPr>
          <w:t>11</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14" w:history="1">
        <w:r w:rsidR="00E04E8D" w:rsidRPr="003F737C">
          <w:rPr>
            <w:rStyle w:val="ab"/>
          </w:rPr>
          <w:t>4.4.3</w:t>
        </w:r>
        <w:r w:rsidR="00E04E8D">
          <w:rPr>
            <w:rFonts w:asciiTheme="minorHAnsi" w:eastAsiaTheme="minorEastAsia" w:hAnsiTheme="minorHAnsi" w:cstheme="minorBidi"/>
            <w:iCs w:val="0"/>
            <w:szCs w:val="22"/>
          </w:rPr>
          <w:tab/>
        </w:r>
        <w:r w:rsidR="00E04E8D" w:rsidRPr="003F737C">
          <w:rPr>
            <w:rStyle w:val="ab"/>
            <w:rFonts w:hint="eastAsia"/>
          </w:rPr>
          <w:t>公告</w:t>
        </w:r>
        <w:r w:rsidR="00E04E8D">
          <w:rPr>
            <w:webHidden/>
          </w:rPr>
          <w:tab/>
        </w:r>
        <w:r w:rsidR="00C8162B">
          <w:rPr>
            <w:webHidden/>
          </w:rPr>
          <w:fldChar w:fldCharType="begin"/>
        </w:r>
        <w:r w:rsidR="00E04E8D">
          <w:rPr>
            <w:webHidden/>
          </w:rPr>
          <w:instrText xml:space="preserve"> PAGEREF _Toc454458714 \h </w:instrText>
        </w:r>
        <w:r w:rsidR="00C8162B">
          <w:rPr>
            <w:webHidden/>
          </w:rPr>
        </w:r>
        <w:r w:rsidR="00C8162B">
          <w:rPr>
            <w:webHidden/>
          </w:rPr>
          <w:fldChar w:fldCharType="separate"/>
        </w:r>
        <w:r w:rsidR="00E04E8D">
          <w:rPr>
            <w:webHidden/>
          </w:rPr>
          <w:t>12</w:t>
        </w:r>
        <w:r w:rsidR="00C8162B">
          <w:rPr>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15" w:history="1">
        <w:r w:rsidR="00E04E8D" w:rsidRPr="003F737C">
          <w:rPr>
            <w:rStyle w:val="ab"/>
          </w:rPr>
          <w:t>4.4.4</w:t>
        </w:r>
        <w:r w:rsidR="00E04E8D">
          <w:rPr>
            <w:rFonts w:asciiTheme="minorHAnsi" w:eastAsiaTheme="minorEastAsia" w:hAnsiTheme="minorHAnsi" w:cstheme="minorBidi"/>
            <w:iCs w:val="0"/>
            <w:szCs w:val="22"/>
          </w:rPr>
          <w:tab/>
        </w:r>
        <w:r w:rsidR="00E04E8D" w:rsidRPr="003F737C">
          <w:rPr>
            <w:rStyle w:val="ab"/>
            <w:rFonts w:hint="eastAsia"/>
          </w:rPr>
          <w:t>快照行情</w:t>
        </w:r>
        <w:r w:rsidR="00E04E8D">
          <w:rPr>
            <w:webHidden/>
          </w:rPr>
          <w:tab/>
        </w:r>
        <w:r w:rsidR="00C8162B">
          <w:rPr>
            <w:webHidden/>
          </w:rPr>
          <w:fldChar w:fldCharType="begin"/>
        </w:r>
        <w:r w:rsidR="00E04E8D">
          <w:rPr>
            <w:webHidden/>
          </w:rPr>
          <w:instrText xml:space="preserve"> PAGEREF _Toc454458715 \h </w:instrText>
        </w:r>
        <w:r w:rsidR="00C8162B">
          <w:rPr>
            <w:webHidden/>
          </w:rPr>
        </w:r>
        <w:r w:rsidR="00C8162B">
          <w:rPr>
            <w:webHidden/>
          </w:rPr>
          <w:fldChar w:fldCharType="separate"/>
        </w:r>
        <w:r w:rsidR="00E04E8D">
          <w:rPr>
            <w:webHidden/>
          </w:rPr>
          <w:t>13</w:t>
        </w:r>
        <w:r w:rsidR="00C8162B">
          <w:rPr>
            <w:webHidden/>
          </w:rPr>
          <w:fldChar w:fldCharType="end"/>
        </w:r>
      </w:hyperlink>
    </w:p>
    <w:p w:rsidR="00E04E8D" w:rsidRDefault="005F201D" w:rsidP="00E04E8D">
      <w:pPr>
        <w:pStyle w:val="40"/>
        <w:rPr>
          <w:rFonts w:asciiTheme="minorHAnsi" w:eastAsiaTheme="minorEastAsia" w:hAnsiTheme="minorHAnsi" w:cstheme="minorBidi"/>
          <w:noProof/>
          <w:sz w:val="21"/>
          <w:szCs w:val="22"/>
        </w:rPr>
      </w:pPr>
      <w:hyperlink w:anchor="_Toc454458716" w:history="1">
        <w:r w:rsidR="00E04E8D" w:rsidRPr="003F737C">
          <w:rPr>
            <w:rStyle w:val="ab"/>
            <w:noProof/>
          </w:rPr>
          <w:t>4.4.4.1</w:t>
        </w:r>
        <w:r w:rsidR="00E04E8D">
          <w:rPr>
            <w:rFonts w:asciiTheme="minorHAnsi" w:eastAsiaTheme="minorEastAsia" w:hAnsiTheme="minorHAnsi" w:cstheme="minorBidi"/>
            <w:noProof/>
            <w:sz w:val="21"/>
            <w:szCs w:val="22"/>
          </w:rPr>
          <w:tab/>
        </w:r>
        <w:r w:rsidR="00E04E8D" w:rsidRPr="003F737C">
          <w:rPr>
            <w:rStyle w:val="ab"/>
            <w:rFonts w:hint="eastAsia"/>
            <w:noProof/>
          </w:rPr>
          <w:t>集中竞价交易业务行情快照扩展字段（</w:t>
        </w:r>
        <w:r w:rsidR="00E04E8D" w:rsidRPr="003F737C">
          <w:rPr>
            <w:rStyle w:val="ab"/>
            <w:noProof/>
          </w:rPr>
          <w:t>300111</w:t>
        </w:r>
        <w:r w:rsidR="00E04E8D" w:rsidRPr="003F737C">
          <w:rPr>
            <w:rStyle w:val="ab"/>
            <w:rFonts w:hint="eastAsia"/>
            <w:noProof/>
          </w:rPr>
          <w:t>）</w:t>
        </w:r>
        <w:r w:rsidR="00E04E8D">
          <w:rPr>
            <w:noProof/>
            <w:webHidden/>
          </w:rPr>
          <w:tab/>
        </w:r>
        <w:r w:rsidR="00C8162B">
          <w:rPr>
            <w:noProof/>
            <w:webHidden/>
          </w:rPr>
          <w:fldChar w:fldCharType="begin"/>
        </w:r>
        <w:r w:rsidR="00E04E8D">
          <w:rPr>
            <w:noProof/>
            <w:webHidden/>
          </w:rPr>
          <w:instrText xml:space="preserve"> PAGEREF _Toc454458716 \h </w:instrText>
        </w:r>
        <w:r w:rsidR="00C8162B">
          <w:rPr>
            <w:noProof/>
            <w:webHidden/>
          </w:rPr>
        </w:r>
        <w:r w:rsidR="00C8162B">
          <w:rPr>
            <w:noProof/>
            <w:webHidden/>
          </w:rPr>
          <w:fldChar w:fldCharType="separate"/>
        </w:r>
        <w:r w:rsidR="00E04E8D">
          <w:rPr>
            <w:noProof/>
            <w:webHidden/>
          </w:rPr>
          <w:t>15</w:t>
        </w:r>
        <w:r w:rsidR="00C8162B">
          <w:rPr>
            <w:noProof/>
            <w:webHidden/>
          </w:rPr>
          <w:fldChar w:fldCharType="end"/>
        </w:r>
      </w:hyperlink>
    </w:p>
    <w:p w:rsidR="00E04E8D" w:rsidRDefault="005F201D" w:rsidP="00E04E8D">
      <w:pPr>
        <w:pStyle w:val="40"/>
        <w:rPr>
          <w:rFonts w:asciiTheme="minorHAnsi" w:eastAsiaTheme="minorEastAsia" w:hAnsiTheme="minorHAnsi" w:cstheme="minorBidi"/>
          <w:noProof/>
          <w:sz w:val="21"/>
          <w:szCs w:val="22"/>
        </w:rPr>
      </w:pPr>
      <w:hyperlink w:anchor="_Toc454458717" w:history="1">
        <w:r w:rsidR="00E04E8D" w:rsidRPr="003F737C">
          <w:rPr>
            <w:rStyle w:val="ab"/>
            <w:noProof/>
          </w:rPr>
          <w:t>4.4.4.2</w:t>
        </w:r>
        <w:r w:rsidR="00E04E8D">
          <w:rPr>
            <w:rFonts w:asciiTheme="minorHAnsi" w:eastAsiaTheme="minorEastAsia" w:hAnsiTheme="minorHAnsi" w:cstheme="minorBidi"/>
            <w:noProof/>
            <w:sz w:val="21"/>
            <w:szCs w:val="22"/>
          </w:rPr>
          <w:tab/>
        </w:r>
        <w:r w:rsidR="00E04E8D" w:rsidRPr="003F737C">
          <w:rPr>
            <w:rStyle w:val="ab"/>
            <w:rFonts w:hint="eastAsia"/>
            <w:noProof/>
          </w:rPr>
          <w:t>盘后定价交易业务行情快照扩展字段（</w:t>
        </w:r>
        <w:r w:rsidR="00E04E8D" w:rsidRPr="003F737C">
          <w:rPr>
            <w:rStyle w:val="ab"/>
            <w:noProof/>
          </w:rPr>
          <w:t>300611</w:t>
        </w:r>
        <w:r w:rsidR="00E04E8D" w:rsidRPr="003F737C">
          <w:rPr>
            <w:rStyle w:val="ab"/>
            <w:rFonts w:hint="eastAsia"/>
            <w:noProof/>
          </w:rPr>
          <w:t>）</w:t>
        </w:r>
        <w:r w:rsidR="00E04E8D">
          <w:rPr>
            <w:noProof/>
            <w:webHidden/>
          </w:rPr>
          <w:tab/>
        </w:r>
        <w:r w:rsidR="00C8162B">
          <w:rPr>
            <w:noProof/>
            <w:webHidden/>
          </w:rPr>
          <w:fldChar w:fldCharType="begin"/>
        </w:r>
        <w:r w:rsidR="00E04E8D">
          <w:rPr>
            <w:noProof/>
            <w:webHidden/>
          </w:rPr>
          <w:instrText xml:space="preserve"> PAGEREF _Toc454458717 \h </w:instrText>
        </w:r>
        <w:r w:rsidR="00C8162B">
          <w:rPr>
            <w:noProof/>
            <w:webHidden/>
          </w:rPr>
        </w:r>
        <w:r w:rsidR="00C8162B">
          <w:rPr>
            <w:noProof/>
            <w:webHidden/>
          </w:rPr>
          <w:fldChar w:fldCharType="separate"/>
        </w:r>
        <w:r w:rsidR="00E04E8D">
          <w:rPr>
            <w:noProof/>
            <w:webHidden/>
          </w:rPr>
          <w:t>16</w:t>
        </w:r>
        <w:r w:rsidR="00C8162B">
          <w:rPr>
            <w:noProof/>
            <w:webHidden/>
          </w:rPr>
          <w:fldChar w:fldCharType="end"/>
        </w:r>
      </w:hyperlink>
    </w:p>
    <w:p w:rsidR="00E04E8D" w:rsidRDefault="005F201D" w:rsidP="00E04E8D">
      <w:pPr>
        <w:pStyle w:val="40"/>
        <w:rPr>
          <w:rFonts w:asciiTheme="minorHAnsi" w:eastAsiaTheme="minorEastAsia" w:hAnsiTheme="minorHAnsi" w:cstheme="minorBidi"/>
          <w:noProof/>
          <w:sz w:val="21"/>
          <w:szCs w:val="22"/>
        </w:rPr>
      </w:pPr>
      <w:hyperlink w:anchor="_Toc454458718" w:history="1">
        <w:r w:rsidR="00E04E8D" w:rsidRPr="003F737C">
          <w:rPr>
            <w:rStyle w:val="ab"/>
            <w:noProof/>
          </w:rPr>
          <w:t>4.4.4.3</w:t>
        </w:r>
        <w:r w:rsidR="00E04E8D">
          <w:rPr>
            <w:rFonts w:asciiTheme="minorHAnsi" w:eastAsiaTheme="minorEastAsia" w:hAnsiTheme="minorHAnsi" w:cstheme="minorBidi"/>
            <w:noProof/>
            <w:sz w:val="21"/>
            <w:szCs w:val="22"/>
          </w:rPr>
          <w:tab/>
        </w:r>
        <w:r w:rsidR="00E04E8D" w:rsidRPr="003F737C">
          <w:rPr>
            <w:rStyle w:val="ab"/>
            <w:rFonts w:hint="eastAsia"/>
            <w:noProof/>
          </w:rPr>
          <w:t>指数行情快照扩展字段（</w:t>
        </w:r>
        <w:r w:rsidR="00E04E8D" w:rsidRPr="003F737C">
          <w:rPr>
            <w:rStyle w:val="ab"/>
            <w:noProof/>
          </w:rPr>
          <w:t>309011</w:t>
        </w:r>
        <w:r w:rsidR="00E04E8D" w:rsidRPr="003F737C">
          <w:rPr>
            <w:rStyle w:val="ab"/>
            <w:rFonts w:hint="eastAsia"/>
            <w:noProof/>
          </w:rPr>
          <w:t>）</w:t>
        </w:r>
        <w:r w:rsidR="00E04E8D">
          <w:rPr>
            <w:noProof/>
            <w:webHidden/>
          </w:rPr>
          <w:tab/>
        </w:r>
        <w:r w:rsidR="00C8162B">
          <w:rPr>
            <w:noProof/>
            <w:webHidden/>
          </w:rPr>
          <w:fldChar w:fldCharType="begin"/>
        </w:r>
        <w:r w:rsidR="00E04E8D">
          <w:rPr>
            <w:noProof/>
            <w:webHidden/>
          </w:rPr>
          <w:instrText xml:space="preserve"> PAGEREF _Toc454458718 \h </w:instrText>
        </w:r>
        <w:r w:rsidR="00C8162B">
          <w:rPr>
            <w:noProof/>
            <w:webHidden/>
          </w:rPr>
        </w:r>
        <w:r w:rsidR="00C8162B">
          <w:rPr>
            <w:noProof/>
            <w:webHidden/>
          </w:rPr>
          <w:fldChar w:fldCharType="separate"/>
        </w:r>
        <w:r w:rsidR="00E04E8D">
          <w:rPr>
            <w:noProof/>
            <w:webHidden/>
          </w:rPr>
          <w:t>17</w:t>
        </w:r>
        <w:r w:rsidR="00C8162B">
          <w:rPr>
            <w:noProof/>
            <w:webHidden/>
          </w:rPr>
          <w:fldChar w:fldCharType="end"/>
        </w:r>
      </w:hyperlink>
    </w:p>
    <w:p w:rsidR="00E04E8D" w:rsidRDefault="005F201D" w:rsidP="00E04E8D">
      <w:pPr>
        <w:pStyle w:val="40"/>
        <w:rPr>
          <w:rFonts w:asciiTheme="minorHAnsi" w:eastAsiaTheme="minorEastAsia" w:hAnsiTheme="minorHAnsi" w:cstheme="minorBidi"/>
          <w:noProof/>
          <w:sz w:val="21"/>
          <w:szCs w:val="22"/>
        </w:rPr>
      </w:pPr>
      <w:hyperlink w:anchor="_Toc454458719" w:history="1">
        <w:r w:rsidR="00E04E8D" w:rsidRPr="003F737C">
          <w:rPr>
            <w:rStyle w:val="ab"/>
            <w:noProof/>
          </w:rPr>
          <w:t>4.4.4.4</w:t>
        </w:r>
        <w:r w:rsidR="00E04E8D">
          <w:rPr>
            <w:rFonts w:asciiTheme="minorHAnsi" w:eastAsiaTheme="minorEastAsia" w:hAnsiTheme="minorHAnsi" w:cstheme="minorBidi"/>
            <w:noProof/>
            <w:sz w:val="21"/>
            <w:szCs w:val="22"/>
          </w:rPr>
          <w:tab/>
        </w:r>
        <w:r w:rsidR="00E04E8D" w:rsidRPr="003F737C">
          <w:rPr>
            <w:rStyle w:val="ab"/>
            <w:rFonts w:hint="eastAsia"/>
            <w:noProof/>
          </w:rPr>
          <w:t>成交量统计指标行情快照扩展字段（</w:t>
        </w:r>
        <w:r w:rsidR="00E04E8D" w:rsidRPr="003F737C">
          <w:rPr>
            <w:rStyle w:val="ab"/>
            <w:noProof/>
          </w:rPr>
          <w:t>309111</w:t>
        </w:r>
        <w:r w:rsidR="00E04E8D" w:rsidRPr="003F737C">
          <w:rPr>
            <w:rStyle w:val="ab"/>
            <w:rFonts w:hint="eastAsia"/>
            <w:noProof/>
          </w:rPr>
          <w:t>）</w:t>
        </w:r>
        <w:r w:rsidR="00E04E8D">
          <w:rPr>
            <w:noProof/>
            <w:webHidden/>
          </w:rPr>
          <w:tab/>
        </w:r>
        <w:r w:rsidR="00C8162B">
          <w:rPr>
            <w:noProof/>
            <w:webHidden/>
          </w:rPr>
          <w:fldChar w:fldCharType="begin"/>
        </w:r>
        <w:r w:rsidR="00E04E8D">
          <w:rPr>
            <w:noProof/>
            <w:webHidden/>
          </w:rPr>
          <w:instrText xml:space="preserve"> PAGEREF _Toc454458719 \h </w:instrText>
        </w:r>
        <w:r w:rsidR="00C8162B">
          <w:rPr>
            <w:noProof/>
            <w:webHidden/>
          </w:rPr>
        </w:r>
        <w:r w:rsidR="00C8162B">
          <w:rPr>
            <w:noProof/>
            <w:webHidden/>
          </w:rPr>
          <w:fldChar w:fldCharType="separate"/>
        </w:r>
        <w:r w:rsidR="00E04E8D">
          <w:rPr>
            <w:noProof/>
            <w:webHidden/>
          </w:rPr>
          <w:t>17</w:t>
        </w:r>
        <w:r w:rsidR="00C8162B">
          <w:rPr>
            <w:noProof/>
            <w:webHidden/>
          </w:rPr>
          <w:fldChar w:fldCharType="end"/>
        </w:r>
      </w:hyperlink>
    </w:p>
    <w:p w:rsidR="00E04E8D" w:rsidRDefault="005F201D" w:rsidP="00E04E8D">
      <w:pPr>
        <w:pStyle w:val="40"/>
        <w:rPr>
          <w:rFonts w:asciiTheme="minorHAnsi" w:eastAsiaTheme="minorEastAsia" w:hAnsiTheme="minorHAnsi" w:cstheme="minorBidi"/>
          <w:noProof/>
          <w:sz w:val="21"/>
          <w:szCs w:val="22"/>
        </w:rPr>
      </w:pPr>
      <w:hyperlink w:anchor="_Toc454458720" w:history="1">
        <w:r w:rsidR="00E04E8D" w:rsidRPr="003F737C">
          <w:rPr>
            <w:rStyle w:val="ab"/>
            <w:noProof/>
          </w:rPr>
          <w:t>4.4.4.5</w:t>
        </w:r>
        <w:r w:rsidR="00E04E8D">
          <w:rPr>
            <w:rFonts w:asciiTheme="minorHAnsi" w:eastAsiaTheme="minorEastAsia" w:hAnsiTheme="minorHAnsi" w:cstheme="minorBidi"/>
            <w:noProof/>
            <w:sz w:val="21"/>
            <w:szCs w:val="22"/>
          </w:rPr>
          <w:tab/>
        </w:r>
        <w:r w:rsidR="00E04E8D" w:rsidRPr="003F737C">
          <w:rPr>
            <w:rStyle w:val="ab"/>
            <w:rFonts w:hint="eastAsia"/>
            <w:noProof/>
          </w:rPr>
          <w:t>港股实时行情快照扩展字段（</w:t>
        </w:r>
        <w:r w:rsidR="00E04E8D" w:rsidRPr="003F737C">
          <w:rPr>
            <w:rStyle w:val="ab"/>
            <w:noProof/>
          </w:rPr>
          <w:t>306311</w:t>
        </w:r>
        <w:r w:rsidR="00E04E8D" w:rsidRPr="003F737C">
          <w:rPr>
            <w:rStyle w:val="ab"/>
            <w:rFonts w:hint="eastAsia"/>
            <w:noProof/>
          </w:rPr>
          <w:t>）</w:t>
        </w:r>
        <w:r w:rsidR="00E04E8D">
          <w:rPr>
            <w:noProof/>
            <w:webHidden/>
          </w:rPr>
          <w:tab/>
        </w:r>
        <w:r w:rsidR="00C8162B">
          <w:rPr>
            <w:noProof/>
            <w:webHidden/>
          </w:rPr>
          <w:fldChar w:fldCharType="begin"/>
        </w:r>
        <w:r w:rsidR="00E04E8D">
          <w:rPr>
            <w:noProof/>
            <w:webHidden/>
          </w:rPr>
          <w:instrText xml:space="preserve"> PAGEREF _Toc454458720 \h </w:instrText>
        </w:r>
        <w:r w:rsidR="00C8162B">
          <w:rPr>
            <w:noProof/>
            <w:webHidden/>
          </w:rPr>
        </w:r>
        <w:r w:rsidR="00C8162B">
          <w:rPr>
            <w:noProof/>
            <w:webHidden/>
          </w:rPr>
          <w:fldChar w:fldCharType="separate"/>
        </w:r>
        <w:r w:rsidR="00E04E8D">
          <w:rPr>
            <w:noProof/>
            <w:webHidden/>
          </w:rPr>
          <w:t>17</w:t>
        </w:r>
        <w:r w:rsidR="00C8162B">
          <w:rPr>
            <w:noProof/>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21" w:history="1">
        <w:r w:rsidR="00E04E8D" w:rsidRPr="003F737C">
          <w:rPr>
            <w:rStyle w:val="ab"/>
          </w:rPr>
          <w:t>4.4.5</w:t>
        </w:r>
        <w:r w:rsidR="00E04E8D">
          <w:rPr>
            <w:rFonts w:asciiTheme="minorHAnsi" w:eastAsiaTheme="minorEastAsia" w:hAnsiTheme="minorHAnsi" w:cstheme="minorBidi"/>
            <w:iCs w:val="0"/>
            <w:szCs w:val="22"/>
          </w:rPr>
          <w:tab/>
        </w:r>
        <w:r w:rsidR="00E04E8D" w:rsidRPr="003F737C">
          <w:rPr>
            <w:rStyle w:val="ab"/>
            <w:rFonts w:hint="eastAsia"/>
          </w:rPr>
          <w:t>逐笔委托行情</w:t>
        </w:r>
        <w:r w:rsidR="00E04E8D">
          <w:rPr>
            <w:webHidden/>
          </w:rPr>
          <w:tab/>
        </w:r>
        <w:r w:rsidR="00C8162B">
          <w:rPr>
            <w:webHidden/>
          </w:rPr>
          <w:fldChar w:fldCharType="begin"/>
        </w:r>
        <w:r w:rsidR="00E04E8D">
          <w:rPr>
            <w:webHidden/>
          </w:rPr>
          <w:instrText xml:space="preserve"> PAGEREF _Toc454458721 \h </w:instrText>
        </w:r>
        <w:r w:rsidR="00C8162B">
          <w:rPr>
            <w:webHidden/>
          </w:rPr>
        </w:r>
        <w:r w:rsidR="00C8162B">
          <w:rPr>
            <w:webHidden/>
          </w:rPr>
          <w:fldChar w:fldCharType="separate"/>
        </w:r>
        <w:r w:rsidR="00E04E8D">
          <w:rPr>
            <w:webHidden/>
          </w:rPr>
          <w:t>18</w:t>
        </w:r>
        <w:r w:rsidR="00C8162B">
          <w:rPr>
            <w:webHidden/>
          </w:rPr>
          <w:fldChar w:fldCharType="end"/>
        </w:r>
      </w:hyperlink>
    </w:p>
    <w:p w:rsidR="00E04E8D" w:rsidRDefault="005F201D" w:rsidP="00E04E8D">
      <w:pPr>
        <w:pStyle w:val="40"/>
        <w:rPr>
          <w:rFonts w:asciiTheme="minorHAnsi" w:eastAsiaTheme="minorEastAsia" w:hAnsiTheme="minorHAnsi" w:cstheme="minorBidi"/>
          <w:noProof/>
          <w:sz w:val="21"/>
          <w:szCs w:val="22"/>
        </w:rPr>
      </w:pPr>
      <w:hyperlink w:anchor="_Toc454458722" w:history="1">
        <w:r w:rsidR="00E04E8D" w:rsidRPr="003F737C">
          <w:rPr>
            <w:rStyle w:val="ab"/>
            <w:noProof/>
          </w:rPr>
          <w:t>4.4.5.1</w:t>
        </w:r>
        <w:r w:rsidR="00E04E8D">
          <w:rPr>
            <w:rFonts w:asciiTheme="minorHAnsi" w:eastAsiaTheme="minorEastAsia" w:hAnsiTheme="minorHAnsi" w:cstheme="minorBidi"/>
            <w:noProof/>
            <w:sz w:val="21"/>
            <w:szCs w:val="22"/>
          </w:rPr>
          <w:tab/>
        </w:r>
        <w:r w:rsidR="00E04E8D" w:rsidRPr="003F737C">
          <w:rPr>
            <w:rStyle w:val="ab"/>
            <w:rFonts w:hint="eastAsia"/>
            <w:noProof/>
          </w:rPr>
          <w:t>集中竞价业务逐笔委托行情扩展字段（</w:t>
        </w:r>
        <w:r w:rsidR="00E04E8D" w:rsidRPr="003F737C">
          <w:rPr>
            <w:rStyle w:val="ab"/>
            <w:noProof/>
          </w:rPr>
          <w:t>300192</w:t>
        </w:r>
        <w:r w:rsidR="00E04E8D" w:rsidRPr="003F737C">
          <w:rPr>
            <w:rStyle w:val="ab"/>
            <w:rFonts w:hint="eastAsia"/>
            <w:noProof/>
          </w:rPr>
          <w:t>）</w:t>
        </w:r>
        <w:r w:rsidR="00E04E8D">
          <w:rPr>
            <w:noProof/>
            <w:webHidden/>
          </w:rPr>
          <w:tab/>
        </w:r>
        <w:r w:rsidR="00C8162B">
          <w:rPr>
            <w:noProof/>
            <w:webHidden/>
          </w:rPr>
          <w:fldChar w:fldCharType="begin"/>
        </w:r>
        <w:r w:rsidR="00E04E8D">
          <w:rPr>
            <w:noProof/>
            <w:webHidden/>
          </w:rPr>
          <w:instrText xml:space="preserve"> PAGEREF _Toc454458722 \h </w:instrText>
        </w:r>
        <w:r w:rsidR="00C8162B">
          <w:rPr>
            <w:noProof/>
            <w:webHidden/>
          </w:rPr>
        </w:r>
        <w:r w:rsidR="00C8162B">
          <w:rPr>
            <w:noProof/>
            <w:webHidden/>
          </w:rPr>
          <w:fldChar w:fldCharType="separate"/>
        </w:r>
        <w:r w:rsidR="00E04E8D">
          <w:rPr>
            <w:noProof/>
            <w:webHidden/>
          </w:rPr>
          <w:t>19</w:t>
        </w:r>
        <w:r w:rsidR="00C8162B">
          <w:rPr>
            <w:noProof/>
            <w:webHidden/>
          </w:rPr>
          <w:fldChar w:fldCharType="end"/>
        </w:r>
      </w:hyperlink>
    </w:p>
    <w:p w:rsidR="00E04E8D" w:rsidRDefault="005F201D" w:rsidP="00E04E8D">
      <w:pPr>
        <w:pStyle w:val="40"/>
        <w:rPr>
          <w:rFonts w:asciiTheme="minorHAnsi" w:eastAsiaTheme="minorEastAsia" w:hAnsiTheme="minorHAnsi" w:cstheme="minorBidi"/>
          <w:noProof/>
          <w:sz w:val="21"/>
          <w:szCs w:val="22"/>
        </w:rPr>
      </w:pPr>
      <w:hyperlink w:anchor="_Toc454458723" w:history="1">
        <w:r w:rsidR="00E04E8D" w:rsidRPr="003F737C">
          <w:rPr>
            <w:rStyle w:val="ab"/>
            <w:noProof/>
          </w:rPr>
          <w:t>4.4.5.2</w:t>
        </w:r>
        <w:r w:rsidR="00E04E8D">
          <w:rPr>
            <w:rFonts w:asciiTheme="minorHAnsi" w:eastAsiaTheme="minorEastAsia" w:hAnsiTheme="minorHAnsi" w:cstheme="minorBidi"/>
            <w:noProof/>
            <w:sz w:val="21"/>
            <w:szCs w:val="22"/>
          </w:rPr>
          <w:tab/>
        </w:r>
        <w:r w:rsidR="00E04E8D" w:rsidRPr="003F737C">
          <w:rPr>
            <w:rStyle w:val="ab"/>
            <w:rFonts w:hint="eastAsia"/>
            <w:noProof/>
          </w:rPr>
          <w:t>协议交易业务逐笔委托行情扩展字段（</w:t>
        </w:r>
        <w:r w:rsidR="00E04E8D" w:rsidRPr="003F737C">
          <w:rPr>
            <w:rStyle w:val="ab"/>
            <w:noProof/>
          </w:rPr>
          <w:t>300592</w:t>
        </w:r>
        <w:r w:rsidR="00E04E8D" w:rsidRPr="003F737C">
          <w:rPr>
            <w:rStyle w:val="ab"/>
            <w:rFonts w:hint="eastAsia"/>
            <w:noProof/>
          </w:rPr>
          <w:t>）</w:t>
        </w:r>
        <w:r w:rsidR="00E04E8D">
          <w:rPr>
            <w:noProof/>
            <w:webHidden/>
          </w:rPr>
          <w:tab/>
        </w:r>
        <w:r w:rsidR="00C8162B">
          <w:rPr>
            <w:noProof/>
            <w:webHidden/>
          </w:rPr>
          <w:fldChar w:fldCharType="begin"/>
        </w:r>
        <w:r w:rsidR="00E04E8D">
          <w:rPr>
            <w:noProof/>
            <w:webHidden/>
          </w:rPr>
          <w:instrText xml:space="preserve"> PAGEREF _Toc454458723 \h </w:instrText>
        </w:r>
        <w:r w:rsidR="00C8162B">
          <w:rPr>
            <w:noProof/>
            <w:webHidden/>
          </w:rPr>
        </w:r>
        <w:r w:rsidR="00C8162B">
          <w:rPr>
            <w:noProof/>
            <w:webHidden/>
          </w:rPr>
          <w:fldChar w:fldCharType="separate"/>
        </w:r>
        <w:r w:rsidR="00E04E8D">
          <w:rPr>
            <w:noProof/>
            <w:webHidden/>
          </w:rPr>
          <w:t>19</w:t>
        </w:r>
        <w:r w:rsidR="00C8162B">
          <w:rPr>
            <w:noProof/>
            <w:webHidden/>
          </w:rPr>
          <w:fldChar w:fldCharType="end"/>
        </w:r>
      </w:hyperlink>
    </w:p>
    <w:p w:rsidR="00E04E8D" w:rsidRDefault="005F201D" w:rsidP="00E04E8D">
      <w:pPr>
        <w:pStyle w:val="40"/>
        <w:rPr>
          <w:rFonts w:asciiTheme="minorHAnsi" w:eastAsiaTheme="minorEastAsia" w:hAnsiTheme="minorHAnsi" w:cstheme="minorBidi"/>
          <w:noProof/>
          <w:sz w:val="21"/>
          <w:szCs w:val="22"/>
        </w:rPr>
      </w:pPr>
      <w:hyperlink w:anchor="_Toc454458724" w:history="1">
        <w:r w:rsidR="00E04E8D" w:rsidRPr="003F737C">
          <w:rPr>
            <w:rStyle w:val="ab"/>
            <w:noProof/>
          </w:rPr>
          <w:t>4.4.5.3</w:t>
        </w:r>
        <w:r w:rsidR="00E04E8D">
          <w:rPr>
            <w:rFonts w:asciiTheme="minorHAnsi" w:eastAsiaTheme="minorEastAsia" w:hAnsiTheme="minorHAnsi" w:cstheme="minorBidi"/>
            <w:noProof/>
            <w:sz w:val="21"/>
            <w:szCs w:val="22"/>
          </w:rPr>
          <w:tab/>
        </w:r>
        <w:r w:rsidR="00E04E8D" w:rsidRPr="003F737C">
          <w:rPr>
            <w:rStyle w:val="ab"/>
            <w:rFonts w:hint="eastAsia"/>
            <w:noProof/>
          </w:rPr>
          <w:t>转融通证券出借业务逐笔委托行情扩展字段（</w:t>
        </w:r>
        <w:r w:rsidR="00E04E8D" w:rsidRPr="003F737C">
          <w:rPr>
            <w:rStyle w:val="ab"/>
            <w:noProof/>
          </w:rPr>
          <w:t>300792</w:t>
        </w:r>
        <w:r w:rsidR="00E04E8D" w:rsidRPr="003F737C">
          <w:rPr>
            <w:rStyle w:val="ab"/>
            <w:rFonts w:hint="eastAsia"/>
            <w:noProof/>
          </w:rPr>
          <w:t>）</w:t>
        </w:r>
        <w:r w:rsidR="00E04E8D">
          <w:rPr>
            <w:noProof/>
            <w:webHidden/>
          </w:rPr>
          <w:tab/>
        </w:r>
        <w:r w:rsidR="00C8162B">
          <w:rPr>
            <w:noProof/>
            <w:webHidden/>
          </w:rPr>
          <w:fldChar w:fldCharType="begin"/>
        </w:r>
        <w:r w:rsidR="00E04E8D">
          <w:rPr>
            <w:noProof/>
            <w:webHidden/>
          </w:rPr>
          <w:instrText xml:space="preserve"> PAGEREF _Toc454458724 \h </w:instrText>
        </w:r>
        <w:r w:rsidR="00C8162B">
          <w:rPr>
            <w:noProof/>
            <w:webHidden/>
          </w:rPr>
        </w:r>
        <w:r w:rsidR="00C8162B">
          <w:rPr>
            <w:noProof/>
            <w:webHidden/>
          </w:rPr>
          <w:fldChar w:fldCharType="separate"/>
        </w:r>
        <w:r w:rsidR="00E04E8D">
          <w:rPr>
            <w:noProof/>
            <w:webHidden/>
          </w:rPr>
          <w:t>19</w:t>
        </w:r>
        <w:r w:rsidR="00C8162B">
          <w:rPr>
            <w:noProof/>
            <w:webHidden/>
          </w:rPr>
          <w:fldChar w:fldCharType="end"/>
        </w:r>
      </w:hyperlink>
    </w:p>
    <w:p w:rsidR="00E04E8D" w:rsidRDefault="005F201D" w:rsidP="00E04E8D">
      <w:pPr>
        <w:pStyle w:val="30"/>
        <w:rPr>
          <w:rFonts w:asciiTheme="minorHAnsi" w:eastAsiaTheme="minorEastAsia" w:hAnsiTheme="minorHAnsi" w:cstheme="minorBidi"/>
          <w:iCs w:val="0"/>
          <w:szCs w:val="22"/>
        </w:rPr>
      </w:pPr>
      <w:hyperlink w:anchor="_Toc454458725" w:history="1">
        <w:r w:rsidR="00E04E8D" w:rsidRPr="003F737C">
          <w:rPr>
            <w:rStyle w:val="ab"/>
          </w:rPr>
          <w:t>4.4.6</w:t>
        </w:r>
        <w:r w:rsidR="00E04E8D">
          <w:rPr>
            <w:rFonts w:asciiTheme="minorHAnsi" w:eastAsiaTheme="minorEastAsia" w:hAnsiTheme="minorHAnsi" w:cstheme="minorBidi"/>
            <w:iCs w:val="0"/>
            <w:szCs w:val="22"/>
          </w:rPr>
          <w:tab/>
        </w:r>
        <w:r w:rsidR="00E04E8D" w:rsidRPr="003F737C">
          <w:rPr>
            <w:rStyle w:val="ab"/>
            <w:rFonts w:hint="eastAsia"/>
          </w:rPr>
          <w:t>逐笔成交行情</w:t>
        </w:r>
        <w:r w:rsidR="00E04E8D">
          <w:rPr>
            <w:webHidden/>
          </w:rPr>
          <w:tab/>
        </w:r>
        <w:r w:rsidR="00C8162B">
          <w:rPr>
            <w:webHidden/>
          </w:rPr>
          <w:fldChar w:fldCharType="begin"/>
        </w:r>
        <w:r w:rsidR="00E04E8D">
          <w:rPr>
            <w:webHidden/>
          </w:rPr>
          <w:instrText xml:space="preserve"> PAGEREF _Toc454458725 \h </w:instrText>
        </w:r>
        <w:r w:rsidR="00C8162B">
          <w:rPr>
            <w:webHidden/>
          </w:rPr>
        </w:r>
        <w:r w:rsidR="00C8162B">
          <w:rPr>
            <w:webHidden/>
          </w:rPr>
          <w:fldChar w:fldCharType="separate"/>
        </w:r>
        <w:r w:rsidR="00E04E8D">
          <w:rPr>
            <w:webHidden/>
          </w:rPr>
          <w:t>20</w:t>
        </w:r>
        <w:r w:rsidR="00C8162B">
          <w:rPr>
            <w:webHidden/>
          </w:rPr>
          <w:fldChar w:fldCharType="end"/>
        </w:r>
      </w:hyperlink>
    </w:p>
    <w:p w:rsidR="00E04E8D" w:rsidRDefault="005F201D" w:rsidP="00E04E8D">
      <w:pPr>
        <w:pStyle w:val="10"/>
        <w:rPr>
          <w:rFonts w:asciiTheme="minorHAnsi" w:eastAsiaTheme="minorEastAsia" w:hAnsiTheme="minorHAnsi" w:cstheme="minorBidi"/>
          <w:b w:val="0"/>
          <w:bCs w:val="0"/>
          <w:caps w:val="0"/>
          <w:noProof/>
          <w:szCs w:val="22"/>
        </w:rPr>
      </w:pPr>
      <w:hyperlink w:anchor="_Toc454458726" w:history="1">
        <w:r w:rsidR="00E04E8D" w:rsidRPr="003F737C">
          <w:rPr>
            <w:rStyle w:val="ab"/>
            <w:rFonts w:hint="eastAsia"/>
            <w:noProof/>
          </w:rPr>
          <w:t>五、</w:t>
        </w:r>
        <w:r w:rsidR="00E04E8D">
          <w:rPr>
            <w:rFonts w:asciiTheme="minorHAnsi" w:eastAsiaTheme="minorEastAsia" w:hAnsiTheme="minorHAnsi" w:cstheme="minorBidi"/>
            <w:b w:val="0"/>
            <w:bCs w:val="0"/>
            <w:caps w:val="0"/>
            <w:noProof/>
            <w:szCs w:val="22"/>
          </w:rPr>
          <w:tab/>
        </w:r>
        <w:r w:rsidR="00E04E8D" w:rsidRPr="003F737C">
          <w:rPr>
            <w:rStyle w:val="ab"/>
            <w:rFonts w:hint="eastAsia"/>
            <w:noProof/>
          </w:rPr>
          <w:t>数据字典</w:t>
        </w:r>
        <w:r w:rsidR="00E04E8D">
          <w:rPr>
            <w:noProof/>
            <w:webHidden/>
          </w:rPr>
          <w:tab/>
        </w:r>
        <w:r w:rsidR="00C8162B">
          <w:rPr>
            <w:noProof/>
            <w:webHidden/>
          </w:rPr>
          <w:fldChar w:fldCharType="begin"/>
        </w:r>
        <w:r w:rsidR="00E04E8D">
          <w:rPr>
            <w:noProof/>
            <w:webHidden/>
          </w:rPr>
          <w:instrText xml:space="preserve"> PAGEREF _Toc454458726 \h </w:instrText>
        </w:r>
        <w:r w:rsidR="00C8162B">
          <w:rPr>
            <w:noProof/>
            <w:webHidden/>
          </w:rPr>
        </w:r>
        <w:r w:rsidR="00C8162B">
          <w:rPr>
            <w:noProof/>
            <w:webHidden/>
          </w:rPr>
          <w:fldChar w:fldCharType="separate"/>
        </w:r>
        <w:r w:rsidR="00E04E8D">
          <w:rPr>
            <w:noProof/>
            <w:webHidden/>
          </w:rPr>
          <w:t>21</w:t>
        </w:r>
        <w:r w:rsidR="00C8162B">
          <w:rPr>
            <w:noProof/>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727" w:history="1">
        <w:r w:rsidR="00E04E8D" w:rsidRPr="003F737C">
          <w:rPr>
            <w:rStyle w:val="ab"/>
            <w:noProof/>
          </w:rPr>
          <w:t>5.1</w:t>
        </w:r>
        <w:r w:rsidR="00E04E8D">
          <w:rPr>
            <w:rFonts w:asciiTheme="minorHAnsi" w:eastAsiaTheme="minorEastAsia" w:hAnsiTheme="minorHAnsi" w:cstheme="minorBidi"/>
            <w:smallCaps w:val="0"/>
            <w:noProof/>
            <w:szCs w:val="22"/>
          </w:rPr>
          <w:tab/>
        </w:r>
        <w:r w:rsidR="00E04E8D" w:rsidRPr="003F737C">
          <w:rPr>
            <w:rStyle w:val="ab"/>
            <w:rFonts w:hint="eastAsia"/>
            <w:noProof/>
          </w:rPr>
          <w:t>数据类型</w:t>
        </w:r>
        <w:r w:rsidR="00E04E8D">
          <w:rPr>
            <w:noProof/>
            <w:webHidden/>
          </w:rPr>
          <w:tab/>
        </w:r>
        <w:r w:rsidR="00C8162B">
          <w:rPr>
            <w:noProof/>
            <w:webHidden/>
          </w:rPr>
          <w:fldChar w:fldCharType="begin"/>
        </w:r>
        <w:r w:rsidR="00E04E8D">
          <w:rPr>
            <w:noProof/>
            <w:webHidden/>
          </w:rPr>
          <w:instrText xml:space="preserve"> PAGEREF _Toc454458727 \h </w:instrText>
        </w:r>
        <w:r w:rsidR="00C8162B">
          <w:rPr>
            <w:noProof/>
            <w:webHidden/>
          </w:rPr>
        </w:r>
        <w:r w:rsidR="00C8162B">
          <w:rPr>
            <w:noProof/>
            <w:webHidden/>
          </w:rPr>
          <w:fldChar w:fldCharType="separate"/>
        </w:r>
        <w:r w:rsidR="00E04E8D">
          <w:rPr>
            <w:noProof/>
            <w:webHidden/>
          </w:rPr>
          <w:t>21</w:t>
        </w:r>
        <w:r w:rsidR="00C8162B">
          <w:rPr>
            <w:noProof/>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728" w:history="1">
        <w:r w:rsidR="00E04E8D" w:rsidRPr="003F737C">
          <w:rPr>
            <w:rStyle w:val="ab"/>
            <w:noProof/>
          </w:rPr>
          <w:t>5.2</w:t>
        </w:r>
        <w:r w:rsidR="00E04E8D">
          <w:rPr>
            <w:rFonts w:asciiTheme="minorHAnsi" w:eastAsiaTheme="minorEastAsia" w:hAnsiTheme="minorHAnsi" w:cstheme="minorBidi"/>
            <w:smallCaps w:val="0"/>
            <w:noProof/>
            <w:szCs w:val="22"/>
          </w:rPr>
          <w:tab/>
        </w:r>
        <w:r w:rsidR="00E04E8D" w:rsidRPr="003F737C">
          <w:rPr>
            <w:rStyle w:val="ab"/>
            <w:rFonts w:hint="eastAsia"/>
            <w:noProof/>
          </w:rPr>
          <w:t>会话层域定义</w:t>
        </w:r>
        <w:r w:rsidR="00E04E8D">
          <w:rPr>
            <w:noProof/>
            <w:webHidden/>
          </w:rPr>
          <w:tab/>
        </w:r>
        <w:r w:rsidR="00C8162B">
          <w:rPr>
            <w:noProof/>
            <w:webHidden/>
          </w:rPr>
          <w:fldChar w:fldCharType="begin"/>
        </w:r>
        <w:r w:rsidR="00E04E8D">
          <w:rPr>
            <w:noProof/>
            <w:webHidden/>
          </w:rPr>
          <w:instrText xml:space="preserve"> PAGEREF _Toc454458728 \h </w:instrText>
        </w:r>
        <w:r w:rsidR="00C8162B">
          <w:rPr>
            <w:noProof/>
            <w:webHidden/>
          </w:rPr>
        </w:r>
        <w:r w:rsidR="00C8162B">
          <w:rPr>
            <w:noProof/>
            <w:webHidden/>
          </w:rPr>
          <w:fldChar w:fldCharType="separate"/>
        </w:r>
        <w:r w:rsidR="00E04E8D">
          <w:rPr>
            <w:noProof/>
            <w:webHidden/>
          </w:rPr>
          <w:t>22</w:t>
        </w:r>
        <w:r w:rsidR="00C8162B">
          <w:rPr>
            <w:noProof/>
            <w:webHidden/>
          </w:rPr>
          <w:fldChar w:fldCharType="end"/>
        </w:r>
      </w:hyperlink>
    </w:p>
    <w:p w:rsidR="00E04E8D" w:rsidRDefault="005F201D" w:rsidP="00E04E8D">
      <w:pPr>
        <w:pStyle w:val="20"/>
        <w:rPr>
          <w:rFonts w:asciiTheme="minorHAnsi" w:eastAsiaTheme="minorEastAsia" w:hAnsiTheme="minorHAnsi" w:cstheme="minorBidi"/>
          <w:smallCaps w:val="0"/>
          <w:noProof/>
          <w:szCs w:val="22"/>
        </w:rPr>
      </w:pPr>
      <w:hyperlink w:anchor="_Toc454458729" w:history="1">
        <w:r w:rsidR="00E04E8D" w:rsidRPr="003F737C">
          <w:rPr>
            <w:rStyle w:val="ab"/>
            <w:noProof/>
          </w:rPr>
          <w:t>5.3</w:t>
        </w:r>
        <w:r w:rsidR="00E04E8D">
          <w:rPr>
            <w:rFonts w:asciiTheme="minorHAnsi" w:eastAsiaTheme="minorEastAsia" w:hAnsiTheme="minorHAnsi" w:cstheme="minorBidi"/>
            <w:smallCaps w:val="0"/>
            <w:noProof/>
            <w:szCs w:val="22"/>
          </w:rPr>
          <w:tab/>
        </w:r>
        <w:r w:rsidR="00E04E8D" w:rsidRPr="003F737C">
          <w:rPr>
            <w:rStyle w:val="ab"/>
            <w:rFonts w:hint="eastAsia"/>
            <w:noProof/>
          </w:rPr>
          <w:t>业务层域定义</w:t>
        </w:r>
        <w:r w:rsidR="00E04E8D">
          <w:rPr>
            <w:noProof/>
            <w:webHidden/>
          </w:rPr>
          <w:tab/>
        </w:r>
        <w:r w:rsidR="00C8162B">
          <w:rPr>
            <w:noProof/>
            <w:webHidden/>
          </w:rPr>
          <w:fldChar w:fldCharType="begin"/>
        </w:r>
        <w:r w:rsidR="00E04E8D">
          <w:rPr>
            <w:noProof/>
            <w:webHidden/>
          </w:rPr>
          <w:instrText xml:space="preserve"> PAGEREF _Toc454458729 \h </w:instrText>
        </w:r>
        <w:r w:rsidR="00C8162B">
          <w:rPr>
            <w:noProof/>
            <w:webHidden/>
          </w:rPr>
        </w:r>
        <w:r w:rsidR="00C8162B">
          <w:rPr>
            <w:noProof/>
            <w:webHidden/>
          </w:rPr>
          <w:fldChar w:fldCharType="separate"/>
        </w:r>
        <w:r w:rsidR="00E04E8D">
          <w:rPr>
            <w:noProof/>
            <w:webHidden/>
          </w:rPr>
          <w:t>22</w:t>
        </w:r>
        <w:r w:rsidR="00C8162B">
          <w:rPr>
            <w:noProof/>
            <w:webHidden/>
          </w:rPr>
          <w:fldChar w:fldCharType="end"/>
        </w:r>
      </w:hyperlink>
    </w:p>
    <w:p w:rsidR="00E04E8D" w:rsidRDefault="00C8162B" w:rsidP="00E04E8D">
      <w:pPr>
        <w:pStyle w:val="10"/>
        <w:spacing w:line="240" w:lineRule="auto"/>
        <w:rPr>
          <w:rFonts w:ascii="宋体" w:hAnsi="宋体"/>
          <w:color w:val="0000FF"/>
        </w:rPr>
      </w:pPr>
      <w:r w:rsidRPr="00621B53">
        <w:rPr>
          <w:rFonts w:ascii="宋体" w:hAnsi="宋体"/>
        </w:rPr>
        <w:fldChar w:fldCharType="end"/>
      </w:r>
    </w:p>
    <w:p w:rsidR="00E04E8D" w:rsidRPr="00621B53" w:rsidRDefault="00E04E8D" w:rsidP="00E04E8D">
      <w:pPr>
        <w:sectPr w:rsidR="00E04E8D" w:rsidRPr="00621B53" w:rsidSect="00621B53">
          <w:headerReference w:type="default" r:id="rId13"/>
          <w:footerReference w:type="default" r:id="rId14"/>
          <w:pgSz w:w="11906" w:h="16838" w:code="9"/>
          <w:pgMar w:top="1440" w:right="1440" w:bottom="1440" w:left="1440" w:header="907" w:footer="907" w:gutter="0"/>
          <w:pgNumType w:fmt="upperRoman" w:start="1"/>
          <w:cols w:space="425"/>
          <w:docGrid w:type="lines" w:linePitch="398" w:charSpace="-4568"/>
        </w:sectPr>
      </w:pPr>
      <w:bookmarkStart w:id="0" w:name="目录尾页"/>
      <w:bookmarkEnd w:id="0"/>
    </w:p>
    <w:p w:rsidR="00E04E8D" w:rsidRPr="00621B53" w:rsidRDefault="00E04E8D" w:rsidP="00E04E8D">
      <w:pPr>
        <w:spacing w:line="240" w:lineRule="auto"/>
        <w:rPr>
          <w:rFonts w:ascii="宋体" w:hAnsi="宋体"/>
          <w:iCs/>
          <w:color w:val="0000FF"/>
        </w:rPr>
      </w:pPr>
    </w:p>
    <w:p w:rsidR="00E04E8D" w:rsidRPr="008351DA" w:rsidRDefault="00E04E8D" w:rsidP="00E04E8D">
      <w:pPr>
        <w:spacing w:line="240" w:lineRule="auto"/>
        <w:jc w:val="center"/>
        <w:rPr>
          <w:rFonts w:ascii="宋体" w:hAnsi="宋体"/>
          <w:b/>
          <w:bCs/>
          <w:sz w:val="36"/>
        </w:rPr>
      </w:pPr>
      <w:r>
        <w:rPr>
          <w:rFonts w:ascii="宋体" w:hAnsi="宋体" w:hint="eastAsia"/>
          <w:b/>
          <w:bCs/>
          <w:sz w:val="36"/>
        </w:rPr>
        <w:t>深圳证券交易所</w:t>
      </w:r>
      <w:r>
        <w:rPr>
          <w:rFonts w:ascii="宋体" w:hAnsi="宋体" w:hint="eastAsia"/>
          <w:b/>
          <w:bCs/>
          <w:sz w:val="36"/>
        </w:rPr>
        <w:t>Binary</w:t>
      </w:r>
      <w:r>
        <w:rPr>
          <w:rFonts w:ascii="宋体" w:hAnsi="宋体" w:hint="eastAsia"/>
          <w:b/>
          <w:bCs/>
          <w:sz w:val="36"/>
        </w:rPr>
        <w:t>行情数据接口规范</w:t>
      </w:r>
    </w:p>
    <w:p w:rsidR="00E04E8D" w:rsidRPr="002E2A2F" w:rsidRDefault="00E04E8D" w:rsidP="00E04E8D">
      <w:pPr>
        <w:spacing w:line="240" w:lineRule="auto"/>
        <w:ind w:firstLine="561"/>
        <w:rPr>
          <w:rFonts w:ascii="宋体" w:hAnsi="宋体"/>
          <w:iCs/>
          <w:color w:val="0000FF"/>
        </w:rPr>
      </w:pPr>
    </w:p>
    <w:p w:rsidR="00E04E8D" w:rsidRPr="00621B53" w:rsidRDefault="00E04E8D" w:rsidP="00E04E8D">
      <w:pPr>
        <w:pStyle w:val="1"/>
      </w:pPr>
      <w:bookmarkStart w:id="1" w:name="_Toc454458680"/>
      <w:bookmarkStart w:id="2" w:name="_Toc84354"/>
      <w:bookmarkStart w:id="3" w:name="_Toc84412"/>
      <w:bookmarkStart w:id="4" w:name="_Toc175060"/>
      <w:bookmarkStart w:id="5" w:name="_Toc176194"/>
      <w:bookmarkStart w:id="6" w:name="_Toc684498"/>
      <w:r>
        <w:rPr>
          <w:rFonts w:hint="eastAsia"/>
        </w:rPr>
        <w:t>前言</w:t>
      </w:r>
      <w:bookmarkEnd w:id="1"/>
    </w:p>
    <w:p w:rsidR="00E04E8D" w:rsidRDefault="00E04E8D" w:rsidP="00E04E8D">
      <w:pPr>
        <w:spacing w:line="240" w:lineRule="auto"/>
        <w:ind w:firstLine="561"/>
      </w:pPr>
      <w:bookmarkStart w:id="7" w:name="_Toc162939085"/>
      <w:r w:rsidRPr="00097857">
        <w:rPr>
          <w:rFonts w:hint="eastAsia"/>
        </w:rPr>
        <w:t>本接口规范提供给</w:t>
      </w:r>
      <w:r>
        <w:rPr>
          <w:rFonts w:hint="eastAsia"/>
        </w:rPr>
        <w:t>证券公司等市场参与者和</w:t>
      </w:r>
      <w:r w:rsidRPr="00097857">
        <w:rPr>
          <w:rFonts w:hint="eastAsia"/>
        </w:rPr>
        <w:t>信息</w:t>
      </w:r>
      <w:r>
        <w:rPr>
          <w:rFonts w:hint="eastAsia"/>
        </w:rPr>
        <w:t>服务</w:t>
      </w:r>
      <w:r w:rsidRPr="00097857">
        <w:rPr>
          <w:rFonts w:hint="eastAsia"/>
        </w:rPr>
        <w:t>商和</w:t>
      </w:r>
      <w:r>
        <w:rPr>
          <w:rFonts w:hint="eastAsia"/>
        </w:rPr>
        <w:t>会员</w:t>
      </w:r>
      <w:r w:rsidRPr="00097857">
        <w:rPr>
          <w:rFonts w:hint="eastAsia"/>
        </w:rPr>
        <w:t>，用以指导开发</w:t>
      </w:r>
      <w:r>
        <w:rPr>
          <w:rFonts w:hint="eastAsia"/>
        </w:rPr>
        <w:t>以</w:t>
      </w:r>
      <w:r>
        <w:rPr>
          <w:rFonts w:hint="eastAsia"/>
        </w:rPr>
        <w:t>Binary</w:t>
      </w:r>
      <w:r>
        <w:rPr>
          <w:rFonts w:hint="eastAsia"/>
        </w:rPr>
        <w:t>协议</w:t>
      </w:r>
      <w:r w:rsidRPr="00097857">
        <w:rPr>
          <w:rFonts w:hint="eastAsia"/>
        </w:rPr>
        <w:t>接入</w:t>
      </w:r>
      <w:r>
        <w:rPr>
          <w:rFonts w:hint="eastAsia"/>
        </w:rPr>
        <w:t>深圳证券交易所新一代交易</w:t>
      </w:r>
      <w:r w:rsidRPr="00097857">
        <w:rPr>
          <w:rFonts w:hint="eastAsia"/>
        </w:rPr>
        <w:t>系统</w:t>
      </w:r>
      <w:r>
        <w:rPr>
          <w:rFonts w:hint="eastAsia"/>
        </w:rPr>
        <w:t>（即第五</w:t>
      </w:r>
      <w:proofErr w:type="gramStart"/>
      <w:r>
        <w:rPr>
          <w:rFonts w:hint="eastAsia"/>
        </w:rPr>
        <w:t>版交易</w:t>
      </w:r>
      <w:proofErr w:type="gramEnd"/>
      <w:r>
        <w:rPr>
          <w:rFonts w:hint="eastAsia"/>
        </w:rPr>
        <w:t>系统）获取行情信息</w:t>
      </w:r>
      <w:r w:rsidRPr="00097857">
        <w:rPr>
          <w:rFonts w:hint="eastAsia"/>
        </w:rPr>
        <w:t>。本接口规范描述内容包括行情产品内容、必要的运行指导以及详细的数据交换格式。</w:t>
      </w:r>
    </w:p>
    <w:p w:rsidR="00E04E8D" w:rsidRDefault="00E04E8D" w:rsidP="00E04E8D">
      <w:pPr>
        <w:ind w:firstLine="420"/>
      </w:pPr>
      <w:r>
        <w:rPr>
          <w:rFonts w:hint="eastAsia"/>
          <w:kern w:val="0"/>
        </w:rPr>
        <w:t>文档所采用的术语、消息内容、以及消息流描述与</w:t>
      </w:r>
      <w:r>
        <w:rPr>
          <w:rFonts w:hint="eastAsia"/>
          <w:kern w:val="0"/>
        </w:rPr>
        <w:t>STEP</w:t>
      </w:r>
      <w:r>
        <w:rPr>
          <w:rFonts w:hint="eastAsia"/>
          <w:kern w:val="0"/>
        </w:rPr>
        <w:t>行情数据接口规范基本一致，可以互为参考。</w:t>
      </w:r>
      <w:r>
        <w:rPr>
          <w:rFonts w:hint="eastAsia"/>
        </w:rPr>
        <w:tab/>
      </w:r>
    </w:p>
    <w:p w:rsidR="00E04E8D" w:rsidRPr="007D433C" w:rsidRDefault="00E04E8D" w:rsidP="00E04E8D">
      <w:pPr>
        <w:pStyle w:val="1"/>
      </w:pPr>
      <w:bookmarkStart w:id="8" w:name="_Toc454458681"/>
      <w:r>
        <w:t>会话</w:t>
      </w:r>
      <w:r>
        <w:rPr>
          <w:rFonts w:hint="eastAsia"/>
        </w:rPr>
        <w:t>机制</w:t>
      </w:r>
      <w:bookmarkEnd w:id="8"/>
    </w:p>
    <w:p w:rsidR="00E04E8D" w:rsidRPr="00CF4F92" w:rsidRDefault="00E04E8D" w:rsidP="00E04E8D">
      <w:pPr>
        <w:pStyle w:val="2"/>
      </w:pPr>
      <w:bookmarkStart w:id="9" w:name="_Toc367188042"/>
      <w:bookmarkStart w:id="10" w:name="_Toc367284597"/>
      <w:bookmarkStart w:id="11" w:name="_Toc384897790"/>
      <w:bookmarkStart w:id="12" w:name="_Toc454458682"/>
      <w:r w:rsidRPr="00CD6376">
        <w:rPr>
          <w:rFonts w:hint="eastAsia"/>
        </w:rPr>
        <w:t>连接</w:t>
      </w:r>
      <w:bookmarkEnd w:id="9"/>
      <w:bookmarkEnd w:id="10"/>
      <w:bookmarkEnd w:id="11"/>
      <w:bookmarkEnd w:id="12"/>
    </w:p>
    <w:p w:rsidR="00E04E8D" w:rsidRPr="00A371DF" w:rsidRDefault="00E04E8D" w:rsidP="00E04E8D">
      <w:pPr>
        <w:pStyle w:val="3"/>
        <w:ind w:right="240"/>
      </w:pPr>
      <w:bookmarkStart w:id="13" w:name="_Toc367188043"/>
      <w:bookmarkStart w:id="14" w:name="_Toc367284598"/>
      <w:bookmarkStart w:id="15" w:name="_Toc384897791"/>
      <w:bookmarkStart w:id="16" w:name="_Toc454458683"/>
      <w:r w:rsidRPr="00A371DF">
        <w:rPr>
          <w:rFonts w:hint="eastAsia"/>
        </w:rPr>
        <w:t>会话</w:t>
      </w:r>
      <w:bookmarkEnd w:id="13"/>
      <w:bookmarkEnd w:id="14"/>
      <w:bookmarkEnd w:id="15"/>
      <w:bookmarkEnd w:id="16"/>
    </w:p>
    <w:p w:rsidR="00E04E8D" w:rsidRDefault="00E04E8D" w:rsidP="00E04E8D">
      <w:pPr>
        <w:ind w:firstLine="420"/>
      </w:pPr>
      <w:r w:rsidRPr="007C509A">
        <w:rPr>
          <w:rFonts w:hint="eastAsia"/>
        </w:rPr>
        <w:t>接入用户通过会话将自身的系统</w:t>
      </w:r>
      <w:r>
        <w:rPr>
          <w:rFonts w:hint="eastAsia"/>
        </w:rPr>
        <w:t>（用户行情系统，简称“</w:t>
      </w:r>
      <w:r>
        <w:rPr>
          <w:rFonts w:hint="eastAsia"/>
        </w:rPr>
        <w:t>VSS</w:t>
      </w:r>
      <w:r>
        <w:rPr>
          <w:rFonts w:hint="eastAsia"/>
        </w:rPr>
        <w:t>”）</w:t>
      </w:r>
      <w:r w:rsidRPr="007C509A">
        <w:rPr>
          <w:rFonts w:hint="eastAsia"/>
        </w:rPr>
        <w:t>连接</w:t>
      </w:r>
      <w:proofErr w:type="gramStart"/>
      <w:r w:rsidRPr="007C509A">
        <w:rPr>
          <w:rFonts w:hint="eastAsia"/>
        </w:rPr>
        <w:t>到</w:t>
      </w:r>
      <w:r>
        <w:rPr>
          <w:rFonts w:hint="eastAsia"/>
        </w:rPr>
        <w:t>行情网关</w:t>
      </w:r>
      <w:proofErr w:type="gramEnd"/>
      <w:r>
        <w:rPr>
          <w:rFonts w:hint="eastAsia"/>
        </w:rPr>
        <w:t>MDGW</w:t>
      </w:r>
      <w:r w:rsidRPr="007C509A">
        <w:rPr>
          <w:rFonts w:hint="eastAsia"/>
        </w:rPr>
        <w:t>。该连接为标准的</w:t>
      </w:r>
      <w:r w:rsidRPr="007C509A">
        <w:rPr>
          <w:rFonts w:hint="eastAsia"/>
        </w:rPr>
        <w:t>TCP/IP</w:t>
      </w:r>
      <w:r w:rsidRPr="007C509A">
        <w:rPr>
          <w:rFonts w:hint="eastAsia"/>
        </w:rPr>
        <w:t>点对点连接。</w:t>
      </w:r>
    </w:p>
    <w:p w:rsidR="00E04E8D" w:rsidRPr="00A371DF" w:rsidRDefault="00E04E8D" w:rsidP="00E04E8D">
      <w:pPr>
        <w:pStyle w:val="3"/>
        <w:ind w:right="240"/>
      </w:pPr>
      <w:bookmarkStart w:id="17" w:name="_Toc367188045"/>
      <w:bookmarkStart w:id="18" w:name="_Toc367284599"/>
      <w:bookmarkStart w:id="19" w:name="_Toc384897792"/>
      <w:bookmarkStart w:id="20" w:name="_Toc454458684"/>
      <w:r w:rsidRPr="00A371DF">
        <w:rPr>
          <w:rFonts w:hint="eastAsia"/>
        </w:rPr>
        <w:t>IP</w:t>
      </w:r>
      <w:r w:rsidRPr="00A371DF">
        <w:rPr>
          <w:rFonts w:hint="eastAsia"/>
        </w:rPr>
        <w:t>地址和</w:t>
      </w:r>
      <w:r w:rsidRPr="00A371DF">
        <w:rPr>
          <w:rFonts w:hint="eastAsia"/>
        </w:rPr>
        <w:t>Port</w:t>
      </w:r>
      <w:bookmarkEnd w:id="17"/>
      <w:bookmarkEnd w:id="18"/>
      <w:bookmarkEnd w:id="19"/>
      <w:bookmarkEnd w:id="20"/>
    </w:p>
    <w:p w:rsidR="00E04E8D" w:rsidRPr="00EB2601" w:rsidRDefault="00E04E8D" w:rsidP="00E04E8D">
      <w:pPr>
        <w:pStyle w:val="af7"/>
        <w:spacing w:before="15" w:after="15" w:line="276" w:lineRule="auto"/>
        <w:ind w:firstLineChars="0" w:firstLine="426"/>
        <w:jc w:val="left"/>
      </w:pPr>
      <w:r>
        <w:rPr>
          <w:rFonts w:hint="eastAsia"/>
        </w:rPr>
        <w:t>行情网关</w:t>
      </w:r>
      <w:r w:rsidRPr="007C509A">
        <w:rPr>
          <w:rFonts w:hint="eastAsia"/>
        </w:rPr>
        <w:t>为</w:t>
      </w:r>
      <w:r>
        <w:rPr>
          <w:rFonts w:hint="eastAsia"/>
        </w:rPr>
        <w:t>用户行情系统</w:t>
      </w:r>
      <w:r w:rsidRPr="007C509A">
        <w:rPr>
          <w:rFonts w:hint="eastAsia"/>
        </w:rPr>
        <w:t>提供两个服务端口，实时数据端口</w:t>
      </w:r>
      <w:r>
        <w:rPr>
          <w:rFonts w:hint="eastAsia"/>
        </w:rPr>
        <w:t>（默认为</w:t>
      </w:r>
      <w:r w:rsidRPr="007C509A">
        <w:rPr>
          <w:rFonts w:hint="eastAsia"/>
        </w:rPr>
        <w:t>9129</w:t>
      </w:r>
      <w:r>
        <w:rPr>
          <w:rFonts w:hint="eastAsia"/>
        </w:rPr>
        <w:t>）</w:t>
      </w:r>
      <w:r w:rsidRPr="007C509A">
        <w:rPr>
          <w:rFonts w:hint="eastAsia"/>
        </w:rPr>
        <w:t>，重传服务端口</w:t>
      </w:r>
      <w:r>
        <w:rPr>
          <w:rFonts w:hint="eastAsia"/>
        </w:rPr>
        <w:t>(</w:t>
      </w:r>
      <w:r>
        <w:rPr>
          <w:rFonts w:hint="eastAsia"/>
        </w:rPr>
        <w:t>默认为</w:t>
      </w:r>
      <w:r w:rsidRPr="007C509A">
        <w:rPr>
          <w:rFonts w:hint="eastAsia"/>
        </w:rPr>
        <w:t>9130</w:t>
      </w:r>
      <w:r>
        <w:rPr>
          <w:rFonts w:hint="eastAsia"/>
        </w:rPr>
        <w:t>)</w:t>
      </w:r>
      <w:r>
        <w:rPr>
          <w:rFonts w:hint="eastAsia"/>
        </w:rPr>
        <w:t>。每一个端口只能建立一个</w:t>
      </w:r>
      <w:r w:rsidRPr="007C509A">
        <w:rPr>
          <w:rFonts w:hint="eastAsia"/>
        </w:rPr>
        <w:t>TCP/IP</w:t>
      </w:r>
      <w:r w:rsidRPr="007C509A">
        <w:rPr>
          <w:rFonts w:hint="eastAsia"/>
        </w:rPr>
        <w:t>连接。只有网络</w:t>
      </w:r>
      <w:proofErr w:type="gramStart"/>
      <w:r w:rsidRPr="007C509A">
        <w:rPr>
          <w:rFonts w:hint="eastAsia"/>
        </w:rPr>
        <w:t>版</w:t>
      </w:r>
      <w:r>
        <w:rPr>
          <w:rFonts w:hint="eastAsia"/>
        </w:rPr>
        <w:t>行情网关</w:t>
      </w:r>
      <w:proofErr w:type="gramEnd"/>
      <w:r w:rsidRPr="007C509A">
        <w:rPr>
          <w:rFonts w:hint="eastAsia"/>
        </w:rPr>
        <w:t>提供重传服务端口。</w:t>
      </w:r>
    </w:p>
    <w:p w:rsidR="00E04E8D" w:rsidRPr="006E1DF2" w:rsidRDefault="00E04E8D" w:rsidP="00E04E8D">
      <w:pPr>
        <w:pStyle w:val="3"/>
        <w:ind w:right="240"/>
      </w:pPr>
      <w:bookmarkStart w:id="21" w:name="_Toc367284600"/>
      <w:bookmarkStart w:id="22" w:name="_Toc384897793"/>
      <w:bookmarkStart w:id="23" w:name="_Toc454458685"/>
      <w:r w:rsidRPr="006E1DF2">
        <w:rPr>
          <w:rFonts w:hint="eastAsia"/>
        </w:rPr>
        <w:t>安全</w:t>
      </w:r>
      <w:bookmarkEnd w:id="21"/>
      <w:bookmarkEnd w:id="22"/>
      <w:bookmarkEnd w:id="23"/>
    </w:p>
    <w:p w:rsidR="00E04E8D" w:rsidRPr="007C509A" w:rsidRDefault="00E04E8D" w:rsidP="00E04E8D">
      <w:pPr>
        <w:pStyle w:val="af7"/>
        <w:spacing w:before="15" w:after="15" w:line="276" w:lineRule="auto"/>
        <w:ind w:firstLineChars="0" w:firstLine="426"/>
        <w:jc w:val="left"/>
      </w:pPr>
      <w:r>
        <w:rPr>
          <w:rFonts w:hint="eastAsia"/>
        </w:rPr>
        <w:t>行情网关</w:t>
      </w:r>
      <w:r w:rsidRPr="007C509A">
        <w:rPr>
          <w:rFonts w:hint="eastAsia"/>
        </w:rPr>
        <w:t>和</w:t>
      </w:r>
      <w:r>
        <w:rPr>
          <w:rFonts w:hint="eastAsia"/>
        </w:rPr>
        <w:t>用户行情系统</w:t>
      </w:r>
      <w:r w:rsidRPr="007C509A">
        <w:rPr>
          <w:rFonts w:hint="eastAsia"/>
        </w:rPr>
        <w:t>必须位于同一个安全网络之中，</w:t>
      </w:r>
      <w:r>
        <w:rPr>
          <w:rFonts w:hint="eastAsia"/>
        </w:rPr>
        <w:t>行情网关</w:t>
      </w:r>
      <w:r w:rsidRPr="006B24D0">
        <w:rPr>
          <w:rFonts w:hint="eastAsia"/>
        </w:rPr>
        <w:t>和</w:t>
      </w:r>
      <w:r>
        <w:rPr>
          <w:rFonts w:hint="eastAsia"/>
        </w:rPr>
        <w:t>用户行情系统</w:t>
      </w:r>
      <w:r w:rsidRPr="007C509A">
        <w:rPr>
          <w:rFonts w:hint="eastAsia"/>
        </w:rPr>
        <w:t>之间传输的数据是非加密的，数据传输安全由接入用户网络保证。</w:t>
      </w:r>
    </w:p>
    <w:p w:rsidR="00E04E8D" w:rsidRPr="006E1DF2" w:rsidRDefault="00E04E8D" w:rsidP="00E04E8D">
      <w:pPr>
        <w:pStyle w:val="3"/>
        <w:ind w:right="240"/>
      </w:pPr>
      <w:bookmarkStart w:id="24" w:name="_Toc367284602"/>
      <w:bookmarkStart w:id="25" w:name="_Toc384897794"/>
      <w:bookmarkStart w:id="26" w:name="_Toc454458686"/>
      <w:r w:rsidRPr="006E1DF2">
        <w:t>流量控制</w:t>
      </w:r>
      <w:bookmarkEnd w:id="24"/>
      <w:bookmarkEnd w:id="25"/>
      <w:bookmarkEnd w:id="26"/>
    </w:p>
    <w:p w:rsidR="00E04E8D" w:rsidRPr="007C509A" w:rsidRDefault="00E04E8D" w:rsidP="00E04E8D">
      <w:pPr>
        <w:pStyle w:val="af7"/>
        <w:spacing w:before="15" w:after="15" w:line="276" w:lineRule="auto"/>
        <w:ind w:firstLineChars="0" w:firstLine="426"/>
        <w:jc w:val="left"/>
      </w:pPr>
      <w:r>
        <w:rPr>
          <w:rFonts w:hint="eastAsia"/>
        </w:rPr>
        <w:t>行情网关</w:t>
      </w:r>
      <w:r w:rsidRPr="007C509A">
        <w:rPr>
          <w:rFonts w:hint="eastAsia"/>
        </w:rPr>
        <w:t>与</w:t>
      </w:r>
      <w:r>
        <w:rPr>
          <w:rFonts w:hint="eastAsia"/>
        </w:rPr>
        <w:t>用户行情系统</w:t>
      </w:r>
      <w:r w:rsidRPr="007C509A">
        <w:rPr>
          <w:rFonts w:hint="eastAsia"/>
        </w:rPr>
        <w:t>之间设有流量控制机制，如果</w:t>
      </w:r>
      <w:r>
        <w:rPr>
          <w:rFonts w:hint="eastAsia"/>
        </w:rPr>
        <w:t>用户行情系统</w:t>
      </w:r>
      <w:r w:rsidRPr="007C509A">
        <w:rPr>
          <w:rFonts w:hint="eastAsia"/>
        </w:rPr>
        <w:t>不能够及时处理</w:t>
      </w:r>
      <w:r>
        <w:rPr>
          <w:rFonts w:hint="eastAsia"/>
        </w:rPr>
        <w:t>行情网关</w:t>
      </w:r>
      <w:r w:rsidRPr="007C509A">
        <w:rPr>
          <w:rFonts w:hint="eastAsia"/>
        </w:rPr>
        <w:t>发送的数据，从而导致</w:t>
      </w:r>
      <w:r>
        <w:rPr>
          <w:rFonts w:hint="eastAsia"/>
        </w:rPr>
        <w:t>行情网关累积的</w:t>
      </w:r>
      <w:r w:rsidRPr="007C509A">
        <w:rPr>
          <w:rFonts w:hint="eastAsia"/>
        </w:rPr>
        <w:t>待发送消息超过设定的阈值后，</w:t>
      </w:r>
      <w:r>
        <w:rPr>
          <w:rFonts w:hint="eastAsia"/>
        </w:rPr>
        <w:t>行情网关</w:t>
      </w:r>
      <w:r w:rsidRPr="007C509A">
        <w:rPr>
          <w:rFonts w:hint="eastAsia"/>
        </w:rPr>
        <w:t>将会立即断开和</w:t>
      </w:r>
      <w:r>
        <w:rPr>
          <w:rFonts w:hint="eastAsia"/>
        </w:rPr>
        <w:t>用户行情系统的连接。在连接</w:t>
      </w:r>
      <w:r w:rsidRPr="007C509A">
        <w:rPr>
          <w:rFonts w:hint="eastAsia"/>
        </w:rPr>
        <w:t>断开之后，</w:t>
      </w:r>
      <w:r>
        <w:rPr>
          <w:rFonts w:hint="eastAsia"/>
        </w:rPr>
        <w:t>用户行情系统</w:t>
      </w:r>
      <w:r w:rsidRPr="007C509A">
        <w:rPr>
          <w:rFonts w:hint="eastAsia"/>
        </w:rPr>
        <w:t>应该尝试重新连接</w:t>
      </w:r>
      <w:r>
        <w:rPr>
          <w:rFonts w:hint="eastAsia"/>
        </w:rPr>
        <w:t>行情网关</w:t>
      </w:r>
      <w:r w:rsidRPr="007C509A">
        <w:rPr>
          <w:rFonts w:hint="eastAsia"/>
        </w:rPr>
        <w:t>。</w:t>
      </w:r>
    </w:p>
    <w:p w:rsidR="00E04E8D" w:rsidRPr="00693187" w:rsidRDefault="00E04E8D" w:rsidP="00E04E8D">
      <w:pPr>
        <w:pStyle w:val="2"/>
      </w:pPr>
      <w:bookmarkStart w:id="27" w:name="_Toc367188051"/>
      <w:bookmarkStart w:id="28" w:name="_Toc367284603"/>
      <w:bookmarkStart w:id="29" w:name="_Toc454458687"/>
      <w:r w:rsidRPr="00693187">
        <w:rPr>
          <w:rFonts w:hint="eastAsia"/>
        </w:rPr>
        <w:t>会话管理</w:t>
      </w:r>
      <w:bookmarkEnd w:id="27"/>
      <w:bookmarkEnd w:id="28"/>
      <w:bookmarkEnd w:id="29"/>
    </w:p>
    <w:p w:rsidR="00E04E8D" w:rsidRPr="006E1DF2" w:rsidRDefault="00E04E8D" w:rsidP="00E04E8D">
      <w:pPr>
        <w:pStyle w:val="3"/>
        <w:ind w:right="240"/>
      </w:pPr>
      <w:bookmarkStart w:id="30" w:name="_Toc367188052"/>
      <w:bookmarkStart w:id="31" w:name="_Toc367284604"/>
      <w:bookmarkStart w:id="32" w:name="_Toc454458688"/>
      <w:r w:rsidRPr="006E1DF2">
        <w:rPr>
          <w:rFonts w:hint="eastAsia"/>
        </w:rPr>
        <w:t>建立会话</w:t>
      </w:r>
      <w:bookmarkEnd w:id="30"/>
      <w:bookmarkEnd w:id="31"/>
      <w:bookmarkEnd w:id="32"/>
    </w:p>
    <w:p w:rsidR="00E04E8D" w:rsidRPr="007C509A" w:rsidRDefault="00E04E8D" w:rsidP="00E04E8D">
      <w:pPr>
        <w:pStyle w:val="af7"/>
        <w:spacing w:before="15" w:after="15" w:line="276" w:lineRule="auto"/>
        <w:ind w:firstLineChars="0" w:firstLine="426"/>
        <w:jc w:val="left"/>
      </w:pPr>
      <w:r>
        <w:rPr>
          <w:rFonts w:hint="eastAsia"/>
        </w:rPr>
        <w:t>用户行情系统</w:t>
      </w:r>
      <w:r w:rsidRPr="007C509A">
        <w:rPr>
          <w:rFonts w:hint="eastAsia"/>
        </w:rPr>
        <w:t>与</w:t>
      </w:r>
      <w:r>
        <w:rPr>
          <w:rFonts w:hint="eastAsia"/>
        </w:rPr>
        <w:t>行情网关</w:t>
      </w:r>
      <w:r w:rsidRPr="007C509A">
        <w:rPr>
          <w:rFonts w:hint="eastAsia"/>
        </w:rPr>
        <w:t>间最多可建立两个会话：</w:t>
      </w:r>
    </w:p>
    <w:p w:rsidR="00E04E8D" w:rsidRPr="007C509A" w:rsidRDefault="00E04E8D" w:rsidP="00E04E8D">
      <w:pPr>
        <w:pStyle w:val="af7"/>
        <w:numPr>
          <w:ilvl w:val="0"/>
          <w:numId w:val="18"/>
        </w:numPr>
        <w:spacing w:before="15" w:after="15" w:line="276" w:lineRule="auto"/>
        <w:ind w:firstLineChars="0"/>
        <w:jc w:val="left"/>
      </w:pPr>
      <w:r w:rsidRPr="007C509A">
        <w:rPr>
          <w:rFonts w:hint="eastAsia"/>
        </w:rPr>
        <w:t>实时数据会话，用于传输实时数据</w:t>
      </w:r>
      <w:r>
        <w:rPr>
          <w:rFonts w:hint="eastAsia"/>
        </w:rPr>
        <w:t>；</w:t>
      </w:r>
    </w:p>
    <w:p w:rsidR="00E04E8D" w:rsidRPr="007C509A" w:rsidRDefault="00E04E8D" w:rsidP="00E04E8D">
      <w:pPr>
        <w:pStyle w:val="af7"/>
        <w:numPr>
          <w:ilvl w:val="0"/>
          <w:numId w:val="18"/>
        </w:numPr>
        <w:spacing w:before="15" w:after="15" w:line="276" w:lineRule="auto"/>
        <w:ind w:firstLineChars="0"/>
        <w:jc w:val="left"/>
      </w:pPr>
      <w:r w:rsidRPr="007C509A">
        <w:rPr>
          <w:rFonts w:hint="eastAsia"/>
        </w:rPr>
        <w:t>重传服务会话（网络</w:t>
      </w:r>
      <w:proofErr w:type="gramStart"/>
      <w:r w:rsidRPr="007C509A">
        <w:rPr>
          <w:rFonts w:hint="eastAsia"/>
        </w:rPr>
        <w:t>版</w:t>
      </w:r>
      <w:r>
        <w:rPr>
          <w:rFonts w:hint="eastAsia"/>
        </w:rPr>
        <w:t>行情网关</w:t>
      </w:r>
      <w:proofErr w:type="gramEnd"/>
      <w:r w:rsidRPr="007C509A">
        <w:rPr>
          <w:rFonts w:hint="eastAsia"/>
        </w:rPr>
        <w:t>提供），用于重传缺失的数据。</w:t>
      </w:r>
    </w:p>
    <w:p w:rsidR="00E04E8D" w:rsidRPr="00D053C0" w:rsidRDefault="00E04E8D" w:rsidP="00E04E8D">
      <w:pPr>
        <w:pStyle w:val="af7"/>
        <w:spacing w:before="15" w:after="15" w:line="276" w:lineRule="auto"/>
        <w:ind w:firstLineChars="0" w:firstLine="426"/>
        <w:jc w:val="left"/>
        <w:rPr>
          <w:b/>
        </w:rPr>
      </w:pPr>
      <w:r w:rsidRPr="00D053C0">
        <w:rPr>
          <w:rFonts w:hint="eastAsia"/>
          <w:b/>
        </w:rPr>
        <w:lastRenderedPageBreak/>
        <w:t>会话建立过程：</w:t>
      </w:r>
    </w:p>
    <w:p w:rsidR="00E04E8D" w:rsidRPr="007C509A" w:rsidRDefault="00E04E8D" w:rsidP="00E04E8D">
      <w:pPr>
        <w:pStyle w:val="af7"/>
        <w:numPr>
          <w:ilvl w:val="0"/>
          <w:numId w:val="19"/>
        </w:numPr>
        <w:spacing w:before="15" w:after="15" w:line="276" w:lineRule="auto"/>
        <w:ind w:firstLineChars="0"/>
        <w:jc w:val="left"/>
      </w:pPr>
      <w:r>
        <w:rPr>
          <w:rFonts w:hint="eastAsia"/>
        </w:rPr>
        <w:t>用户行情系统</w:t>
      </w:r>
      <w:r w:rsidRPr="007C509A">
        <w:rPr>
          <w:rFonts w:hint="eastAsia"/>
        </w:rPr>
        <w:t>首先建立一个</w:t>
      </w:r>
      <w:proofErr w:type="gramStart"/>
      <w:r w:rsidRPr="007C509A">
        <w:rPr>
          <w:rFonts w:hint="eastAsia"/>
        </w:rPr>
        <w:t>到</w:t>
      </w:r>
      <w:r>
        <w:rPr>
          <w:rFonts w:hint="eastAsia"/>
        </w:rPr>
        <w:t>行情网关</w:t>
      </w:r>
      <w:proofErr w:type="gramEnd"/>
      <w:r>
        <w:rPr>
          <w:rFonts w:hint="eastAsia"/>
        </w:rPr>
        <w:t>MDGW</w:t>
      </w:r>
      <w:r w:rsidRPr="007C509A">
        <w:rPr>
          <w:rFonts w:hint="eastAsia"/>
        </w:rPr>
        <w:t>的</w:t>
      </w:r>
      <w:r w:rsidRPr="007C509A">
        <w:rPr>
          <w:rFonts w:hint="eastAsia"/>
        </w:rPr>
        <w:t>TCP/IP</w:t>
      </w:r>
      <w:r w:rsidRPr="007C509A">
        <w:rPr>
          <w:rFonts w:hint="eastAsia"/>
        </w:rPr>
        <w:t>连接，然后发送一个</w:t>
      </w:r>
      <w:r w:rsidRPr="007C509A">
        <w:rPr>
          <w:rFonts w:hint="eastAsia"/>
        </w:rPr>
        <w:t>Logon</w:t>
      </w:r>
      <w:r w:rsidRPr="007C509A">
        <w:rPr>
          <w:rFonts w:hint="eastAsia"/>
        </w:rPr>
        <w:t>消息</w:t>
      </w:r>
      <w:proofErr w:type="gramStart"/>
      <w:r w:rsidRPr="007C509A">
        <w:rPr>
          <w:rFonts w:hint="eastAsia"/>
        </w:rPr>
        <w:t>给</w:t>
      </w:r>
      <w:r>
        <w:rPr>
          <w:rFonts w:hint="eastAsia"/>
        </w:rPr>
        <w:t>行情网关</w:t>
      </w:r>
      <w:proofErr w:type="gramEnd"/>
      <w:r w:rsidRPr="007C509A">
        <w:rPr>
          <w:rFonts w:hint="eastAsia"/>
        </w:rPr>
        <w:t>。</w:t>
      </w:r>
    </w:p>
    <w:p w:rsidR="00E04E8D" w:rsidRPr="007C509A" w:rsidRDefault="00E04E8D" w:rsidP="00E04E8D">
      <w:pPr>
        <w:pStyle w:val="af7"/>
        <w:numPr>
          <w:ilvl w:val="0"/>
          <w:numId w:val="19"/>
        </w:numPr>
        <w:spacing w:before="15" w:after="15" w:line="276" w:lineRule="auto"/>
        <w:ind w:firstLineChars="0"/>
        <w:jc w:val="left"/>
      </w:pPr>
      <w:r w:rsidRPr="007C509A">
        <w:rPr>
          <w:rFonts w:hint="eastAsia"/>
        </w:rPr>
        <w:t>如果</w:t>
      </w:r>
      <w:r>
        <w:rPr>
          <w:rFonts w:hint="eastAsia"/>
        </w:rPr>
        <w:t>行情网关验证用户行情系统有权登录</w:t>
      </w:r>
      <w:r w:rsidRPr="007C509A">
        <w:rPr>
          <w:rFonts w:hint="eastAsia"/>
        </w:rPr>
        <w:t>，那么</w:t>
      </w:r>
      <w:r>
        <w:rPr>
          <w:rFonts w:hint="eastAsia"/>
        </w:rPr>
        <w:t>行情网关</w:t>
      </w:r>
      <w:r w:rsidRPr="007C509A">
        <w:rPr>
          <w:rFonts w:hint="eastAsia"/>
        </w:rPr>
        <w:t>会返回</w:t>
      </w:r>
      <w:r w:rsidRPr="007C509A">
        <w:rPr>
          <w:rFonts w:hint="eastAsia"/>
        </w:rPr>
        <w:t>Logon</w:t>
      </w:r>
      <w:r w:rsidRPr="007C509A">
        <w:rPr>
          <w:rFonts w:hint="eastAsia"/>
        </w:rPr>
        <w:t>消息给</w:t>
      </w:r>
      <w:r>
        <w:rPr>
          <w:rFonts w:hint="eastAsia"/>
        </w:rPr>
        <w:t>用户行情系统</w:t>
      </w:r>
      <w:r w:rsidRPr="007C509A">
        <w:rPr>
          <w:rFonts w:hint="eastAsia"/>
        </w:rPr>
        <w:t>，作为一个登录消息的确认，本次会话登录成功。</w:t>
      </w:r>
    </w:p>
    <w:p w:rsidR="00E04E8D" w:rsidRPr="00CC4C60" w:rsidRDefault="00E04E8D" w:rsidP="00E04E8D">
      <w:pPr>
        <w:pStyle w:val="af7"/>
        <w:numPr>
          <w:ilvl w:val="0"/>
          <w:numId w:val="19"/>
        </w:numPr>
        <w:spacing w:before="15" w:after="15" w:line="276" w:lineRule="auto"/>
        <w:ind w:firstLineChars="0"/>
        <w:jc w:val="left"/>
      </w:pPr>
      <w:r w:rsidRPr="007C509A">
        <w:rPr>
          <w:rFonts w:hint="eastAsia"/>
        </w:rPr>
        <w:t>如果</w:t>
      </w:r>
      <w:r>
        <w:rPr>
          <w:rFonts w:hint="eastAsia"/>
        </w:rPr>
        <w:t>用户行情系统</w:t>
      </w:r>
      <w:r w:rsidRPr="007C509A">
        <w:rPr>
          <w:rFonts w:hint="eastAsia"/>
        </w:rPr>
        <w:t>登录验证失败，那么</w:t>
      </w:r>
      <w:r>
        <w:rPr>
          <w:rFonts w:hint="eastAsia"/>
        </w:rPr>
        <w:t>行情网关</w:t>
      </w:r>
      <w:r w:rsidRPr="007C509A">
        <w:rPr>
          <w:rFonts w:hint="eastAsia"/>
        </w:rPr>
        <w:t>会返回</w:t>
      </w:r>
      <w:r w:rsidRPr="007C509A">
        <w:rPr>
          <w:rFonts w:hint="eastAsia"/>
        </w:rPr>
        <w:t>Logout</w:t>
      </w:r>
      <w:r w:rsidRPr="007C509A">
        <w:rPr>
          <w:rFonts w:hint="eastAsia"/>
        </w:rPr>
        <w:t>消息给</w:t>
      </w:r>
      <w:r>
        <w:rPr>
          <w:rFonts w:hint="eastAsia"/>
        </w:rPr>
        <w:t>用户行情系统</w:t>
      </w:r>
      <w:r w:rsidRPr="007C509A">
        <w:rPr>
          <w:rFonts w:hint="eastAsia"/>
        </w:rPr>
        <w:t>，</w:t>
      </w:r>
      <w:r>
        <w:rPr>
          <w:rFonts w:hint="eastAsia"/>
        </w:rPr>
        <w:t>本次会话登录失败。</w:t>
      </w:r>
    </w:p>
    <w:p w:rsidR="00E04E8D" w:rsidRPr="007C509A" w:rsidRDefault="00E04E8D" w:rsidP="00E04E8D">
      <w:pPr>
        <w:pStyle w:val="af7"/>
        <w:numPr>
          <w:ilvl w:val="0"/>
          <w:numId w:val="19"/>
        </w:numPr>
        <w:spacing w:before="15" w:after="15" w:line="276" w:lineRule="auto"/>
        <w:ind w:firstLineChars="0"/>
        <w:jc w:val="left"/>
      </w:pPr>
      <w:r>
        <w:rPr>
          <w:rFonts w:hint="eastAsia"/>
        </w:rPr>
        <w:t>用户行情系统</w:t>
      </w:r>
      <w:r w:rsidRPr="007C509A">
        <w:rPr>
          <w:rFonts w:hint="eastAsia"/>
        </w:rPr>
        <w:t>发送</w:t>
      </w:r>
      <w:r w:rsidRPr="007C509A">
        <w:rPr>
          <w:rFonts w:hint="eastAsia"/>
        </w:rPr>
        <w:t>Logon</w:t>
      </w:r>
      <w:r w:rsidRPr="007C509A">
        <w:rPr>
          <w:rFonts w:hint="eastAsia"/>
        </w:rPr>
        <w:t>消息后，</w:t>
      </w:r>
      <w:r>
        <w:rPr>
          <w:rFonts w:hint="eastAsia"/>
        </w:rPr>
        <w:t>如果对方没有在适当的时间间隔里作回应，则可以关闭连接，并在等待一段时间后再尝试下一次</w:t>
      </w:r>
      <w:r w:rsidRPr="007C509A">
        <w:rPr>
          <w:rFonts w:hint="eastAsia"/>
        </w:rPr>
        <w:t>连接。</w:t>
      </w:r>
    </w:p>
    <w:p w:rsidR="00E04E8D" w:rsidRPr="007C509A" w:rsidRDefault="00E04E8D" w:rsidP="00E04E8D">
      <w:pPr>
        <w:pStyle w:val="af7"/>
        <w:numPr>
          <w:ilvl w:val="0"/>
          <w:numId w:val="19"/>
        </w:numPr>
        <w:spacing w:before="15" w:after="15" w:line="276" w:lineRule="auto"/>
        <w:ind w:firstLineChars="0"/>
        <w:jc w:val="left"/>
      </w:pPr>
      <w:r w:rsidRPr="007C509A">
        <w:rPr>
          <w:rFonts w:hint="eastAsia"/>
        </w:rPr>
        <w:t>如果</w:t>
      </w:r>
      <w:r>
        <w:rPr>
          <w:rFonts w:hint="eastAsia"/>
        </w:rPr>
        <w:t>用户行情系统</w:t>
      </w:r>
      <w:r w:rsidRPr="007C509A">
        <w:rPr>
          <w:rFonts w:hint="eastAsia"/>
        </w:rPr>
        <w:t>断线或收到</w:t>
      </w:r>
      <w:r>
        <w:rPr>
          <w:rFonts w:hint="eastAsia"/>
        </w:rPr>
        <w:t>行情网关的登出消息，也应该等待一段时间后再尝试下一次</w:t>
      </w:r>
      <w:r w:rsidRPr="007C509A">
        <w:rPr>
          <w:rFonts w:hint="eastAsia"/>
        </w:rPr>
        <w:t>连接。</w:t>
      </w:r>
    </w:p>
    <w:p w:rsidR="00E04E8D" w:rsidRPr="007C509A" w:rsidRDefault="00E04E8D" w:rsidP="00E04E8D">
      <w:pPr>
        <w:pStyle w:val="af7"/>
        <w:spacing w:before="15" w:after="15" w:line="276" w:lineRule="auto"/>
        <w:ind w:firstLineChars="0" w:firstLine="426"/>
        <w:jc w:val="left"/>
      </w:pPr>
      <w:r>
        <w:rPr>
          <w:rFonts w:hint="eastAsia"/>
        </w:rPr>
        <w:t>实时服务会话与重传服务会话采用相同的会话建立机制，只是使用不同的会话服务端口</w:t>
      </w:r>
      <w:r w:rsidRPr="007C509A">
        <w:rPr>
          <w:rFonts w:hint="eastAsia"/>
        </w:rPr>
        <w:t>。</w:t>
      </w:r>
    </w:p>
    <w:p w:rsidR="00E04E8D" w:rsidRPr="006E1DF2" w:rsidRDefault="00E04E8D" w:rsidP="00E04E8D">
      <w:pPr>
        <w:pStyle w:val="3"/>
        <w:ind w:right="240"/>
      </w:pPr>
      <w:bookmarkStart w:id="33" w:name="_Toc367188054"/>
      <w:bookmarkStart w:id="34" w:name="_Toc367284606"/>
      <w:bookmarkStart w:id="35" w:name="_Toc454458689"/>
      <w:r w:rsidRPr="006E1DF2">
        <w:rPr>
          <w:rFonts w:hint="eastAsia"/>
        </w:rPr>
        <w:t>心跳包和测试请求</w:t>
      </w:r>
      <w:bookmarkEnd w:id="33"/>
      <w:bookmarkEnd w:id="34"/>
      <w:bookmarkEnd w:id="35"/>
    </w:p>
    <w:p w:rsidR="00E04E8D" w:rsidRDefault="00E04E8D" w:rsidP="00E04E8D">
      <w:pPr>
        <w:pStyle w:val="af7"/>
        <w:spacing w:before="15" w:after="15" w:line="276" w:lineRule="auto"/>
        <w:ind w:firstLineChars="0" w:firstLine="426"/>
        <w:jc w:val="left"/>
      </w:pPr>
      <w:r w:rsidRPr="00097857">
        <w:rPr>
          <w:rFonts w:hint="eastAsia"/>
        </w:rPr>
        <w:t>为了</w:t>
      </w:r>
      <w:r>
        <w:rPr>
          <w:rFonts w:hint="eastAsia"/>
        </w:rPr>
        <w:t>行情网关</w:t>
      </w:r>
      <w:r w:rsidRPr="00097857">
        <w:rPr>
          <w:rFonts w:hint="eastAsia"/>
        </w:rPr>
        <w:t>和</w:t>
      </w:r>
      <w:r>
        <w:rPr>
          <w:rFonts w:hint="eastAsia"/>
        </w:rPr>
        <w:t>用户行情系统</w:t>
      </w:r>
      <w:r w:rsidRPr="00097857">
        <w:rPr>
          <w:rFonts w:hint="eastAsia"/>
        </w:rPr>
        <w:t>通信的双方能够实时监测通信链路状态，要求通信双方在数据空闲时互相发送心跳包，当一方没有接收到数据包的时间超过</w:t>
      </w:r>
      <w:r>
        <w:rPr>
          <w:rFonts w:hint="eastAsia"/>
        </w:rPr>
        <w:t>两倍的</w:t>
      </w:r>
      <w:r w:rsidRPr="00097857">
        <w:rPr>
          <w:rFonts w:hint="eastAsia"/>
        </w:rPr>
        <w:t>心跳间隔</w:t>
      </w:r>
      <w:r>
        <w:rPr>
          <w:rFonts w:hint="eastAsia"/>
        </w:rPr>
        <w:t>时</w:t>
      </w:r>
      <w:r w:rsidRPr="00097857">
        <w:rPr>
          <w:rFonts w:hint="eastAsia"/>
        </w:rPr>
        <w:t>，则可认为是数据链路发生故障，接收方可以断开此链接</w:t>
      </w:r>
      <w:r>
        <w:rPr>
          <w:rFonts w:hint="eastAsia"/>
        </w:rPr>
        <w:t>。</w:t>
      </w:r>
    </w:p>
    <w:p w:rsidR="00E04E8D" w:rsidRPr="00097857" w:rsidRDefault="00E04E8D" w:rsidP="00E04E8D">
      <w:pPr>
        <w:pStyle w:val="af7"/>
        <w:spacing w:before="15" w:after="15" w:line="276" w:lineRule="auto"/>
        <w:ind w:firstLineChars="0" w:firstLine="426"/>
        <w:jc w:val="left"/>
      </w:pPr>
      <w:r w:rsidRPr="00097857">
        <w:t>当</w:t>
      </w:r>
      <w:r>
        <w:t>用户行情系统</w:t>
      </w:r>
      <w:r w:rsidRPr="00097857">
        <w:t>登录</w:t>
      </w:r>
      <w:proofErr w:type="gramStart"/>
      <w:r w:rsidRPr="00097857">
        <w:t>到</w:t>
      </w:r>
      <w:r>
        <w:t>行情网关</w:t>
      </w:r>
      <w:proofErr w:type="gramEnd"/>
      <w:r w:rsidRPr="00097857">
        <w:t>时，</w:t>
      </w:r>
      <w:r>
        <w:t>用户行情系统</w:t>
      </w:r>
      <w:r>
        <w:rPr>
          <w:rFonts w:hint="eastAsia"/>
        </w:rPr>
        <w:t>应在</w:t>
      </w:r>
      <w:r w:rsidRPr="00097857">
        <w:t>登录消息中指定心跳间隔</w:t>
      </w:r>
      <w:r w:rsidRPr="00097857">
        <w:rPr>
          <w:rFonts w:hint="eastAsia"/>
        </w:rPr>
        <w:t>参数</w:t>
      </w:r>
      <w:r w:rsidRPr="00097857">
        <w:t>（秒</w:t>
      </w:r>
      <w:r>
        <w:rPr>
          <w:rFonts w:hint="eastAsia"/>
        </w:rPr>
        <w:t>为单位）</w:t>
      </w:r>
      <w:r w:rsidRPr="00097857">
        <w:t>。</w:t>
      </w:r>
    </w:p>
    <w:p w:rsidR="00E04E8D" w:rsidRPr="00097857" w:rsidRDefault="00E04E8D" w:rsidP="00E04E8D">
      <w:pPr>
        <w:pStyle w:val="af7"/>
        <w:spacing w:before="15" w:after="15" w:line="276" w:lineRule="auto"/>
        <w:ind w:firstLineChars="0" w:firstLine="426"/>
        <w:jc w:val="left"/>
      </w:pPr>
      <w:r w:rsidRPr="00097857">
        <w:t>在</w:t>
      </w:r>
      <w:r w:rsidRPr="00097857">
        <w:rPr>
          <w:rFonts w:hint="eastAsia"/>
        </w:rPr>
        <w:t>一个</w:t>
      </w:r>
      <w:r w:rsidRPr="00097857">
        <w:t>心跳间隔时间内</w:t>
      </w:r>
      <w:r w:rsidRPr="00097857">
        <w:rPr>
          <w:rFonts w:hint="eastAsia"/>
        </w:rPr>
        <w:t>如果</w:t>
      </w:r>
      <w:r>
        <w:t>行情网关</w:t>
      </w:r>
      <w:r w:rsidRPr="00097857">
        <w:t>没有需要向</w:t>
      </w:r>
      <w:r>
        <w:t>用户行情系统</w:t>
      </w:r>
      <w:r w:rsidRPr="00097857">
        <w:t>发送的数据，</w:t>
      </w:r>
      <w:r w:rsidRPr="00097857">
        <w:rPr>
          <w:rFonts w:hint="eastAsia"/>
        </w:rPr>
        <w:t>那么</w:t>
      </w:r>
      <w:r>
        <w:t>行情网关</w:t>
      </w:r>
      <w:r w:rsidRPr="00097857">
        <w:t>会向</w:t>
      </w:r>
      <w:r>
        <w:t>用户行情系统</w:t>
      </w:r>
      <w:r w:rsidRPr="00097857">
        <w:t>发送一个心跳消息，以保证两条消息之间的</w:t>
      </w:r>
      <w:r w:rsidRPr="00097857">
        <w:rPr>
          <w:rFonts w:hint="eastAsia"/>
        </w:rPr>
        <w:t>时间</w:t>
      </w:r>
      <w:r w:rsidRPr="00097857">
        <w:t>间隔不会超过</w:t>
      </w:r>
      <w:r w:rsidRPr="00097857">
        <w:rPr>
          <w:rFonts w:hint="eastAsia"/>
        </w:rPr>
        <w:t>设定的</w:t>
      </w:r>
      <w:r w:rsidRPr="00097857">
        <w:t>心跳间隔；</w:t>
      </w:r>
      <w:r w:rsidRPr="00097857">
        <w:rPr>
          <w:rFonts w:hint="eastAsia"/>
        </w:rPr>
        <w:t>同样</w:t>
      </w:r>
      <w:r w:rsidRPr="00097857">
        <w:t>，</w:t>
      </w:r>
      <w:r>
        <w:t>用户行情系统</w:t>
      </w:r>
      <w:r w:rsidRPr="00097857">
        <w:t>也应该通过</w:t>
      </w:r>
      <w:r w:rsidRPr="00097857">
        <w:rPr>
          <w:rFonts w:hint="eastAsia"/>
        </w:rPr>
        <w:t>必要时发送</w:t>
      </w:r>
      <w:r w:rsidRPr="00097857">
        <w:t>心跳</w:t>
      </w:r>
      <w:r w:rsidRPr="00097857">
        <w:rPr>
          <w:rFonts w:hint="eastAsia"/>
        </w:rPr>
        <w:t>消息的方式来</w:t>
      </w:r>
      <w:r w:rsidRPr="00097857">
        <w:t>保证</w:t>
      </w:r>
      <w:r>
        <w:rPr>
          <w:rFonts w:hint="eastAsia"/>
        </w:rPr>
        <w:t>行情网关</w:t>
      </w:r>
      <w:r w:rsidRPr="00097857">
        <w:rPr>
          <w:rFonts w:hint="eastAsia"/>
        </w:rPr>
        <w:t>收到的连续</w:t>
      </w:r>
      <w:r w:rsidRPr="00097857">
        <w:t>两条消息之间的</w:t>
      </w:r>
      <w:r w:rsidRPr="00097857">
        <w:rPr>
          <w:rFonts w:hint="eastAsia"/>
        </w:rPr>
        <w:t>时间</w:t>
      </w:r>
      <w:r w:rsidRPr="00097857">
        <w:t>间隔不超过心跳间隔时间。</w:t>
      </w:r>
    </w:p>
    <w:p w:rsidR="00E04E8D" w:rsidRPr="00553E5F" w:rsidRDefault="00E04E8D" w:rsidP="00E04E8D">
      <w:pPr>
        <w:pStyle w:val="af7"/>
        <w:spacing w:before="15" w:after="15" w:line="276" w:lineRule="auto"/>
        <w:ind w:firstLineChars="0" w:firstLine="426"/>
        <w:jc w:val="left"/>
      </w:pPr>
      <w:r>
        <w:t>用户行情系统</w:t>
      </w:r>
      <w:r w:rsidRPr="00097857">
        <w:t>也可以采用类似的检测机制对</w:t>
      </w:r>
      <w:r>
        <w:t>行情网关</w:t>
      </w:r>
      <w:r w:rsidRPr="00097857">
        <w:t>和</w:t>
      </w:r>
      <w:r>
        <w:t>用户行情系统</w:t>
      </w:r>
      <w:r w:rsidRPr="00097857">
        <w:t>之间的连接情况进行检测。</w:t>
      </w:r>
    </w:p>
    <w:p w:rsidR="00E04E8D" w:rsidRPr="006E1DF2" w:rsidRDefault="00E04E8D" w:rsidP="00E04E8D">
      <w:pPr>
        <w:pStyle w:val="3"/>
        <w:ind w:right="240"/>
      </w:pPr>
      <w:bookmarkStart w:id="36" w:name="_Toc367188055"/>
      <w:bookmarkStart w:id="37" w:name="_Toc367284607"/>
      <w:bookmarkStart w:id="38" w:name="_Toc454458690"/>
      <w:r w:rsidRPr="006E1DF2">
        <w:rPr>
          <w:rFonts w:hint="eastAsia"/>
        </w:rPr>
        <w:t>终止会话</w:t>
      </w:r>
      <w:bookmarkEnd w:id="36"/>
      <w:bookmarkEnd w:id="37"/>
      <w:bookmarkEnd w:id="38"/>
    </w:p>
    <w:p w:rsidR="00E04E8D" w:rsidRPr="007C509A" w:rsidRDefault="00E04E8D" w:rsidP="00E04E8D">
      <w:pPr>
        <w:pStyle w:val="af7"/>
        <w:spacing w:before="15" w:after="15" w:line="276" w:lineRule="auto"/>
        <w:ind w:firstLineChars="0" w:firstLine="426"/>
        <w:jc w:val="left"/>
      </w:pPr>
      <w:r>
        <w:rPr>
          <w:rFonts w:hint="eastAsia"/>
        </w:rPr>
        <w:t>用户行情系统</w:t>
      </w:r>
      <w:r w:rsidRPr="007C509A">
        <w:rPr>
          <w:rFonts w:hint="eastAsia"/>
        </w:rPr>
        <w:t>和</w:t>
      </w:r>
      <w:r>
        <w:rPr>
          <w:rFonts w:hint="eastAsia"/>
        </w:rPr>
        <w:t>行情网关</w:t>
      </w:r>
      <w:r w:rsidRPr="007C509A">
        <w:rPr>
          <w:rFonts w:hint="eastAsia"/>
        </w:rPr>
        <w:t>方都能通过发送</w:t>
      </w:r>
      <w:r w:rsidRPr="007C509A">
        <w:rPr>
          <w:rFonts w:hint="eastAsia"/>
        </w:rPr>
        <w:t>Logout</w:t>
      </w:r>
      <w:r w:rsidRPr="007C509A">
        <w:rPr>
          <w:rFonts w:hint="eastAsia"/>
        </w:rPr>
        <w:t>消息要求终止会话。对方接收到</w:t>
      </w:r>
      <w:r w:rsidRPr="007C509A">
        <w:rPr>
          <w:rFonts w:hint="eastAsia"/>
        </w:rPr>
        <w:t>Logout</w:t>
      </w:r>
      <w:r w:rsidRPr="007C509A">
        <w:rPr>
          <w:rFonts w:hint="eastAsia"/>
        </w:rPr>
        <w:t>消息请求后，会发送一条</w:t>
      </w:r>
      <w:r w:rsidRPr="007C509A">
        <w:rPr>
          <w:rFonts w:hint="eastAsia"/>
        </w:rPr>
        <w:t>Logout</w:t>
      </w:r>
      <w:r w:rsidRPr="007C509A">
        <w:rPr>
          <w:rFonts w:hint="eastAsia"/>
        </w:rPr>
        <w:t>消息回应。发起</w:t>
      </w:r>
      <w:proofErr w:type="gramStart"/>
      <w:r w:rsidRPr="007C509A">
        <w:rPr>
          <w:rFonts w:hint="eastAsia"/>
        </w:rPr>
        <w:t>方收到</w:t>
      </w:r>
      <w:proofErr w:type="gramEnd"/>
      <w:r w:rsidRPr="007C509A">
        <w:rPr>
          <w:rFonts w:hint="eastAsia"/>
        </w:rPr>
        <w:t>登出回应后，终止连接。</w:t>
      </w:r>
    </w:p>
    <w:p w:rsidR="00E04E8D" w:rsidRPr="007C509A" w:rsidRDefault="00E04E8D" w:rsidP="00E04E8D">
      <w:pPr>
        <w:pStyle w:val="af7"/>
        <w:spacing w:before="15" w:after="15" w:line="276" w:lineRule="auto"/>
        <w:ind w:firstLineChars="0" w:firstLine="426"/>
        <w:jc w:val="left"/>
      </w:pPr>
      <w:r>
        <w:rPr>
          <w:rFonts w:hint="eastAsia"/>
        </w:rPr>
        <w:t>如果连接对方没有在适当的时间间隔里作回应</w:t>
      </w:r>
      <w:r w:rsidRPr="007C509A">
        <w:rPr>
          <w:rFonts w:hint="eastAsia"/>
        </w:rPr>
        <w:t>，则可终止连接。</w:t>
      </w:r>
    </w:p>
    <w:p w:rsidR="00E04E8D" w:rsidRPr="006E1DF2" w:rsidRDefault="00E04E8D" w:rsidP="00E04E8D">
      <w:pPr>
        <w:pStyle w:val="3"/>
        <w:ind w:right="240"/>
      </w:pPr>
      <w:bookmarkStart w:id="39" w:name="_Toc367188056"/>
      <w:bookmarkStart w:id="40" w:name="_Toc367284608"/>
      <w:bookmarkStart w:id="41" w:name="_Toc454458691"/>
      <w:r w:rsidRPr="006E1DF2">
        <w:rPr>
          <w:rFonts w:hint="eastAsia"/>
        </w:rPr>
        <w:lastRenderedPageBreak/>
        <w:t>重建会话</w:t>
      </w:r>
      <w:bookmarkEnd w:id="39"/>
      <w:bookmarkEnd w:id="40"/>
      <w:bookmarkEnd w:id="41"/>
    </w:p>
    <w:p w:rsidR="00E04E8D" w:rsidRDefault="00E04E8D" w:rsidP="00E04E8D">
      <w:pPr>
        <w:pStyle w:val="af7"/>
        <w:spacing w:before="15" w:after="15" w:line="276" w:lineRule="auto"/>
        <w:ind w:firstLineChars="0" w:firstLine="426"/>
        <w:jc w:val="left"/>
      </w:pPr>
      <w:r>
        <w:rPr>
          <w:rFonts w:hint="eastAsia"/>
        </w:rPr>
        <w:t>如果会话</w:t>
      </w:r>
      <w:r w:rsidRPr="007C509A">
        <w:rPr>
          <w:rFonts w:hint="eastAsia"/>
        </w:rPr>
        <w:t>在交易日中被终止了，</w:t>
      </w:r>
      <w:r>
        <w:rPr>
          <w:rFonts w:hint="eastAsia"/>
        </w:rPr>
        <w:t>用户行情系统可以通过登录消息重建会话</w:t>
      </w:r>
      <w:r w:rsidRPr="007C509A">
        <w:rPr>
          <w:rFonts w:hint="eastAsia"/>
        </w:rPr>
        <w:t>。</w:t>
      </w:r>
    </w:p>
    <w:p w:rsidR="00E04E8D" w:rsidRDefault="00E04E8D" w:rsidP="00E04E8D">
      <w:pPr>
        <w:pStyle w:val="af7"/>
        <w:spacing w:before="15" w:after="15" w:line="276" w:lineRule="auto"/>
        <w:ind w:firstLineChars="0" w:firstLine="426"/>
        <w:jc w:val="left"/>
      </w:pPr>
      <w:r w:rsidRPr="007C509A">
        <w:rPr>
          <w:rFonts w:hint="eastAsia"/>
        </w:rPr>
        <w:t>重</w:t>
      </w:r>
      <w:r>
        <w:rPr>
          <w:rFonts w:hint="eastAsia"/>
        </w:rPr>
        <w:t>建会话</w:t>
      </w:r>
      <w:r w:rsidRPr="007C509A">
        <w:rPr>
          <w:rFonts w:hint="eastAsia"/>
        </w:rPr>
        <w:t>后，</w:t>
      </w:r>
      <w:r>
        <w:rPr>
          <w:rFonts w:hint="eastAsia"/>
        </w:rPr>
        <w:t>用户行情系统应通过</w:t>
      </w:r>
      <w:r w:rsidRPr="00280A9C">
        <w:rPr>
          <w:rFonts w:hint="eastAsia"/>
        </w:rPr>
        <w:t>应用层的消息恢复机制来获得缺失的数据。</w:t>
      </w:r>
      <w:r>
        <w:rPr>
          <w:rFonts w:hint="eastAsia"/>
        </w:rPr>
        <w:t>应用层消息恢复机制参见“重传消息”</w:t>
      </w:r>
      <w:r w:rsidRPr="00C01D44">
        <w:rPr>
          <w:rFonts w:hint="eastAsia"/>
        </w:rPr>
        <w:t>一节。</w:t>
      </w:r>
    </w:p>
    <w:p w:rsidR="00E04E8D" w:rsidRDefault="00E04E8D" w:rsidP="00E04E8D">
      <w:pPr>
        <w:spacing w:line="240" w:lineRule="auto"/>
        <w:rPr>
          <w:rFonts w:ascii="宋体" w:hAnsi="宋体"/>
          <w:iCs/>
          <w:color w:val="0000FF"/>
        </w:rPr>
      </w:pPr>
      <w:bookmarkStart w:id="42" w:name="_Toc369206274"/>
      <w:bookmarkStart w:id="43" w:name="_Toc369206508"/>
      <w:bookmarkStart w:id="44" w:name="_Toc369206275"/>
      <w:bookmarkStart w:id="45" w:name="_Toc369206509"/>
      <w:bookmarkStart w:id="46" w:name="_Toc369206284"/>
      <w:bookmarkStart w:id="47" w:name="_Toc369206518"/>
      <w:bookmarkStart w:id="48" w:name="_Toc369206288"/>
      <w:bookmarkStart w:id="49" w:name="_Toc369206522"/>
      <w:bookmarkStart w:id="50" w:name="_Toc369206292"/>
      <w:bookmarkStart w:id="51" w:name="_Toc369206526"/>
      <w:bookmarkStart w:id="52" w:name="_Toc369206293"/>
      <w:bookmarkStart w:id="53" w:name="_Toc369206527"/>
      <w:bookmarkEnd w:id="7"/>
      <w:bookmarkEnd w:id="42"/>
      <w:bookmarkEnd w:id="43"/>
      <w:bookmarkEnd w:id="44"/>
      <w:bookmarkEnd w:id="45"/>
      <w:bookmarkEnd w:id="46"/>
      <w:bookmarkEnd w:id="47"/>
      <w:bookmarkEnd w:id="48"/>
      <w:bookmarkEnd w:id="49"/>
      <w:bookmarkEnd w:id="50"/>
      <w:bookmarkEnd w:id="51"/>
      <w:bookmarkEnd w:id="52"/>
      <w:bookmarkEnd w:id="53"/>
    </w:p>
    <w:p w:rsidR="00E04E8D" w:rsidRDefault="00E04E8D" w:rsidP="00E04E8D">
      <w:pPr>
        <w:pStyle w:val="1"/>
      </w:pPr>
      <w:bookmarkStart w:id="54" w:name="_Toc454458692"/>
      <w:r>
        <w:rPr>
          <w:rFonts w:hint="eastAsia"/>
        </w:rPr>
        <w:t>服务说明</w:t>
      </w:r>
      <w:bookmarkEnd w:id="54"/>
    </w:p>
    <w:p w:rsidR="00E04E8D" w:rsidRDefault="00E04E8D" w:rsidP="00E04E8D">
      <w:pPr>
        <w:pStyle w:val="2"/>
      </w:pPr>
      <w:bookmarkStart w:id="55" w:name="_Toc454458693"/>
      <w:r>
        <w:rPr>
          <w:rFonts w:hint="eastAsia"/>
        </w:rPr>
        <w:t>交易行情数据类别</w:t>
      </w:r>
      <w:bookmarkEnd w:id="55"/>
    </w:p>
    <w:p w:rsidR="00E04E8D" w:rsidRDefault="00E04E8D" w:rsidP="00E04E8D">
      <w:pPr>
        <w:ind w:firstLine="420"/>
      </w:pPr>
      <w:r>
        <w:rPr>
          <w:rFonts w:hint="eastAsia"/>
        </w:rPr>
        <w:t>交易行情数据（</w:t>
      </w:r>
      <w:r>
        <w:rPr>
          <w:rFonts w:hint="eastAsia"/>
        </w:rPr>
        <w:t>Market Data</w:t>
      </w:r>
      <w:r>
        <w:rPr>
          <w:rFonts w:hint="eastAsia"/>
        </w:rPr>
        <w:t>）按业务内容分为多个类别，每个类别根据其中数据量的大小可能会使用一个或多个频道来发送，每个行情网关可以配置只接收某些频道的交易行情数据。</w:t>
      </w:r>
    </w:p>
    <w:p w:rsidR="00E04E8D" w:rsidRDefault="00E04E8D" w:rsidP="00E04E8D">
      <w:pPr>
        <w:ind w:firstLine="420"/>
      </w:pPr>
      <w:r w:rsidRPr="00F616AB">
        <w:rPr>
          <w:rFonts w:hint="eastAsia"/>
          <w:b/>
          <w:color w:val="F79646" w:themeColor="accent6"/>
        </w:rPr>
        <w:t>用户行情系统应能支持在已有频道增加接收新的消息，并且用户行情系统如果不关心新的消息，应该能够不作改造而自动忽略新消息。</w:t>
      </w:r>
    </w:p>
    <w:p w:rsidR="00E04E8D" w:rsidRDefault="00E04E8D" w:rsidP="00E04E8D">
      <w:pPr>
        <w:ind w:firstLine="420"/>
      </w:pPr>
      <w:r>
        <w:rPr>
          <w:rFonts w:hint="eastAsia"/>
        </w:rPr>
        <w:t>每个类别使用的频道代码在单独的接口规范使用指南中发布。</w:t>
      </w:r>
    </w:p>
    <w:p w:rsidR="00E04E8D" w:rsidRPr="00113008" w:rsidRDefault="00E04E8D" w:rsidP="00E04E8D">
      <w:pPr>
        <w:jc w:val="center"/>
        <w:rPr>
          <w:b/>
        </w:rPr>
      </w:pPr>
      <w:r w:rsidRPr="00113008">
        <w:rPr>
          <w:rFonts w:hint="eastAsia"/>
          <w:b/>
        </w:rPr>
        <w:t>表</w:t>
      </w:r>
      <w:r w:rsidRPr="00113008">
        <w:rPr>
          <w:rFonts w:hint="eastAsia"/>
          <w:b/>
        </w:rPr>
        <w:t xml:space="preserve">3-1 </w:t>
      </w:r>
      <w:r w:rsidRPr="00113008">
        <w:rPr>
          <w:rFonts w:hint="eastAsia"/>
          <w:b/>
        </w:rPr>
        <w:t>交易行情</w:t>
      </w:r>
      <w:r>
        <w:rPr>
          <w:rFonts w:hint="eastAsia"/>
          <w:b/>
        </w:rPr>
        <w:t>数据</w:t>
      </w:r>
      <w:r w:rsidRPr="00113008">
        <w:rPr>
          <w:rFonts w:hint="eastAsia"/>
          <w:b/>
        </w:rPr>
        <w:t>发布频道列表</w:t>
      </w:r>
    </w:p>
    <w:tbl>
      <w:tblPr>
        <w:tblStyle w:val="af2"/>
        <w:tblW w:w="0" w:type="auto"/>
        <w:tblLook w:val="04A0" w:firstRow="1" w:lastRow="0" w:firstColumn="1" w:lastColumn="0" w:noHBand="0" w:noVBand="1"/>
      </w:tblPr>
      <w:tblGrid>
        <w:gridCol w:w="1526"/>
        <w:gridCol w:w="1276"/>
        <w:gridCol w:w="1984"/>
        <w:gridCol w:w="4253"/>
      </w:tblGrid>
      <w:tr w:rsidR="00E04E8D" w:rsidRPr="00536CB1" w:rsidTr="00AE3B62">
        <w:tc>
          <w:tcPr>
            <w:tcW w:w="2802" w:type="dxa"/>
            <w:gridSpan w:val="2"/>
            <w:shd w:val="clear" w:color="auto" w:fill="D9D9D9" w:themeFill="background1" w:themeFillShade="D9"/>
          </w:tcPr>
          <w:p w:rsidR="00E04E8D" w:rsidRPr="00536CB1" w:rsidRDefault="00E04E8D" w:rsidP="00AE3B62">
            <w:pPr>
              <w:jc w:val="center"/>
              <w:rPr>
                <w:b/>
                <w:sz w:val="21"/>
                <w:szCs w:val="21"/>
              </w:rPr>
            </w:pPr>
            <w:r w:rsidRPr="00536CB1">
              <w:rPr>
                <w:rFonts w:hint="eastAsia"/>
                <w:b/>
                <w:sz w:val="21"/>
                <w:szCs w:val="21"/>
              </w:rPr>
              <w:t>类别</w:t>
            </w:r>
          </w:p>
        </w:tc>
        <w:tc>
          <w:tcPr>
            <w:tcW w:w="1984" w:type="dxa"/>
            <w:shd w:val="clear" w:color="auto" w:fill="D9D9D9" w:themeFill="background1" w:themeFillShade="D9"/>
          </w:tcPr>
          <w:p w:rsidR="00E04E8D" w:rsidRPr="00536CB1" w:rsidRDefault="00E04E8D" w:rsidP="00AE3B62">
            <w:pPr>
              <w:jc w:val="center"/>
              <w:rPr>
                <w:b/>
                <w:sz w:val="21"/>
                <w:szCs w:val="21"/>
              </w:rPr>
            </w:pPr>
            <w:r w:rsidRPr="00536CB1">
              <w:rPr>
                <w:rFonts w:hint="eastAsia"/>
                <w:b/>
                <w:sz w:val="21"/>
                <w:szCs w:val="21"/>
              </w:rPr>
              <w:t>频道代码区间</w:t>
            </w:r>
          </w:p>
        </w:tc>
        <w:tc>
          <w:tcPr>
            <w:tcW w:w="4253" w:type="dxa"/>
            <w:shd w:val="clear" w:color="auto" w:fill="D9D9D9" w:themeFill="background1" w:themeFillShade="D9"/>
          </w:tcPr>
          <w:p w:rsidR="00E04E8D" w:rsidRPr="00536CB1" w:rsidRDefault="00E04E8D" w:rsidP="00AE3B62">
            <w:pPr>
              <w:jc w:val="center"/>
              <w:rPr>
                <w:b/>
                <w:sz w:val="21"/>
                <w:szCs w:val="21"/>
              </w:rPr>
            </w:pPr>
            <w:r w:rsidRPr="00536CB1">
              <w:rPr>
                <w:rFonts w:hint="eastAsia"/>
                <w:b/>
                <w:sz w:val="21"/>
                <w:szCs w:val="21"/>
              </w:rPr>
              <w:t>频道内容</w:t>
            </w:r>
          </w:p>
        </w:tc>
      </w:tr>
      <w:tr w:rsidR="00E04E8D" w:rsidRPr="00536CB1" w:rsidTr="00AE3B62">
        <w:tc>
          <w:tcPr>
            <w:tcW w:w="2802" w:type="dxa"/>
            <w:gridSpan w:val="2"/>
          </w:tcPr>
          <w:p w:rsidR="00E04E8D" w:rsidRPr="00536CB1" w:rsidRDefault="00E04E8D" w:rsidP="00AE3B62">
            <w:pPr>
              <w:rPr>
                <w:sz w:val="21"/>
                <w:szCs w:val="21"/>
              </w:rPr>
            </w:pPr>
            <w:r w:rsidRPr="00D816FC">
              <w:rPr>
                <w:rFonts w:hint="eastAsia"/>
                <w:color w:val="FFC000"/>
                <w:sz w:val="21"/>
                <w:szCs w:val="21"/>
              </w:rPr>
              <w:t>市场</w:t>
            </w:r>
            <w:r w:rsidRPr="00D816FC">
              <w:rPr>
                <w:rFonts w:hint="eastAsia"/>
                <w:sz w:val="21"/>
                <w:szCs w:val="21"/>
              </w:rPr>
              <w:t>实时</w:t>
            </w:r>
            <w:r w:rsidRPr="00536CB1">
              <w:rPr>
                <w:rFonts w:hint="eastAsia"/>
                <w:sz w:val="21"/>
                <w:szCs w:val="21"/>
              </w:rPr>
              <w:t>状态</w:t>
            </w:r>
          </w:p>
        </w:tc>
        <w:tc>
          <w:tcPr>
            <w:tcW w:w="1984" w:type="dxa"/>
          </w:tcPr>
          <w:p w:rsidR="00E04E8D" w:rsidRPr="00536CB1" w:rsidRDefault="00E04E8D" w:rsidP="00AE3B62">
            <w:pPr>
              <w:jc w:val="center"/>
              <w:rPr>
                <w:sz w:val="21"/>
                <w:szCs w:val="21"/>
              </w:rPr>
            </w:pPr>
            <w:r w:rsidRPr="00536CB1">
              <w:rPr>
                <w:rFonts w:hint="eastAsia"/>
                <w:sz w:val="21"/>
                <w:szCs w:val="21"/>
              </w:rPr>
              <w:t>0001</w:t>
            </w:r>
          </w:p>
        </w:tc>
        <w:tc>
          <w:tcPr>
            <w:tcW w:w="4253" w:type="dxa"/>
          </w:tcPr>
          <w:p w:rsidR="00E04E8D" w:rsidRDefault="00E04E8D" w:rsidP="00AE3B62">
            <w:pPr>
              <w:rPr>
                <w:sz w:val="21"/>
                <w:szCs w:val="21"/>
              </w:rPr>
            </w:pPr>
            <w:r w:rsidRPr="00536CB1">
              <w:rPr>
                <w:rFonts w:hint="eastAsia"/>
                <w:sz w:val="21"/>
                <w:szCs w:val="21"/>
              </w:rPr>
              <w:t>证券实时状态消息</w:t>
            </w:r>
            <w:r>
              <w:rPr>
                <w:rFonts w:hint="eastAsia"/>
                <w:sz w:val="21"/>
                <w:szCs w:val="21"/>
              </w:rPr>
              <w:t>（</w:t>
            </w:r>
            <w:r>
              <w:rPr>
                <w:rFonts w:hint="eastAsia"/>
                <w:sz w:val="21"/>
                <w:szCs w:val="21"/>
              </w:rPr>
              <w:t>390013</w:t>
            </w:r>
            <w:r>
              <w:rPr>
                <w:rFonts w:hint="eastAsia"/>
                <w:sz w:val="21"/>
                <w:szCs w:val="21"/>
              </w:rPr>
              <w:t>）</w:t>
            </w:r>
          </w:p>
          <w:p w:rsidR="00E04E8D" w:rsidRPr="00536CB1" w:rsidRDefault="00E04E8D" w:rsidP="00AE3B62">
            <w:pPr>
              <w:rPr>
                <w:sz w:val="21"/>
                <w:szCs w:val="21"/>
              </w:rPr>
            </w:pPr>
            <w:r w:rsidRPr="00D816FC">
              <w:rPr>
                <w:rFonts w:hint="eastAsia"/>
                <w:color w:val="FFC000"/>
                <w:sz w:val="21"/>
                <w:szCs w:val="21"/>
              </w:rPr>
              <w:t>市场实时状态消息（</w:t>
            </w:r>
            <w:r w:rsidRPr="00D816FC">
              <w:rPr>
                <w:color w:val="FFC000"/>
                <w:sz w:val="21"/>
                <w:szCs w:val="21"/>
              </w:rPr>
              <w:t>390019</w:t>
            </w:r>
            <w:r w:rsidRPr="00D816FC">
              <w:rPr>
                <w:rFonts w:hint="eastAsia"/>
                <w:color w:val="FFC000"/>
                <w:sz w:val="21"/>
                <w:szCs w:val="21"/>
              </w:rPr>
              <w:t>）</w:t>
            </w:r>
          </w:p>
        </w:tc>
      </w:tr>
      <w:tr w:rsidR="00E04E8D" w:rsidRPr="00536CB1" w:rsidTr="00AE3B62">
        <w:tc>
          <w:tcPr>
            <w:tcW w:w="2802" w:type="dxa"/>
            <w:gridSpan w:val="2"/>
          </w:tcPr>
          <w:p w:rsidR="00E04E8D" w:rsidRPr="00536CB1" w:rsidRDefault="00E04E8D" w:rsidP="00AE3B62">
            <w:pPr>
              <w:rPr>
                <w:sz w:val="21"/>
                <w:szCs w:val="21"/>
              </w:rPr>
            </w:pPr>
            <w:r w:rsidRPr="00536CB1">
              <w:rPr>
                <w:rFonts w:hint="eastAsia"/>
                <w:sz w:val="21"/>
                <w:szCs w:val="21"/>
              </w:rPr>
              <w:t>公告</w:t>
            </w:r>
          </w:p>
        </w:tc>
        <w:tc>
          <w:tcPr>
            <w:tcW w:w="1984" w:type="dxa"/>
          </w:tcPr>
          <w:p w:rsidR="00E04E8D" w:rsidRPr="00536CB1" w:rsidRDefault="00E04E8D" w:rsidP="00AE3B62">
            <w:pPr>
              <w:jc w:val="center"/>
              <w:rPr>
                <w:sz w:val="21"/>
                <w:szCs w:val="21"/>
              </w:rPr>
            </w:pPr>
            <w:r w:rsidRPr="00536CB1">
              <w:rPr>
                <w:rFonts w:hint="eastAsia"/>
                <w:sz w:val="21"/>
                <w:szCs w:val="21"/>
              </w:rPr>
              <w:t>0002</w:t>
            </w:r>
          </w:p>
        </w:tc>
        <w:tc>
          <w:tcPr>
            <w:tcW w:w="4253" w:type="dxa"/>
          </w:tcPr>
          <w:p w:rsidR="00E04E8D" w:rsidRPr="00536CB1" w:rsidRDefault="00E04E8D" w:rsidP="00AE3B62">
            <w:pPr>
              <w:rPr>
                <w:sz w:val="21"/>
                <w:szCs w:val="21"/>
              </w:rPr>
            </w:pPr>
            <w:r w:rsidRPr="00536CB1">
              <w:rPr>
                <w:rFonts w:hint="eastAsia"/>
                <w:sz w:val="21"/>
                <w:szCs w:val="21"/>
              </w:rPr>
              <w:t>公告消息</w:t>
            </w:r>
            <w:r>
              <w:rPr>
                <w:rFonts w:hint="eastAsia"/>
                <w:sz w:val="21"/>
                <w:szCs w:val="21"/>
              </w:rPr>
              <w:t>（</w:t>
            </w:r>
            <w:r>
              <w:rPr>
                <w:rFonts w:hint="eastAsia"/>
                <w:sz w:val="21"/>
                <w:szCs w:val="21"/>
              </w:rPr>
              <w:t>390012</w:t>
            </w:r>
            <w:r>
              <w:rPr>
                <w:rFonts w:hint="eastAsia"/>
                <w:sz w:val="21"/>
                <w:szCs w:val="21"/>
              </w:rPr>
              <w:t>）</w:t>
            </w:r>
          </w:p>
        </w:tc>
      </w:tr>
      <w:tr w:rsidR="00E04E8D" w:rsidRPr="00536CB1" w:rsidTr="00AE3B62">
        <w:tc>
          <w:tcPr>
            <w:tcW w:w="2802" w:type="dxa"/>
            <w:gridSpan w:val="2"/>
          </w:tcPr>
          <w:p w:rsidR="00E04E8D" w:rsidRPr="00536CB1" w:rsidRDefault="00E04E8D" w:rsidP="00AE3B62">
            <w:pPr>
              <w:spacing w:line="460" w:lineRule="exact"/>
              <w:rPr>
                <w:sz w:val="21"/>
                <w:szCs w:val="21"/>
              </w:rPr>
            </w:pPr>
            <w:r w:rsidRPr="00536CB1">
              <w:rPr>
                <w:rFonts w:hint="eastAsia"/>
                <w:sz w:val="21"/>
                <w:szCs w:val="21"/>
              </w:rPr>
              <w:t>指数</w:t>
            </w:r>
            <w:r>
              <w:rPr>
                <w:rFonts w:hint="eastAsia"/>
                <w:sz w:val="21"/>
                <w:szCs w:val="21"/>
              </w:rPr>
              <w:t>/</w:t>
            </w:r>
            <w:r>
              <w:rPr>
                <w:rFonts w:hint="eastAsia"/>
                <w:sz w:val="21"/>
                <w:szCs w:val="21"/>
              </w:rPr>
              <w:t>成交量统计指标</w:t>
            </w:r>
            <w:r w:rsidRPr="00536CB1">
              <w:rPr>
                <w:rFonts w:hint="eastAsia"/>
                <w:sz w:val="21"/>
                <w:szCs w:val="21"/>
              </w:rPr>
              <w:t>快照行情</w:t>
            </w:r>
          </w:p>
        </w:tc>
        <w:tc>
          <w:tcPr>
            <w:tcW w:w="1984" w:type="dxa"/>
          </w:tcPr>
          <w:p w:rsidR="00E04E8D" w:rsidRPr="00536CB1" w:rsidRDefault="00E04E8D" w:rsidP="00AE3B62">
            <w:pPr>
              <w:jc w:val="center"/>
              <w:rPr>
                <w:sz w:val="21"/>
                <w:szCs w:val="21"/>
              </w:rPr>
            </w:pPr>
            <w:r w:rsidRPr="00536CB1">
              <w:rPr>
                <w:sz w:val="21"/>
                <w:szCs w:val="21"/>
              </w:rPr>
              <w:t>0010-0020</w:t>
            </w:r>
          </w:p>
        </w:tc>
        <w:tc>
          <w:tcPr>
            <w:tcW w:w="4253" w:type="dxa"/>
          </w:tcPr>
          <w:p w:rsidR="00E04E8D" w:rsidRPr="00536CB1" w:rsidRDefault="00E04E8D" w:rsidP="00AE3B62">
            <w:pPr>
              <w:rPr>
                <w:sz w:val="21"/>
                <w:szCs w:val="21"/>
              </w:rPr>
            </w:pPr>
            <w:r>
              <w:rPr>
                <w:rFonts w:hint="eastAsia"/>
                <w:sz w:val="21"/>
                <w:szCs w:val="21"/>
              </w:rPr>
              <w:t>行情快照</w:t>
            </w:r>
            <w:r w:rsidRPr="00D816FC">
              <w:rPr>
                <w:rFonts w:hint="eastAsia"/>
                <w:color w:val="FFC000"/>
                <w:sz w:val="21"/>
                <w:szCs w:val="21"/>
              </w:rPr>
              <w:t>消息</w:t>
            </w:r>
            <w:r>
              <w:rPr>
                <w:rFonts w:hint="eastAsia"/>
                <w:sz w:val="21"/>
                <w:szCs w:val="21"/>
              </w:rPr>
              <w:t>（</w:t>
            </w:r>
            <w:r>
              <w:rPr>
                <w:rFonts w:hint="eastAsia"/>
                <w:sz w:val="21"/>
                <w:szCs w:val="21"/>
              </w:rPr>
              <w:t>309011</w:t>
            </w:r>
            <w:r>
              <w:rPr>
                <w:rFonts w:hint="eastAsia"/>
                <w:sz w:val="21"/>
                <w:szCs w:val="21"/>
              </w:rPr>
              <w:t>，</w:t>
            </w:r>
            <w:r>
              <w:rPr>
                <w:rFonts w:hint="eastAsia"/>
                <w:sz w:val="21"/>
                <w:szCs w:val="21"/>
              </w:rPr>
              <w:t>309111</w:t>
            </w:r>
            <w:r>
              <w:rPr>
                <w:rFonts w:hint="eastAsia"/>
                <w:sz w:val="21"/>
                <w:szCs w:val="21"/>
              </w:rPr>
              <w:t>）</w:t>
            </w:r>
          </w:p>
        </w:tc>
      </w:tr>
      <w:tr w:rsidR="00E04E8D" w:rsidRPr="00536CB1" w:rsidTr="00AE3B62">
        <w:tc>
          <w:tcPr>
            <w:tcW w:w="1526" w:type="dxa"/>
            <w:vMerge w:val="restart"/>
          </w:tcPr>
          <w:p w:rsidR="00E04E8D" w:rsidRPr="00536CB1" w:rsidRDefault="00E04E8D" w:rsidP="00AE3B62">
            <w:pPr>
              <w:rPr>
                <w:sz w:val="21"/>
                <w:szCs w:val="21"/>
              </w:rPr>
            </w:pPr>
            <w:r w:rsidRPr="00536CB1">
              <w:rPr>
                <w:rFonts w:hint="eastAsia"/>
                <w:sz w:val="21"/>
                <w:szCs w:val="21"/>
              </w:rPr>
              <w:t>集中竞价交易快照行情</w:t>
            </w:r>
          </w:p>
        </w:tc>
        <w:tc>
          <w:tcPr>
            <w:tcW w:w="1276" w:type="dxa"/>
          </w:tcPr>
          <w:p w:rsidR="00E04E8D" w:rsidRPr="00536CB1" w:rsidRDefault="00E04E8D" w:rsidP="00AE3B62">
            <w:pPr>
              <w:spacing w:line="460" w:lineRule="exact"/>
              <w:rPr>
                <w:sz w:val="21"/>
                <w:szCs w:val="21"/>
              </w:rPr>
            </w:pPr>
            <w:r w:rsidRPr="00536CB1">
              <w:rPr>
                <w:rFonts w:hint="eastAsia"/>
                <w:sz w:val="21"/>
                <w:szCs w:val="21"/>
              </w:rPr>
              <w:t>股票</w:t>
            </w:r>
          </w:p>
        </w:tc>
        <w:tc>
          <w:tcPr>
            <w:tcW w:w="1984" w:type="dxa"/>
            <w:vMerge w:val="restart"/>
          </w:tcPr>
          <w:p w:rsidR="00E04E8D" w:rsidRPr="00536CB1" w:rsidRDefault="00E04E8D" w:rsidP="00AE3B62">
            <w:pPr>
              <w:jc w:val="center"/>
              <w:rPr>
                <w:sz w:val="21"/>
                <w:szCs w:val="21"/>
              </w:rPr>
            </w:pPr>
            <w:r w:rsidRPr="00536CB1">
              <w:rPr>
                <w:sz w:val="21"/>
                <w:szCs w:val="21"/>
              </w:rPr>
              <w:t>1001-1999</w:t>
            </w:r>
          </w:p>
        </w:tc>
        <w:tc>
          <w:tcPr>
            <w:tcW w:w="4253" w:type="dxa"/>
            <w:vMerge w:val="restart"/>
          </w:tcPr>
          <w:p w:rsidR="00E04E8D" w:rsidRPr="00536CB1" w:rsidRDefault="00E04E8D" w:rsidP="00AE3B62">
            <w:pPr>
              <w:rPr>
                <w:sz w:val="21"/>
                <w:szCs w:val="21"/>
              </w:rPr>
            </w:pPr>
            <w:r>
              <w:rPr>
                <w:rFonts w:hint="eastAsia"/>
                <w:sz w:val="21"/>
                <w:szCs w:val="21"/>
              </w:rPr>
              <w:t>行情快照</w:t>
            </w:r>
            <w:r w:rsidRPr="00D816FC">
              <w:rPr>
                <w:rFonts w:hint="eastAsia"/>
                <w:color w:val="FFC000"/>
                <w:sz w:val="21"/>
                <w:szCs w:val="21"/>
              </w:rPr>
              <w:t>消息</w:t>
            </w:r>
            <w:r>
              <w:rPr>
                <w:rFonts w:hint="eastAsia"/>
                <w:sz w:val="21"/>
                <w:szCs w:val="21"/>
              </w:rPr>
              <w:t>（</w:t>
            </w:r>
            <w:r>
              <w:rPr>
                <w:rFonts w:hint="eastAsia"/>
                <w:sz w:val="21"/>
                <w:szCs w:val="21"/>
              </w:rPr>
              <w:t>300111</w:t>
            </w:r>
            <w:r>
              <w:rPr>
                <w:rFonts w:hint="eastAsia"/>
                <w:sz w:val="21"/>
                <w:szCs w:val="21"/>
              </w:rPr>
              <w:t>）</w:t>
            </w:r>
          </w:p>
        </w:tc>
      </w:tr>
      <w:tr w:rsidR="00E04E8D" w:rsidRPr="00536CB1" w:rsidTr="00AE3B62">
        <w:tc>
          <w:tcPr>
            <w:tcW w:w="1526" w:type="dxa"/>
            <w:vMerge/>
          </w:tcPr>
          <w:p w:rsidR="00E04E8D" w:rsidRPr="00536CB1" w:rsidRDefault="00E04E8D" w:rsidP="00AE3B62">
            <w:pPr>
              <w:rPr>
                <w:sz w:val="21"/>
                <w:szCs w:val="21"/>
              </w:rPr>
            </w:pPr>
          </w:p>
        </w:tc>
        <w:tc>
          <w:tcPr>
            <w:tcW w:w="1276" w:type="dxa"/>
          </w:tcPr>
          <w:p w:rsidR="00E04E8D" w:rsidRPr="00536CB1" w:rsidRDefault="00E04E8D" w:rsidP="00AE3B62">
            <w:pPr>
              <w:spacing w:line="460" w:lineRule="exact"/>
              <w:rPr>
                <w:sz w:val="21"/>
                <w:szCs w:val="21"/>
              </w:rPr>
            </w:pPr>
            <w:r w:rsidRPr="00536CB1">
              <w:rPr>
                <w:rFonts w:hint="eastAsia"/>
                <w:sz w:val="21"/>
                <w:szCs w:val="21"/>
              </w:rPr>
              <w:t>基金</w:t>
            </w:r>
          </w:p>
        </w:tc>
        <w:tc>
          <w:tcPr>
            <w:tcW w:w="1984" w:type="dxa"/>
            <w:vMerge/>
          </w:tcPr>
          <w:p w:rsidR="00E04E8D" w:rsidRPr="00536CB1" w:rsidRDefault="00E04E8D" w:rsidP="00AE3B62">
            <w:pPr>
              <w:jc w:val="center"/>
              <w:rPr>
                <w:sz w:val="21"/>
                <w:szCs w:val="21"/>
              </w:rPr>
            </w:pPr>
          </w:p>
        </w:tc>
        <w:tc>
          <w:tcPr>
            <w:tcW w:w="4253" w:type="dxa"/>
            <w:vMerge/>
          </w:tcPr>
          <w:p w:rsidR="00E04E8D" w:rsidRPr="00536CB1" w:rsidRDefault="00E04E8D" w:rsidP="00AE3B62">
            <w:pPr>
              <w:rPr>
                <w:sz w:val="21"/>
                <w:szCs w:val="21"/>
              </w:rPr>
            </w:pPr>
          </w:p>
        </w:tc>
      </w:tr>
      <w:tr w:rsidR="00E04E8D" w:rsidRPr="00536CB1" w:rsidTr="00AE3B62">
        <w:tc>
          <w:tcPr>
            <w:tcW w:w="1526" w:type="dxa"/>
            <w:vMerge/>
          </w:tcPr>
          <w:p w:rsidR="00E04E8D" w:rsidRPr="00536CB1" w:rsidRDefault="00E04E8D" w:rsidP="00AE3B62">
            <w:pPr>
              <w:rPr>
                <w:sz w:val="21"/>
                <w:szCs w:val="21"/>
              </w:rPr>
            </w:pPr>
          </w:p>
        </w:tc>
        <w:tc>
          <w:tcPr>
            <w:tcW w:w="1276" w:type="dxa"/>
          </w:tcPr>
          <w:p w:rsidR="00E04E8D" w:rsidRPr="00536CB1" w:rsidRDefault="00E04E8D" w:rsidP="00AE3B62">
            <w:pPr>
              <w:spacing w:line="460" w:lineRule="exact"/>
              <w:rPr>
                <w:sz w:val="21"/>
                <w:szCs w:val="21"/>
              </w:rPr>
            </w:pPr>
            <w:r w:rsidRPr="00536CB1">
              <w:rPr>
                <w:rFonts w:hint="eastAsia"/>
                <w:sz w:val="21"/>
                <w:szCs w:val="21"/>
              </w:rPr>
              <w:t>债券</w:t>
            </w:r>
          </w:p>
        </w:tc>
        <w:tc>
          <w:tcPr>
            <w:tcW w:w="1984" w:type="dxa"/>
            <w:vMerge/>
          </w:tcPr>
          <w:p w:rsidR="00E04E8D" w:rsidRPr="00536CB1" w:rsidRDefault="00E04E8D" w:rsidP="00AE3B62">
            <w:pPr>
              <w:jc w:val="center"/>
              <w:rPr>
                <w:sz w:val="21"/>
                <w:szCs w:val="21"/>
              </w:rPr>
            </w:pPr>
          </w:p>
        </w:tc>
        <w:tc>
          <w:tcPr>
            <w:tcW w:w="4253" w:type="dxa"/>
            <w:vMerge/>
          </w:tcPr>
          <w:p w:rsidR="00E04E8D" w:rsidRPr="00536CB1" w:rsidRDefault="00E04E8D" w:rsidP="00AE3B62">
            <w:pPr>
              <w:rPr>
                <w:sz w:val="21"/>
                <w:szCs w:val="21"/>
              </w:rPr>
            </w:pPr>
          </w:p>
        </w:tc>
      </w:tr>
      <w:tr w:rsidR="00E04E8D" w:rsidRPr="00536CB1" w:rsidTr="00AE3B62">
        <w:tc>
          <w:tcPr>
            <w:tcW w:w="1526" w:type="dxa"/>
            <w:vMerge/>
          </w:tcPr>
          <w:p w:rsidR="00E04E8D" w:rsidRPr="00536CB1" w:rsidRDefault="00E04E8D" w:rsidP="00AE3B62">
            <w:pPr>
              <w:rPr>
                <w:sz w:val="21"/>
                <w:szCs w:val="21"/>
              </w:rPr>
            </w:pPr>
          </w:p>
        </w:tc>
        <w:tc>
          <w:tcPr>
            <w:tcW w:w="1276" w:type="dxa"/>
          </w:tcPr>
          <w:p w:rsidR="00E04E8D" w:rsidRPr="00536CB1" w:rsidRDefault="00E04E8D" w:rsidP="00AE3B62">
            <w:pPr>
              <w:spacing w:line="460" w:lineRule="exact"/>
              <w:rPr>
                <w:sz w:val="21"/>
                <w:szCs w:val="21"/>
              </w:rPr>
            </w:pPr>
            <w:r w:rsidRPr="00536CB1">
              <w:rPr>
                <w:rFonts w:hint="eastAsia"/>
                <w:sz w:val="21"/>
                <w:szCs w:val="21"/>
              </w:rPr>
              <w:t>权证</w:t>
            </w:r>
          </w:p>
        </w:tc>
        <w:tc>
          <w:tcPr>
            <w:tcW w:w="1984" w:type="dxa"/>
            <w:vMerge/>
          </w:tcPr>
          <w:p w:rsidR="00E04E8D" w:rsidRPr="00536CB1" w:rsidRDefault="00E04E8D" w:rsidP="00AE3B62">
            <w:pPr>
              <w:jc w:val="center"/>
              <w:rPr>
                <w:sz w:val="21"/>
                <w:szCs w:val="21"/>
              </w:rPr>
            </w:pPr>
          </w:p>
        </w:tc>
        <w:tc>
          <w:tcPr>
            <w:tcW w:w="4253" w:type="dxa"/>
            <w:vMerge/>
          </w:tcPr>
          <w:p w:rsidR="00E04E8D" w:rsidRPr="00536CB1" w:rsidRDefault="00E04E8D" w:rsidP="00AE3B62">
            <w:pPr>
              <w:rPr>
                <w:sz w:val="21"/>
                <w:szCs w:val="21"/>
              </w:rPr>
            </w:pPr>
          </w:p>
        </w:tc>
      </w:tr>
      <w:tr w:rsidR="00E04E8D" w:rsidRPr="00536CB1" w:rsidTr="00AE3B62">
        <w:tc>
          <w:tcPr>
            <w:tcW w:w="1526" w:type="dxa"/>
            <w:vMerge/>
          </w:tcPr>
          <w:p w:rsidR="00E04E8D" w:rsidRPr="00536CB1" w:rsidRDefault="00E04E8D" w:rsidP="00AE3B62">
            <w:pPr>
              <w:rPr>
                <w:sz w:val="21"/>
                <w:szCs w:val="21"/>
              </w:rPr>
            </w:pPr>
          </w:p>
        </w:tc>
        <w:tc>
          <w:tcPr>
            <w:tcW w:w="1276" w:type="dxa"/>
          </w:tcPr>
          <w:p w:rsidR="00E04E8D" w:rsidRPr="00536CB1" w:rsidRDefault="00E04E8D" w:rsidP="00AE3B62">
            <w:pPr>
              <w:spacing w:line="460" w:lineRule="exact"/>
              <w:rPr>
                <w:sz w:val="21"/>
                <w:szCs w:val="21"/>
              </w:rPr>
            </w:pPr>
            <w:r w:rsidRPr="00536CB1">
              <w:rPr>
                <w:rFonts w:hint="eastAsia"/>
                <w:sz w:val="21"/>
                <w:szCs w:val="21"/>
              </w:rPr>
              <w:t>期权</w:t>
            </w:r>
          </w:p>
        </w:tc>
        <w:tc>
          <w:tcPr>
            <w:tcW w:w="1984" w:type="dxa"/>
            <w:vMerge/>
          </w:tcPr>
          <w:p w:rsidR="00E04E8D" w:rsidRPr="00536CB1" w:rsidRDefault="00E04E8D" w:rsidP="00AE3B62">
            <w:pPr>
              <w:jc w:val="center"/>
              <w:rPr>
                <w:sz w:val="21"/>
                <w:szCs w:val="21"/>
              </w:rPr>
            </w:pPr>
          </w:p>
        </w:tc>
        <w:tc>
          <w:tcPr>
            <w:tcW w:w="4253" w:type="dxa"/>
            <w:vMerge/>
          </w:tcPr>
          <w:p w:rsidR="00E04E8D" w:rsidRPr="00536CB1" w:rsidRDefault="00E04E8D" w:rsidP="00AE3B62">
            <w:pPr>
              <w:rPr>
                <w:sz w:val="21"/>
                <w:szCs w:val="21"/>
              </w:rPr>
            </w:pPr>
          </w:p>
        </w:tc>
      </w:tr>
      <w:tr w:rsidR="00E04E8D" w:rsidRPr="00536CB1" w:rsidTr="00AE3B62">
        <w:tc>
          <w:tcPr>
            <w:tcW w:w="1526" w:type="dxa"/>
            <w:vMerge/>
          </w:tcPr>
          <w:p w:rsidR="00E04E8D" w:rsidRPr="00536CB1" w:rsidRDefault="00E04E8D" w:rsidP="00AE3B62">
            <w:pPr>
              <w:rPr>
                <w:sz w:val="21"/>
                <w:szCs w:val="21"/>
              </w:rPr>
            </w:pPr>
          </w:p>
        </w:tc>
        <w:tc>
          <w:tcPr>
            <w:tcW w:w="1276" w:type="dxa"/>
          </w:tcPr>
          <w:p w:rsidR="00E04E8D" w:rsidRPr="003C21AD" w:rsidRDefault="00E04E8D" w:rsidP="00AE3B62">
            <w:pPr>
              <w:spacing w:line="460" w:lineRule="exact"/>
              <w:rPr>
                <w:sz w:val="21"/>
                <w:szCs w:val="21"/>
              </w:rPr>
            </w:pPr>
            <w:r w:rsidRPr="00AE3B62">
              <w:rPr>
                <w:rFonts w:hint="eastAsia"/>
                <w:sz w:val="21"/>
                <w:szCs w:val="21"/>
              </w:rPr>
              <w:t>质押式回购</w:t>
            </w:r>
          </w:p>
        </w:tc>
        <w:tc>
          <w:tcPr>
            <w:tcW w:w="1984" w:type="dxa"/>
            <w:vMerge/>
          </w:tcPr>
          <w:p w:rsidR="00E04E8D" w:rsidRPr="00536CB1" w:rsidRDefault="00E04E8D" w:rsidP="00AE3B62">
            <w:pPr>
              <w:jc w:val="center"/>
              <w:rPr>
                <w:sz w:val="21"/>
                <w:szCs w:val="21"/>
              </w:rPr>
            </w:pPr>
          </w:p>
        </w:tc>
        <w:tc>
          <w:tcPr>
            <w:tcW w:w="4253" w:type="dxa"/>
            <w:vMerge/>
          </w:tcPr>
          <w:p w:rsidR="00E04E8D" w:rsidRPr="00536CB1" w:rsidRDefault="00E04E8D" w:rsidP="00AE3B62">
            <w:pPr>
              <w:rPr>
                <w:sz w:val="21"/>
                <w:szCs w:val="21"/>
              </w:rPr>
            </w:pPr>
          </w:p>
        </w:tc>
      </w:tr>
      <w:tr w:rsidR="00E04E8D" w:rsidRPr="00536CB1" w:rsidTr="00AE3B62">
        <w:tc>
          <w:tcPr>
            <w:tcW w:w="1526" w:type="dxa"/>
            <w:vMerge w:val="restart"/>
          </w:tcPr>
          <w:p w:rsidR="00E04E8D" w:rsidRPr="00536CB1" w:rsidRDefault="00E04E8D" w:rsidP="00AE3B62">
            <w:pPr>
              <w:rPr>
                <w:sz w:val="21"/>
                <w:szCs w:val="21"/>
              </w:rPr>
            </w:pPr>
            <w:r w:rsidRPr="00536CB1">
              <w:rPr>
                <w:rFonts w:hint="eastAsia"/>
                <w:sz w:val="21"/>
                <w:szCs w:val="21"/>
              </w:rPr>
              <w:t>集中竞价交易逐笔行情</w:t>
            </w:r>
          </w:p>
        </w:tc>
        <w:tc>
          <w:tcPr>
            <w:tcW w:w="1276" w:type="dxa"/>
          </w:tcPr>
          <w:p w:rsidR="00E04E8D" w:rsidRPr="003C21AD" w:rsidRDefault="00E04E8D" w:rsidP="00AE3B62">
            <w:pPr>
              <w:spacing w:line="460" w:lineRule="exact"/>
              <w:rPr>
                <w:sz w:val="21"/>
                <w:szCs w:val="21"/>
              </w:rPr>
            </w:pPr>
            <w:r w:rsidRPr="003C21AD">
              <w:rPr>
                <w:rFonts w:hint="eastAsia"/>
                <w:sz w:val="21"/>
                <w:szCs w:val="21"/>
              </w:rPr>
              <w:t>股票</w:t>
            </w:r>
          </w:p>
        </w:tc>
        <w:tc>
          <w:tcPr>
            <w:tcW w:w="1984" w:type="dxa"/>
            <w:vMerge w:val="restart"/>
          </w:tcPr>
          <w:p w:rsidR="00E04E8D" w:rsidRPr="00536CB1" w:rsidRDefault="00E04E8D" w:rsidP="00AE3B62">
            <w:pPr>
              <w:jc w:val="center"/>
              <w:rPr>
                <w:sz w:val="21"/>
                <w:szCs w:val="21"/>
              </w:rPr>
            </w:pPr>
            <w:r w:rsidRPr="00536CB1">
              <w:rPr>
                <w:sz w:val="21"/>
                <w:szCs w:val="21"/>
              </w:rPr>
              <w:t>2001-2999</w:t>
            </w:r>
          </w:p>
        </w:tc>
        <w:tc>
          <w:tcPr>
            <w:tcW w:w="4253" w:type="dxa"/>
            <w:vMerge w:val="restart"/>
          </w:tcPr>
          <w:p w:rsidR="00E04E8D" w:rsidRPr="00536CB1" w:rsidRDefault="00E04E8D" w:rsidP="00AE3B62">
            <w:pPr>
              <w:rPr>
                <w:sz w:val="21"/>
                <w:szCs w:val="21"/>
              </w:rPr>
            </w:pPr>
            <w:r w:rsidRPr="00536CB1">
              <w:rPr>
                <w:rFonts w:hint="eastAsia"/>
                <w:sz w:val="21"/>
                <w:szCs w:val="21"/>
              </w:rPr>
              <w:t>逐笔委托消息</w:t>
            </w:r>
            <w:r w:rsidRPr="00536CB1">
              <w:rPr>
                <w:rFonts w:hint="eastAsia"/>
                <w:sz w:val="21"/>
                <w:szCs w:val="21"/>
              </w:rPr>
              <w:t>(</w:t>
            </w:r>
            <w:r>
              <w:rPr>
                <w:rFonts w:hint="eastAsia"/>
                <w:sz w:val="21"/>
                <w:szCs w:val="21"/>
              </w:rPr>
              <w:t>300192</w:t>
            </w:r>
            <w:r w:rsidRPr="00536CB1">
              <w:rPr>
                <w:rFonts w:hint="eastAsia"/>
                <w:sz w:val="21"/>
                <w:szCs w:val="21"/>
              </w:rPr>
              <w:t>)</w:t>
            </w:r>
          </w:p>
          <w:p w:rsidR="00E04E8D" w:rsidRPr="00536CB1" w:rsidRDefault="00E04E8D" w:rsidP="00AE3B62">
            <w:pPr>
              <w:rPr>
                <w:sz w:val="21"/>
                <w:szCs w:val="21"/>
              </w:rPr>
            </w:pPr>
            <w:r w:rsidRPr="00536CB1">
              <w:rPr>
                <w:rFonts w:hint="eastAsia"/>
                <w:sz w:val="21"/>
                <w:szCs w:val="21"/>
              </w:rPr>
              <w:t>逐笔成交消息</w:t>
            </w:r>
            <w:r w:rsidRPr="00536CB1">
              <w:rPr>
                <w:rFonts w:hint="eastAsia"/>
                <w:sz w:val="21"/>
                <w:szCs w:val="21"/>
              </w:rPr>
              <w:t>(</w:t>
            </w:r>
            <w:r>
              <w:rPr>
                <w:rFonts w:hint="eastAsia"/>
                <w:sz w:val="21"/>
                <w:szCs w:val="21"/>
              </w:rPr>
              <w:t>300191</w:t>
            </w:r>
            <w:r w:rsidRPr="00536CB1">
              <w:rPr>
                <w:rFonts w:hint="eastAsia"/>
                <w:sz w:val="21"/>
                <w:szCs w:val="21"/>
              </w:rPr>
              <w:t>)</w:t>
            </w:r>
          </w:p>
        </w:tc>
      </w:tr>
      <w:tr w:rsidR="00E04E8D" w:rsidRPr="00536CB1" w:rsidTr="00AE3B62">
        <w:tc>
          <w:tcPr>
            <w:tcW w:w="1526" w:type="dxa"/>
            <w:vMerge/>
          </w:tcPr>
          <w:p w:rsidR="00E04E8D" w:rsidRPr="00536CB1" w:rsidRDefault="00E04E8D" w:rsidP="00AE3B62">
            <w:pPr>
              <w:rPr>
                <w:sz w:val="21"/>
                <w:szCs w:val="21"/>
              </w:rPr>
            </w:pPr>
          </w:p>
        </w:tc>
        <w:tc>
          <w:tcPr>
            <w:tcW w:w="1276" w:type="dxa"/>
          </w:tcPr>
          <w:p w:rsidR="00E04E8D" w:rsidRPr="003C21AD" w:rsidRDefault="00E04E8D" w:rsidP="00AE3B62">
            <w:pPr>
              <w:spacing w:line="460" w:lineRule="exact"/>
              <w:rPr>
                <w:sz w:val="21"/>
                <w:szCs w:val="21"/>
              </w:rPr>
            </w:pPr>
            <w:r w:rsidRPr="003C21AD">
              <w:rPr>
                <w:rFonts w:hint="eastAsia"/>
                <w:sz w:val="21"/>
                <w:szCs w:val="21"/>
              </w:rPr>
              <w:t>基金</w:t>
            </w:r>
          </w:p>
        </w:tc>
        <w:tc>
          <w:tcPr>
            <w:tcW w:w="1984" w:type="dxa"/>
            <w:vMerge/>
          </w:tcPr>
          <w:p w:rsidR="00E04E8D" w:rsidRPr="00536CB1" w:rsidRDefault="00E04E8D" w:rsidP="00AE3B62">
            <w:pPr>
              <w:jc w:val="center"/>
              <w:rPr>
                <w:sz w:val="21"/>
                <w:szCs w:val="21"/>
              </w:rPr>
            </w:pPr>
          </w:p>
        </w:tc>
        <w:tc>
          <w:tcPr>
            <w:tcW w:w="4253" w:type="dxa"/>
            <w:vMerge/>
          </w:tcPr>
          <w:p w:rsidR="00E04E8D" w:rsidRPr="00536CB1" w:rsidRDefault="00E04E8D" w:rsidP="00AE3B62">
            <w:pPr>
              <w:rPr>
                <w:sz w:val="21"/>
                <w:szCs w:val="21"/>
              </w:rPr>
            </w:pPr>
          </w:p>
        </w:tc>
      </w:tr>
      <w:tr w:rsidR="00E04E8D" w:rsidRPr="00536CB1" w:rsidTr="00AE3B62">
        <w:tc>
          <w:tcPr>
            <w:tcW w:w="1526" w:type="dxa"/>
            <w:vMerge/>
          </w:tcPr>
          <w:p w:rsidR="00E04E8D" w:rsidRPr="00536CB1" w:rsidRDefault="00E04E8D" w:rsidP="00AE3B62">
            <w:pPr>
              <w:rPr>
                <w:sz w:val="21"/>
                <w:szCs w:val="21"/>
              </w:rPr>
            </w:pPr>
          </w:p>
        </w:tc>
        <w:tc>
          <w:tcPr>
            <w:tcW w:w="1276" w:type="dxa"/>
          </w:tcPr>
          <w:p w:rsidR="00E04E8D" w:rsidRPr="003C21AD" w:rsidRDefault="00E04E8D" w:rsidP="00AE3B62">
            <w:pPr>
              <w:spacing w:line="460" w:lineRule="exact"/>
              <w:rPr>
                <w:sz w:val="21"/>
                <w:szCs w:val="21"/>
              </w:rPr>
            </w:pPr>
            <w:r w:rsidRPr="003C21AD">
              <w:rPr>
                <w:rFonts w:hint="eastAsia"/>
                <w:sz w:val="21"/>
                <w:szCs w:val="21"/>
              </w:rPr>
              <w:t>债券</w:t>
            </w:r>
          </w:p>
        </w:tc>
        <w:tc>
          <w:tcPr>
            <w:tcW w:w="1984" w:type="dxa"/>
            <w:vMerge/>
          </w:tcPr>
          <w:p w:rsidR="00E04E8D" w:rsidRPr="00536CB1" w:rsidRDefault="00E04E8D" w:rsidP="00AE3B62">
            <w:pPr>
              <w:jc w:val="center"/>
              <w:rPr>
                <w:sz w:val="21"/>
                <w:szCs w:val="21"/>
              </w:rPr>
            </w:pPr>
          </w:p>
        </w:tc>
        <w:tc>
          <w:tcPr>
            <w:tcW w:w="4253" w:type="dxa"/>
            <w:vMerge/>
          </w:tcPr>
          <w:p w:rsidR="00E04E8D" w:rsidRPr="00536CB1" w:rsidRDefault="00E04E8D" w:rsidP="00AE3B62">
            <w:pPr>
              <w:rPr>
                <w:sz w:val="21"/>
                <w:szCs w:val="21"/>
              </w:rPr>
            </w:pPr>
          </w:p>
        </w:tc>
      </w:tr>
      <w:tr w:rsidR="00E04E8D" w:rsidRPr="00536CB1" w:rsidTr="00AE3B62">
        <w:tc>
          <w:tcPr>
            <w:tcW w:w="1526" w:type="dxa"/>
            <w:vMerge/>
          </w:tcPr>
          <w:p w:rsidR="00E04E8D" w:rsidRPr="00536CB1" w:rsidRDefault="00E04E8D" w:rsidP="00AE3B62">
            <w:pPr>
              <w:rPr>
                <w:sz w:val="21"/>
                <w:szCs w:val="21"/>
              </w:rPr>
            </w:pPr>
          </w:p>
        </w:tc>
        <w:tc>
          <w:tcPr>
            <w:tcW w:w="1276" w:type="dxa"/>
          </w:tcPr>
          <w:p w:rsidR="00E04E8D" w:rsidRPr="003C21AD" w:rsidRDefault="00E04E8D" w:rsidP="00AE3B62">
            <w:pPr>
              <w:spacing w:line="460" w:lineRule="exact"/>
              <w:rPr>
                <w:sz w:val="21"/>
                <w:szCs w:val="21"/>
              </w:rPr>
            </w:pPr>
            <w:r w:rsidRPr="003C21AD">
              <w:rPr>
                <w:rFonts w:hint="eastAsia"/>
                <w:sz w:val="21"/>
                <w:szCs w:val="21"/>
              </w:rPr>
              <w:t>权证</w:t>
            </w:r>
          </w:p>
        </w:tc>
        <w:tc>
          <w:tcPr>
            <w:tcW w:w="1984" w:type="dxa"/>
            <w:vMerge/>
          </w:tcPr>
          <w:p w:rsidR="00E04E8D" w:rsidRPr="00536CB1" w:rsidRDefault="00E04E8D" w:rsidP="00AE3B62">
            <w:pPr>
              <w:jc w:val="center"/>
              <w:rPr>
                <w:sz w:val="21"/>
                <w:szCs w:val="21"/>
              </w:rPr>
            </w:pPr>
          </w:p>
        </w:tc>
        <w:tc>
          <w:tcPr>
            <w:tcW w:w="4253" w:type="dxa"/>
            <w:vMerge/>
          </w:tcPr>
          <w:p w:rsidR="00E04E8D" w:rsidRPr="00536CB1" w:rsidRDefault="00E04E8D" w:rsidP="00AE3B62">
            <w:pPr>
              <w:rPr>
                <w:sz w:val="21"/>
                <w:szCs w:val="21"/>
              </w:rPr>
            </w:pPr>
          </w:p>
        </w:tc>
      </w:tr>
      <w:tr w:rsidR="00E04E8D" w:rsidRPr="00536CB1" w:rsidTr="00AE3B62">
        <w:tc>
          <w:tcPr>
            <w:tcW w:w="1526" w:type="dxa"/>
            <w:vMerge/>
          </w:tcPr>
          <w:p w:rsidR="00E04E8D" w:rsidRPr="00536CB1" w:rsidRDefault="00E04E8D" w:rsidP="00AE3B62">
            <w:pPr>
              <w:rPr>
                <w:sz w:val="21"/>
                <w:szCs w:val="21"/>
              </w:rPr>
            </w:pPr>
          </w:p>
        </w:tc>
        <w:tc>
          <w:tcPr>
            <w:tcW w:w="1276" w:type="dxa"/>
          </w:tcPr>
          <w:p w:rsidR="00E04E8D" w:rsidRPr="003C21AD" w:rsidRDefault="00E04E8D" w:rsidP="00AE3B62">
            <w:pPr>
              <w:spacing w:line="460" w:lineRule="exact"/>
              <w:rPr>
                <w:sz w:val="21"/>
                <w:szCs w:val="21"/>
              </w:rPr>
            </w:pPr>
            <w:r w:rsidRPr="003C21AD">
              <w:rPr>
                <w:rFonts w:hint="eastAsia"/>
                <w:sz w:val="21"/>
                <w:szCs w:val="21"/>
              </w:rPr>
              <w:t>期权</w:t>
            </w:r>
          </w:p>
        </w:tc>
        <w:tc>
          <w:tcPr>
            <w:tcW w:w="1984" w:type="dxa"/>
            <w:vMerge/>
          </w:tcPr>
          <w:p w:rsidR="00E04E8D" w:rsidRPr="00536CB1" w:rsidRDefault="00E04E8D" w:rsidP="00AE3B62">
            <w:pPr>
              <w:jc w:val="center"/>
              <w:rPr>
                <w:sz w:val="21"/>
                <w:szCs w:val="21"/>
              </w:rPr>
            </w:pPr>
          </w:p>
        </w:tc>
        <w:tc>
          <w:tcPr>
            <w:tcW w:w="4253" w:type="dxa"/>
            <w:vMerge/>
          </w:tcPr>
          <w:p w:rsidR="00E04E8D" w:rsidRPr="00536CB1" w:rsidRDefault="00E04E8D" w:rsidP="00AE3B62">
            <w:pPr>
              <w:rPr>
                <w:sz w:val="21"/>
                <w:szCs w:val="21"/>
              </w:rPr>
            </w:pPr>
          </w:p>
        </w:tc>
      </w:tr>
      <w:tr w:rsidR="00E04E8D" w:rsidRPr="00536CB1" w:rsidTr="00AE3B62">
        <w:tc>
          <w:tcPr>
            <w:tcW w:w="1526" w:type="dxa"/>
            <w:vMerge/>
          </w:tcPr>
          <w:p w:rsidR="00E04E8D" w:rsidRPr="00536CB1" w:rsidRDefault="00E04E8D" w:rsidP="00AE3B62">
            <w:pPr>
              <w:rPr>
                <w:sz w:val="21"/>
                <w:szCs w:val="21"/>
              </w:rPr>
            </w:pPr>
          </w:p>
        </w:tc>
        <w:tc>
          <w:tcPr>
            <w:tcW w:w="1276" w:type="dxa"/>
          </w:tcPr>
          <w:p w:rsidR="00E04E8D" w:rsidRPr="003C21AD" w:rsidRDefault="00E04E8D" w:rsidP="00AE3B62">
            <w:pPr>
              <w:spacing w:line="460" w:lineRule="exact"/>
              <w:rPr>
                <w:sz w:val="21"/>
                <w:szCs w:val="21"/>
              </w:rPr>
            </w:pPr>
            <w:r w:rsidRPr="00AE3B62">
              <w:rPr>
                <w:rFonts w:hint="eastAsia"/>
                <w:sz w:val="21"/>
                <w:szCs w:val="21"/>
              </w:rPr>
              <w:t>质押式回购</w:t>
            </w:r>
          </w:p>
        </w:tc>
        <w:tc>
          <w:tcPr>
            <w:tcW w:w="1984" w:type="dxa"/>
            <w:vMerge/>
          </w:tcPr>
          <w:p w:rsidR="00E04E8D" w:rsidRPr="00536CB1" w:rsidRDefault="00E04E8D" w:rsidP="00AE3B62">
            <w:pPr>
              <w:jc w:val="center"/>
              <w:rPr>
                <w:sz w:val="21"/>
                <w:szCs w:val="21"/>
              </w:rPr>
            </w:pPr>
          </w:p>
        </w:tc>
        <w:tc>
          <w:tcPr>
            <w:tcW w:w="4253" w:type="dxa"/>
            <w:vMerge/>
          </w:tcPr>
          <w:p w:rsidR="00E04E8D" w:rsidRPr="00536CB1" w:rsidRDefault="00E04E8D" w:rsidP="00AE3B62">
            <w:pPr>
              <w:rPr>
                <w:sz w:val="21"/>
                <w:szCs w:val="21"/>
              </w:rPr>
            </w:pPr>
          </w:p>
        </w:tc>
      </w:tr>
      <w:tr w:rsidR="00E04E8D" w:rsidRPr="00536CB1" w:rsidTr="00AE3B62">
        <w:tc>
          <w:tcPr>
            <w:tcW w:w="2802" w:type="dxa"/>
            <w:gridSpan w:val="2"/>
          </w:tcPr>
          <w:p w:rsidR="00E04E8D" w:rsidRPr="00536CB1" w:rsidRDefault="00E04E8D" w:rsidP="00AE3B62">
            <w:pPr>
              <w:spacing w:line="460" w:lineRule="exact"/>
              <w:rPr>
                <w:sz w:val="21"/>
                <w:szCs w:val="21"/>
              </w:rPr>
            </w:pPr>
            <w:r w:rsidRPr="00536CB1">
              <w:rPr>
                <w:rFonts w:hint="eastAsia"/>
                <w:sz w:val="21"/>
                <w:szCs w:val="21"/>
              </w:rPr>
              <w:t>综合</w:t>
            </w:r>
            <w:r>
              <w:rPr>
                <w:rFonts w:hint="eastAsia"/>
                <w:sz w:val="21"/>
                <w:szCs w:val="21"/>
              </w:rPr>
              <w:t>金融</w:t>
            </w:r>
            <w:r w:rsidRPr="00536CB1">
              <w:rPr>
                <w:rFonts w:hint="eastAsia"/>
                <w:sz w:val="21"/>
                <w:szCs w:val="21"/>
              </w:rPr>
              <w:t>服务快照行情</w:t>
            </w:r>
          </w:p>
        </w:tc>
        <w:tc>
          <w:tcPr>
            <w:tcW w:w="1984" w:type="dxa"/>
          </w:tcPr>
          <w:p w:rsidR="00E04E8D" w:rsidRPr="00536CB1" w:rsidRDefault="00E04E8D" w:rsidP="00AE3B62">
            <w:pPr>
              <w:jc w:val="center"/>
              <w:rPr>
                <w:sz w:val="21"/>
                <w:szCs w:val="21"/>
              </w:rPr>
            </w:pPr>
            <w:r w:rsidRPr="00536CB1">
              <w:rPr>
                <w:sz w:val="21"/>
                <w:szCs w:val="21"/>
              </w:rPr>
              <w:t>3001-3999</w:t>
            </w:r>
          </w:p>
        </w:tc>
        <w:tc>
          <w:tcPr>
            <w:tcW w:w="4253" w:type="dxa"/>
          </w:tcPr>
          <w:p w:rsidR="00E04E8D" w:rsidRPr="00536CB1" w:rsidRDefault="00E04E8D" w:rsidP="00AE3B62">
            <w:pPr>
              <w:rPr>
                <w:sz w:val="21"/>
                <w:szCs w:val="21"/>
              </w:rPr>
            </w:pPr>
            <w:r>
              <w:rPr>
                <w:rFonts w:hint="eastAsia"/>
                <w:sz w:val="21"/>
                <w:szCs w:val="21"/>
              </w:rPr>
              <w:t>行情快照</w:t>
            </w:r>
            <w:r w:rsidRPr="00D816FC">
              <w:rPr>
                <w:rFonts w:hint="eastAsia"/>
                <w:color w:val="FFC000"/>
                <w:sz w:val="21"/>
                <w:szCs w:val="21"/>
              </w:rPr>
              <w:t>消息</w:t>
            </w:r>
            <w:r>
              <w:rPr>
                <w:rFonts w:hint="eastAsia"/>
                <w:sz w:val="21"/>
                <w:szCs w:val="21"/>
              </w:rPr>
              <w:t>（</w:t>
            </w:r>
            <w:r>
              <w:rPr>
                <w:rFonts w:hint="eastAsia"/>
                <w:sz w:val="21"/>
                <w:szCs w:val="21"/>
              </w:rPr>
              <w:t>300611</w:t>
            </w:r>
            <w:r>
              <w:rPr>
                <w:rFonts w:hint="eastAsia"/>
                <w:sz w:val="21"/>
                <w:szCs w:val="21"/>
              </w:rPr>
              <w:t>）</w:t>
            </w:r>
          </w:p>
        </w:tc>
      </w:tr>
      <w:tr w:rsidR="00E04E8D" w:rsidRPr="00536CB1" w:rsidTr="00AE3B62">
        <w:tc>
          <w:tcPr>
            <w:tcW w:w="2802" w:type="dxa"/>
            <w:gridSpan w:val="2"/>
          </w:tcPr>
          <w:p w:rsidR="00E04E8D" w:rsidRPr="00536CB1" w:rsidRDefault="00E04E8D" w:rsidP="00AE3B62">
            <w:pPr>
              <w:spacing w:line="460" w:lineRule="exact"/>
              <w:rPr>
                <w:sz w:val="21"/>
                <w:szCs w:val="21"/>
              </w:rPr>
            </w:pPr>
            <w:r w:rsidRPr="00536CB1">
              <w:rPr>
                <w:rFonts w:hint="eastAsia"/>
                <w:sz w:val="21"/>
                <w:szCs w:val="21"/>
              </w:rPr>
              <w:t>综合</w:t>
            </w:r>
            <w:r>
              <w:rPr>
                <w:rFonts w:hint="eastAsia"/>
                <w:sz w:val="21"/>
                <w:szCs w:val="21"/>
              </w:rPr>
              <w:t>金融</w:t>
            </w:r>
            <w:r w:rsidRPr="00536CB1">
              <w:rPr>
                <w:rFonts w:hint="eastAsia"/>
                <w:sz w:val="21"/>
                <w:szCs w:val="21"/>
              </w:rPr>
              <w:t>服务逐笔行情</w:t>
            </w:r>
          </w:p>
        </w:tc>
        <w:tc>
          <w:tcPr>
            <w:tcW w:w="1984" w:type="dxa"/>
          </w:tcPr>
          <w:p w:rsidR="00E04E8D" w:rsidRPr="00536CB1" w:rsidRDefault="00E04E8D" w:rsidP="00AE3B62">
            <w:pPr>
              <w:jc w:val="center"/>
              <w:rPr>
                <w:sz w:val="21"/>
                <w:szCs w:val="21"/>
              </w:rPr>
            </w:pPr>
            <w:r w:rsidRPr="00536CB1">
              <w:rPr>
                <w:sz w:val="21"/>
                <w:szCs w:val="21"/>
              </w:rPr>
              <w:t>4001-4999</w:t>
            </w:r>
          </w:p>
        </w:tc>
        <w:tc>
          <w:tcPr>
            <w:tcW w:w="4253" w:type="dxa"/>
          </w:tcPr>
          <w:p w:rsidR="00E04E8D" w:rsidRPr="00536CB1" w:rsidRDefault="00E04E8D" w:rsidP="00AE3B62">
            <w:pPr>
              <w:rPr>
                <w:sz w:val="21"/>
                <w:szCs w:val="21"/>
              </w:rPr>
            </w:pPr>
            <w:r w:rsidRPr="00536CB1">
              <w:rPr>
                <w:rFonts w:hint="eastAsia"/>
                <w:sz w:val="21"/>
                <w:szCs w:val="21"/>
              </w:rPr>
              <w:t>逐笔委托消息</w:t>
            </w:r>
            <w:r w:rsidRPr="00536CB1">
              <w:rPr>
                <w:rFonts w:hint="eastAsia"/>
                <w:sz w:val="21"/>
                <w:szCs w:val="21"/>
              </w:rPr>
              <w:t>(</w:t>
            </w:r>
            <w:r>
              <w:rPr>
                <w:rFonts w:hint="eastAsia"/>
                <w:sz w:val="21"/>
                <w:szCs w:val="21"/>
              </w:rPr>
              <w:t>300592</w:t>
            </w:r>
            <w:r>
              <w:rPr>
                <w:rFonts w:hint="eastAsia"/>
                <w:sz w:val="21"/>
                <w:szCs w:val="21"/>
              </w:rPr>
              <w:t>，</w:t>
            </w:r>
            <w:r>
              <w:rPr>
                <w:rFonts w:hint="eastAsia"/>
                <w:sz w:val="21"/>
                <w:szCs w:val="21"/>
              </w:rPr>
              <w:t>300792</w:t>
            </w:r>
            <w:r w:rsidRPr="00536CB1">
              <w:rPr>
                <w:rFonts w:hint="eastAsia"/>
                <w:sz w:val="21"/>
                <w:szCs w:val="21"/>
              </w:rPr>
              <w:t>)</w:t>
            </w:r>
          </w:p>
          <w:p w:rsidR="00E04E8D" w:rsidRPr="00536CB1" w:rsidRDefault="00E04E8D" w:rsidP="00AE3B62">
            <w:pPr>
              <w:rPr>
                <w:sz w:val="21"/>
                <w:szCs w:val="21"/>
              </w:rPr>
            </w:pPr>
            <w:r w:rsidRPr="00536CB1">
              <w:rPr>
                <w:rFonts w:hint="eastAsia"/>
                <w:sz w:val="21"/>
                <w:szCs w:val="21"/>
              </w:rPr>
              <w:t>逐笔成交消息</w:t>
            </w:r>
            <w:r w:rsidRPr="00536CB1">
              <w:rPr>
                <w:rFonts w:hint="eastAsia"/>
                <w:sz w:val="21"/>
                <w:szCs w:val="21"/>
              </w:rPr>
              <w:t>(</w:t>
            </w:r>
            <w:r>
              <w:rPr>
                <w:rFonts w:hint="eastAsia"/>
                <w:sz w:val="21"/>
                <w:szCs w:val="21"/>
              </w:rPr>
              <w:t>300591</w:t>
            </w:r>
            <w:r>
              <w:rPr>
                <w:rFonts w:hint="eastAsia"/>
                <w:sz w:val="21"/>
                <w:szCs w:val="21"/>
              </w:rPr>
              <w:t>，</w:t>
            </w:r>
            <w:r>
              <w:rPr>
                <w:rFonts w:hint="eastAsia"/>
                <w:sz w:val="21"/>
                <w:szCs w:val="21"/>
              </w:rPr>
              <w:t>300791</w:t>
            </w:r>
            <w:r w:rsidRPr="00536CB1">
              <w:rPr>
                <w:rFonts w:hint="eastAsia"/>
                <w:sz w:val="21"/>
                <w:szCs w:val="21"/>
              </w:rPr>
              <w:t>)</w:t>
            </w:r>
          </w:p>
        </w:tc>
      </w:tr>
      <w:tr w:rsidR="00E04E8D" w:rsidRPr="00536CB1" w:rsidTr="00AE3B62">
        <w:tc>
          <w:tcPr>
            <w:tcW w:w="2802" w:type="dxa"/>
            <w:gridSpan w:val="2"/>
          </w:tcPr>
          <w:p w:rsidR="00E04E8D" w:rsidRPr="00AA0942" w:rsidRDefault="00E04E8D" w:rsidP="00AE3B62">
            <w:pPr>
              <w:spacing w:line="460" w:lineRule="exact"/>
              <w:rPr>
                <w:color w:val="FF0000"/>
                <w:sz w:val="21"/>
                <w:szCs w:val="21"/>
                <w:rPrChange w:id="56" w:author="user" w:date="2017-10-24T11:12:00Z">
                  <w:rPr>
                    <w:color w:val="FFC000"/>
                    <w:sz w:val="21"/>
                    <w:szCs w:val="21"/>
                  </w:rPr>
                </w:rPrChange>
              </w:rPr>
            </w:pPr>
            <w:bookmarkStart w:id="57" w:name="_GoBack" w:colFirst="0" w:colLast="2"/>
            <w:r w:rsidRPr="00AA0942">
              <w:rPr>
                <w:rFonts w:hint="eastAsia"/>
                <w:color w:val="FF0000"/>
                <w:sz w:val="21"/>
                <w:szCs w:val="21"/>
                <w:rPrChange w:id="58" w:author="user" w:date="2017-10-24T11:12:00Z">
                  <w:rPr>
                    <w:rFonts w:hint="eastAsia"/>
                    <w:color w:val="FFC000"/>
                    <w:sz w:val="21"/>
                    <w:szCs w:val="21"/>
                  </w:rPr>
                </w:rPrChange>
              </w:rPr>
              <w:t>港股实时行情</w:t>
            </w:r>
          </w:p>
        </w:tc>
        <w:tc>
          <w:tcPr>
            <w:tcW w:w="1984" w:type="dxa"/>
          </w:tcPr>
          <w:p w:rsidR="00E04E8D" w:rsidRPr="00AA0942" w:rsidRDefault="00E04E8D" w:rsidP="00AE3B62">
            <w:pPr>
              <w:jc w:val="center"/>
              <w:rPr>
                <w:color w:val="FF0000"/>
                <w:sz w:val="21"/>
                <w:szCs w:val="21"/>
                <w:rPrChange w:id="59" w:author="user" w:date="2017-10-24T11:12:00Z">
                  <w:rPr>
                    <w:color w:val="FFC000"/>
                    <w:sz w:val="21"/>
                    <w:szCs w:val="21"/>
                  </w:rPr>
                </w:rPrChange>
              </w:rPr>
            </w:pPr>
            <w:r w:rsidRPr="00AA0942">
              <w:rPr>
                <w:color w:val="FF0000"/>
                <w:sz w:val="21"/>
                <w:szCs w:val="21"/>
                <w:rPrChange w:id="60" w:author="user" w:date="2017-10-24T11:12:00Z">
                  <w:rPr>
                    <w:color w:val="FFC000"/>
                    <w:sz w:val="21"/>
                    <w:szCs w:val="21"/>
                  </w:rPr>
                </w:rPrChange>
              </w:rPr>
              <w:t>5001</w:t>
            </w:r>
          </w:p>
        </w:tc>
        <w:tc>
          <w:tcPr>
            <w:tcW w:w="4253" w:type="dxa"/>
          </w:tcPr>
          <w:p w:rsidR="00E04E8D" w:rsidRPr="00AA0942" w:rsidRDefault="00E04E8D" w:rsidP="00AE3B62">
            <w:pPr>
              <w:rPr>
                <w:color w:val="FF0000"/>
                <w:sz w:val="21"/>
                <w:szCs w:val="21"/>
                <w:rPrChange w:id="61" w:author="user" w:date="2017-10-24T11:12:00Z">
                  <w:rPr>
                    <w:color w:val="FFC000"/>
                    <w:sz w:val="21"/>
                    <w:szCs w:val="21"/>
                  </w:rPr>
                </w:rPrChange>
              </w:rPr>
            </w:pPr>
            <w:r w:rsidRPr="00AA0942">
              <w:rPr>
                <w:rFonts w:hint="eastAsia"/>
                <w:color w:val="FF0000"/>
                <w:sz w:val="21"/>
                <w:szCs w:val="21"/>
                <w:rPrChange w:id="62" w:author="user" w:date="2017-10-24T11:12:00Z">
                  <w:rPr>
                    <w:rFonts w:hint="eastAsia"/>
                    <w:color w:val="FFC000"/>
                    <w:sz w:val="21"/>
                    <w:szCs w:val="21"/>
                  </w:rPr>
                </w:rPrChange>
              </w:rPr>
              <w:t>行情快照消息（</w:t>
            </w:r>
            <w:r w:rsidRPr="00AA0942">
              <w:rPr>
                <w:color w:val="FF0000"/>
                <w:sz w:val="21"/>
                <w:szCs w:val="21"/>
                <w:rPrChange w:id="63" w:author="user" w:date="2017-10-24T11:12:00Z">
                  <w:rPr>
                    <w:color w:val="FFC000"/>
                    <w:sz w:val="21"/>
                    <w:szCs w:val="21"/>
                  </w:rPr>
                </w:rPrChange>
              </w:rPr>
              <w:t>306311</w:t>
            </w:r>
            <w:r w:rsidRPr="00AA0942">
              <w:rPr>
                <w:rFonts w:hint="eastAsia"/>
                <w:color w:val="FF0000"/>
                <w:sz w:val="21"/>
                <w:szCs w:val="21"/>
                <w:rPrChange w:id="64" w:author="user" w:date="2017-10-24T11:12:00Z">
                  <w:rPr>
                    <w:rFonts w:hint="eastAsia"/>
                    <w:color w:val="FFC000"/>
                    <w:sz w:val="21"/>
                    <w:szCs w:val="21"/>
                  </w:rPr>
                </w:rPrChange>
              </w:rPr>
              <w:t>）</w:t>
            </w:r>
          </w:p>
        </w:tc>
      </w:tr>
    </w:tbl>
    <w:p w:rsidR="00E04E8D" w:rsidRDefault="00E04E8D" w:rsidP="00E04E8D">
      <w:pPr>
        <w:pStyle w:val="2"/>
      </w:pPr>
      <w:bookmarkStart w:id="65" w:name="_Toc454458694"/>
      <w:bookmarkEnd w:id="57"/>
      <w:r>
        <w:rPr>
          <w:rFonts w:hint="eastAsia"/>
        </w:rPr>
        <w:t>快照行情接收</w:t>
      </w:r>
      <w:bookmarkEnd w:id="65"/>
    </w:p>
    <w:p w:rsidR="00E04E8D" w:rsidRDefault="00E04E8D" w:rsidP="00E04E8D">
      <w:pPr>
        <w:ind w:left="420"/>
      </w:pPr>
      <w:r>
        <w:rPr>
          <w:rFonts w:hint="eastAsia"/>
        </w:rPr>
        <w:t>快照行情（包括证券实时状态）数据定时发布，不能重传。</w:t>
      </w:r>
    </w:p>
    <w:p w:rsidR="00E04E8D" w:rsidRDefault="00E04E8D" w:rsidP="00E04E8D">
      <w:pPr>
        <w:ind w:left="420"/>
      </w:pPr>
      <w:r>
        <w:rPr>
          <w:rFonts w:hint="eastAsia"/>
        </w:rPr>
        <w:t>每个快照行情频道可能会包含多个类别的行情，每类行情都有自己的发布频率。</w:t>
      </w:r>
    </w:p>
    <w:p w:rsidR="00E04E8D" w:rsidRDefault="00E04E8D" w:rsidP="00E04E8D">
      <w:pPr>
        <w:ind w:left="420"/>
      </w:pPr>
    </w:p>
    <w:p w:rsidR="00E04E8D" w:rsidRPr="002A2687" w:rsidRDefault="00E04E8D" w:rsidP="00E04E8D">
      <w:pPr>
        <w:pStyle w:val="2"/>
      </w:pPr>
      <w:bookmarkStart w:id="66" w:name="_Toc384897802"/>
      <w:bookmarkStart w:id="67" w:name="_Toc454458695"/>
      <w:r w:rsidRPr="002A2687">
        <w:t>逐笔行情接收</w:t>
      </w:r>
      <w:bookmarkEnd w:id="66"/>
      <w:bookmarkEnd w:id="67"/>
    </w:p>
    <w:p w:rsidR="00E04E8D" w:rsidRDefault="00E04E8D" w:rsidP="00E04E8D">
      <w:pPr>
        <w:spacing w:line="240" w:lineRule="auto"/>
        <w:ind w:firstLine="561"/>
        <w:rPr>
          <w:rFonts w:ascii="宋体" w:hAnsi="宋体"/>
          <w:iCs/>
          <w:color w:val="000000"/>
          <w:szCs w:val="24"/>
        </w:rPr>
      </w:pPr>
      <w:r>
        <w:rPr>
          <w:rFonts w:ascii="宋体" w:hAnsi="宋体"/>
          <w:iCs/>
          <w:color w:val="000000"/>
          <w:szCs w:val="24"/>
        </w:rPr>
        <w:t>逐笔行情数据支持重传。在行情网关发送的每个逐笔行情消息中，都会包含该消息所属的频道代码和消息记录号</w:t>
      </w:r>
      <w:r>
        <w:rPr>
          <w:rFonts w:ascii="宋体" w:hAnsi="宋体" w:hint="eastAsia"/>
          <w:iCs/>
          <w:color w:val="000000"/>
          <w:szCs w:val="24"/>
        </w:rPr>
        <w:t>。</w:t>
      </w:r>
      <w:r>
        <w:rPr>
          <w:rFonts w:ascii="宋体" w:hAnsi="宋体"/>
          <w:iCs/>
          <w:color w:val="000000"/>
          <w:szCs w:val="24"/>
        </w:rPr>
        <w:t>消息记录号在一个频道内从</w:t>
      </w:r>
      <w:r>
        <w:rPr>
          <w:rFonts w:ascii="宋体" w:hAnsi="宋体"/>
          <w:iCs/>
          <w:color w:val="000000"/>
          <w:szCs w:val="24"/>
        </w:rPr>
        <w:t>1</w:t>
      </w:r>
      <w:r>
        <w:rPr>
          <w:rFonts w:ascii="宋体" w:hAnsi="宋体"/>
          <w:iCs/>
          <w:color w:val="000000"/>
          <w:szCs w:val="24"/>
        </w:rPr>
        <w:t>开始顺序递增，如出现记录号跳变的情况，说明逐笔行情消息出现丢失，用户行情系统可通过发送重传消息</w:t>
      </w:r>
      <w:proofErr w:type="gramStart"/>
      <w:r>
        <w:rPr>
          <w:rFonts w:ascii="宋体" w:hAnsi="宋体"/>
          <w:iCs/>
          <w:color w:val="000000"/>
          <w:szCs w:val="24"/>
        </w:rPr>
        <w:t>请求补传缺失</w:t>
      </w:r>
      <w:proofErr w:type="gramEnd"/>
      <w:r>
        <w:rPr>
          <w:rFonts w:ascii="宋体" w:hAnsi="宋体"/>
          <w:iCs/>
          <w:color w:val="000000"/>
          <w:szCs w:val="24"/>
        </w:rPr>
        <w:t>的逐笔行情消息。</w:t>
      </w:r>
    </w:p>
    <w:p w:rsidR="00E04E8D" w:rsidRDefault="00E04E8D" w:rsidP="00E04E8D">
      <w:pPr>
        <w:spacing w:line="240" w:lineRule="auto"/>
        <w:ind w:firstLine="561"/>
        <w:rPr>
          <w:rFonts w:ascii="宋体" w:hAnsi="宋体"/>
          <w:iCs/>
          <w:color w:val="000000"/>
          <w:szCs w:val="24"/>
        </w:rPr>
      </w:pPr>
      <w:r>
        <w:rPr>
          <w:rFonts w:ascii="宋体" w:hAnsi="宋体"/>
          <w:iCs/>
          <w:color w:val="000000"/>
          <w:szCs w:val="24"/>
        </w:rPr>
        <w:t>每个频道的逐笔行情消息发送完毕后，行情网关会发送一笔频道结束消息。</w:t>
      </w:r>
    </w:p>
    <w:p w:rsidR="00E04E8D" w:rsidRDefault="00E04E8D" w:rsidP="00E04E8D">
      <w:pPr>
        <w:spacing w:line="240" w:lineRule="auto"/>
        <w:ind w:firstLine="561"/>
        <w:rPr>
          <w:rFonts w:ascii="宋体" w:hAnsi="宋体"/>
          <w:iCs/>
          <w:color w:val="000000"/>
          <w:szCs w:val="24"/>
        </w:rPr>
      </w:pPr>
      <w:r>
        <w:rPr>
          <w:rFonts w:ascii="宋体" w:hAnsi="宋体"/>
          <w:iCs/>
          <w:color w:val="000000"/>
          <w:szCs w:val="24"/>
        </w:rPr>
        <w:t>每个频道在空闲时，会有独立的心跳消息，心跳消息没有记录号</w:t>
      </w:r>
      <w:r>
        <w:rPr>
          <w:rFonts w:ascii="宋体" w:hAnsi="宋体" w:hint="eastAsia"/>
          <w:iCs/>
          <w:color w:val="000000"/>
          <w:szCs w:val="24"/>
        </w:rPr>
        <w:t>。</w:t>
      </w:r>
      <w:r>
        <w:rPr>
          <w:rFonts w:ascii="宋体" w:hAnsi="宋体"/>
          <w:iCs/>
          <w:color w:val="000000"/>
          <w:szCs w:val="24"/>
        </w:rPr>
        <w:t>用户行情系统</w:t>
      </w:r>
      <w:r w:rsidRPr="00097857">
        <w:rPr>
          <w:rFonts w:hint="eastAsia"/>
        </w:rPr>
        <w:t>没有接收到数据包的时间超过</w:t>
      </w:r>
      <w:r>
        <w:rPr>
          <w:rFonts w:hint="eastAsia"/>
        </w:rPr>
        <w:t>两倍的</w:t>
      </w:r>
      <w:r w:rsidRPr="00097857">
        <w:rPr>
          <w:rFonts w:hint="eastAsia"/>
        </w:rPr>
        <w:t>心跳间隔</w:t>
      </w:r>
      <w:r>
        <w:rPr>
          <w:rFonts w:hint="eastAsia"/>
        </w:rPr>
        <w:t>时</w:t>
      </w:r>
      <w:r>
        <w:rPr>
          <w:rFonts w:ascii="宋体" w:hAnsi="宋体" w:hint="eastAsia"/>
          <w:iCs/>
          <w:color w:val="000000"/>
          <w:szCs w:val="24"/>
        </w:rPr>
        <w:t>，</w:t>
      </w:r>
      <w:r>
        <w:rPr>
          <w:rFonts w:ascii="宋体" w:hAnsi="宋体"/>
          <w:iCs/>
          <w:color w:val="000000"/>
          <w:szCs w:val="24"/>
        </w:rPr>
        <w:t>则</w:t>
      </w:r>
      <w:r>
        <w:rPr>
          <w:rFonts w:ascii="宋体" w:hAnsi="宋体" w:hint="eastAsia"/>
          <w:iCs/>
          <w:color w:val="000000"/>
          <w:szCs w:val="24"/>
        </w:rPr>
        <w:t>可能是</w:t>
      </w:r>
      <w:r>
        <w:rPr>
          <w:rFonts w:ascii="宋体" w:hAnsi="宋体"/>
          <w:iCs/>
          <w:color w:val="000000"/>
          <w:szCs w:val="24"/>
        </w:rPr>
        <w:t>行情网关发生故障</w:t>
      </w:r>
      <w:r>
        <w:rPr>
          <w:rFonts w:ascii="宋体" w:hAnsi="宋体" w:hint="eastAsia"/>
          <w:iCs/>
          <w:color w:val="000000"/>
          <w:szCs w:val="24"/>
        </w:rPr>
        <w:t>，</w:t>
      </w:r>
      <w:r>
        <w:rPr>
          <w:rFonts w:ascii="宋体" w:hAnsi="宋体"/>
          <w:iCs/>
          <w:color w:val="000000"/>
          <w:szCs w:val="24"/>
        </w:rPr>
        <w:t>用户行情系统</w:t>
      </w:r>
      <w:r>
        <w:rPr>
          <w:rFonts w:ascii="宋体" w:hAnsi="宋体" w:hint="eastAsia"/>
          <w:iCs/>
          <w:color w:val="000000"/>
          <w:szCs w:val="24"/>
        </w:rPr>
        <w:t>应当</w:t>
      </w:r>
      <w:r>
        <w:rPr>
          <w:rFonts w:ascii="宋体" w:hAnsi="宋体"/>
          <w:iCs/>
          <w:color w:val="000000"/>
          <w:szCs w:val="24"/>
        </w:rPr>
        <w:t>断开与行情网关的连接</w:t>
      </w:r>
      <w:r>
        <w:rPr>
          <w:rFonts w:ascii="宋体" w:hAnsi="宋体" w:hint="eastAsia"/>
          <w:iCs/>
          <w:color w:val="000000"/>
          <w:szCs w:val="24"/>
        </w:rPr>
        <w:t>，并</w:t>
      </w:r>
      <w:proofErr w:type="gramStart"/>
      <w:r>
        <w:rPr>
          <w:rFonts w:ascii="宋体" w:hAnsi="宋体" w:hint="eastAsia"/>
          <w:iCs/>
          <w:color w:val="000000"/>
          <w:szCs w:val="24"/>
        </w:rPr>
        <w:t>尝试重</w:t>
      </w:r>
      <w:proofErr w:type="gramEnd"/>
      <w:r>
        <w:rPr>
          <w:rFonts w:ascii="宋体" w:hAnsi="宋体" w:hint="eastAsia"/>
          <w:iCs/>
          <w:color w:val="000000"/>
          <w:szCs w:val="24"/>
        </w:rPr>
        <w:t>连</w:t>
      </w:r>
      <w:r>
        <w:rPr>
          <w:rFonts w:ascii="宋体" w:hAnsi="宋体"/>
          <w:iCs/>
          <w:color w:val="000000"/>
          <w:szCs w:val="24"/>
        </w:rPr>
        <w:t>。</w:t>
      </w:r>
    </w:p>
    <w:p w:rsidR="00E04E8D" w:rsidRPr="00A231FA" w:rsidRDefault="00E04E8D" w:rsidP="00E04E8D">
      <w:pPr>
        <w:spacing w:line="240" w:lineRule="auto"/>
        <w:ind w:firstLine="561"/>
        <w:rPr>
          <w:rFonts w:ascii="宋体" w:hAnsi="宋体"/>
          <w:iCs/>
          <w:color w:val="000000"/>
          <w:szCs w:val="24"/>
        </w:rPr>
      </w:pPr>
    </w:p>
    <w:p w:rsidR="00E04E8D" w:rsidRPr="002726BA" w:rsidRDefault="00E04E8D" w:rsidP="00E04E8D">
      <w:pPr>
        <w:pStyle w:val="2"/>
      </w:pPr>
      <w:bookmarkStart w:id="68" w:name="_Toc384897803"/>
      <w:bookmarkStart w:id="69" w:name="_Toc454458696"/>
      <w:r w:rsidRPr="002726BA">
        <w:rPr>
          <w:rFonts w:hint="eastAsia"/>
        </w:rPr>
        <w:t>公告消息接收</w:t>
      </w:r>
      <w:bookmarkEnd w:id="68"/>
      <w:bookmarkEnd w:id="69"/>
    </w:p>
    <w:p w:rsidR="00E04E8D" w:rsidRPr="00133020" w:rsidRDefault="00E04E8D" w:rsidP="00E04E8D">
      <w:pPr>
        <w:spacing w:line="460" w:lineRule="exact"/>
        <w:ind w:firstLine="420"/>
      </w:pPr>
      <w:r>
        <w:rPr>
          <w:rFonts w:hint="eastAsia"/>
        </w:rPr>
        <w:t>行情网关</w:t>
      </w:r>
      <w:r w:rsidRPr="00133020">
        <w:rPr>
          <w:rFonts w:hint="eastAsia"/>
        </w:rPr>
        <w:t>通过</w:t>
      </w:r>
      <w:r w:rsidRPr="003974A4">
        <w:rPr>
          <w:rFonts w:hint="eastAsia"/>
        </w:rPr>
        <w:t>公告</w:t>
      </w:r>
      <w:r w:rsidRPr="00133020">
        <w:rPr>
          <w:rFonts w:hint="eastAsia"/>
        </w:rPr>
        <w:t>消息向</w:t>
      </w:r>
      <w:r>
        <w:rPr>
          <w:rFonts w:hint="eastAsia"/>
        </w:rPr>
        <w:t>用户行情系统</w:t>
      </w:r>
      <w:r w:rsidRPr="00133020">
        <w:rPr>
          <w:rFonts w:hint="eastAsia"/>
        </w:rPr>
        <w:t>发送公告文件</w:t>
      </w:r>
      <w:r>
        <w:rPr>
          <w:rFonts w:hint="eastAsia"/>
        </w:rPr>
        <w:t>，</w:t>
      </w:r>
      <w:r w:rsidRPr="00133020">
        <w:rPr>
          <w:rFonts w:hint="eastAsia"/>
        </w:rPr>
        <w:t>每个公告文件都有一个唯一的</w:t>
      </w:r>
      <w:r w:rsidRPr="00133020">
        <w:rPr>
          <w:rFonts w:hint="eastAsia"/>
        </w:rPr>
        <w:t>ID</w:t>
      </w:r>
      <w:r>
        <w:rPr>
          <w:rFonts w:hint="eastAsia"/>
        </w:rPr>
        <w:t>号</w:t>
      </w:r>
      <w:r w:rsidRPr="00133020">
        <w:rPr>
          <w:rFonts w:hint="eastAsia"/>
        </w:rPr>
        <w:t>。</w:t>
      </w:r>
    </w:p>
    <w:p w:rsidR="00E04E8D" w:rsidRPr="00133020" w:rsidRDefault="00E04E8D" w:rsidP="00E04E8D">
      <w:pPr>
        <w:spacing w:line="460" w:lineRule="exact"/>
        <w:ind w:firstLine="420"/>
      </w:pPr>
      <w:r>
        <w:rPr>
          <w:rFonts w:hint="eastAsia"/>
        </w:rPr>
        <w:t>对于</w:t>
      </w:r>
      <w:r w:rsidRPr="00133020">
        <w:rPr>
          <w:rFonts w:hint="eastAsia"/>
        </w:rPr>
        <w:t>每个新到达</w:t>
      </w:r>
      <w:r>
        <w:rPr>
          <w:rFonts w:hint="eastAsia"/>
        </w:rPr>
        <w:t>行情网关</w:t>
      </w:r>
      <w:r w:rsidRPr="00133020">
        <w:rPr>
          <w:rFonts w:hint="eastAsia"/>
        </w:rPr>
        <w:t>的公告文件</w:t>
      </w:r>
      <w:r>
        <w:rPr>
          <w:rFonts w:hint="eastAsia"/>
        </w:rPr>
        <w:t>，行情网关</w:t>
      </w:r>
      <w:r w:rsidRPr="00133020">
        <w:rPr>
          <w:rFonts w:hint="eastAsia"/>
        </w:rPr>
        <w:t>都会通过</w:t>
      </w:r>
      <w:r w:rsidRPr="003974A4">
        <w:rPr>
          <w:rFonts w:hint="eastAsia"/>
        </w:rPr>
        <w:t>公告</w:t>
      </w:r>
      <w:r w:rsidRPr="00133020">
        <w:rPr>
          <w:rFonts w:hint="eastAsia"/>
        </w:rPr>
        <w:t>消息发送给</w:t>
      </w:r>
      <w:r>
        <w:rPr>
          <w:rFonts w:hint="eastAsia"/>
        </w:rPr>
        <w:t>用户行情系统</w:t>
      </w:r>
      <w:r w:rsidRPr="00133020">
        <w:rPr>
          <w:rFonts w:hint="eastAsia"/>
        </w:rPr>
        <w:t>。对于</w:t>
      </w:r>
      <w:r>
        <w:rPr>
          <w:rFonts w:hint="eastAsia"/>
        </w:rPr>
        <w:t>与行情网关建立连接</w:t>
      </w:r>
      <w:r w:rsidRPr="00133020">
        <w:rPr>
          <w:rFonts w:hint="eastAsia"/>
        </w:rPr>
        <w:t>之前可能丢失的公告文件，</w:t>
      </w:r>
      <w:r>
        <w:rPr>
          <w:rFonts w:hint="eastAsia"/>
        </w:rPr>
        <w:t>用户行情系统</w:t>
      </w:r>
      <w:r w:rsidRPr="00133020">
        <w:rPr>
          <w:rFonts w:hint="eastAsia"/>
        </w:rPr>
        <w:t>可以通过</w:t>
      </w:r>
      <w:r w:rsidRPr="003974A4">
        <w:rPr>
          <w:rFonts w:hint="eastAsia"/>
        </w:rPr>
        <w:t>重传</w:t>
      </w:r>
      <w:r w:rsidRPr="00133020">
        <w:rPr>
          <w:rFonts w:hint="eastAsia"/>
        </w:rPr>
        <w:t>消息先申请重传公告概要，</w:t>
      </w:r>
      <w:r>
        <w:rPr>
          <w:rFonts w:hint="eastAsia"/>
        </w:rPr>
        <w:t>公告概要中包含所有已发布公告文件的</w:t>
      </w:r>
      <w:r>
        <w:rPr>
          <w:rFonts w:hint="eastAsia"/>
        </w:rPr>
        <w:t>ID</w:t>
      </w:r>
      <w:r>
        <w:rPr>
          <w:rFonts w:hint="eastAsia"/>
        </w:rPr>
        <w:t>，用户行情系统可以</w:t>
      </w:r>
      <w:r w:rsidRPr="00133020">
        <w:rPr>
          <w:rFonts w:hint="eastAsia"/>
        </w:rPr>
        <w:t>逐个申请重传</w:t>
      </w:r>
      <w:r>
        <w:rPr>
          <w:rFonts w:hint="eastAsia"/>
        </w:rPr>
        <w:t>缺失的公告文件</w:t>
      </w:r>
      <w:r w:rsidRPr="00133020">
        <w:rPr>
          <w:rFonts w:hint="eastAsia"/>
        </w:rPr>
        <w:t>。</w:t>
      </w:r>
    </w:p>
    <w:p w:rsidR="00E04E8D" w:rsidRPr="00987C5C" w:rsidRDefault="00E04E8D" w:rsidP="00E04E8D">
      <w:pPr>
        <w:spacing w:line="240" w:lineRule="auto"/>
        <w:ind w:firstLine="561"/>
        <w:rPr>
          <w:rFonts w:ascii="宋体" w:hAnsi="宋体"/>
          <w:iCs/>
          <w:color w:val="000000"/>
          <w:szCs w:val="24"/>
        </w:rPr>
      </w:pPr>
      <w:r w:rsidRPr="00133020">
        <w:rPr>
          <w:rFonts w:hint="eastAsia"/>
        </w:rPr>
        <w:t>建议</w:t>
      </w:r>
      <w:r>
        <w:rPr>
          <w:rFonts w:hint="eastAsia"/>
        </w:rPr>
        <w:t>用户行情系统</w:t>
      </w:r>
      <w:r w:rsidRPr="00133020">
        <w:rPr>
          <w:rFonts w:hint="eastAsia"/>
        </w:rPr>
        <w:t>在完成和</w:t>
      </w:r>
      <w:r>
        <w:rPr>
          <w:rFonts w:hint="eastAsia"/>
        </w:rPr>
        <w:t>行情网关</w:t>
      </w:r>
      <w:r w:rsidRPr="00133020">
        <w:rPr>
          <w:rFonts w:hint="eastAsia"/>
        </w:rPr>
        <w:t>的登录动作之后</w:t>
      </w:r>
      <w:r>
        <w:rPr>
          <w:rFonts w:hint="eastAsia"/>
        </w:rPr>
        <w:t>，立即</w:t>
      </w:r>
      <w:proofErr w:type="gramStart"/>
      <w:r w:rsidRPr="00133020">
        <w:rPr>
          <w:rFonts w:hint="eastAsia"/>
        </w:rPr>
        <w:t>向</w:t>
      </w:r>
      <w:r>
        <w:rPr>
          <w:rFonts w:hint="eastAsia"/>
        </w:rPr>
        <w:t>行情网关</w:t>
      </w:r>
      <w:proofErr w:type="gramEnd"/>
      <w:r w:rsidRPr="00133020">
        <w:rPr>
          <w:rFonts w:hint="eastAsia"/>
        </w:rPr>
        <w:t>申请重传公告文件。</w:t>
      </w:r>
    </w:p>
    <w:p w:rsidR="00E04E8D" w:rsidRDefault="00E04E8D" w:rsidP="00E04E8D">
      <w:bookmarkStart w:id="70" w:name="_Toc162939090"/>
      <w:bookmarkStart w:id="71" w:name="_Toc183403633"/>
      <w:bookmarkStart w:id="72" w:name="_Toc183948601"/>
    </w:p>
    <w:p w:rsidR="00E04E8D" w:rsidRPr="00693187" w:rsidRDefault="00E04E8D" w:rsidP="00E04E8D">
      <w:pPr>
        <w:pStyle w:val="1"/>
      </w:pPr>
      <w:bookmarkStart w:id="73" w:name="_Toc367188067"/>
      <w:bookmarkStart w:id="74" w:name="_Toc367284614"/>
      <w:bookmarkStart w:id="75" w:name="_Toc454458697"/>
      <w:bookmarkEnd w:id="2"/>
      <w:bookmarkEnd w:id="3"/>
      <w:bookmarkEnd w:id="4"/>
      <w:bookmarkEnd w:id="5"/>
      <w:bookmarkEnd w:id="6"/>
      <w:bookmarkEnd w:id="70"/>
      <w:bookmarkEnd w:id="71"/>
      <w:bookmarkEnd w:id="72"/>
      <w:r w:rsidRPr="00693187">
        <w:rPr>
          <w:rFonts w:hint="eastAsia"/>
        </w:rPr>
        <w:t>消息定义</w:t>
      </w:r>
      <w:bookmarkEnd w:id="73"/>
      <w:bookmarkEnd w:id="74"/>
      <w:bookmarkEnd w:id="75"/>
    </w:p>
    <w:p w:rsidR="00E04E8D" w:rsidRPr="006E1DF2" w:rsidRDefault="00E04E8D" w:rsidP="00E04E8D">
      <w:pPr>
        <w:pStyle w:val="2"/>
      </w:pPr>
      <w:bookmarkStart w:id="76" w:name="_Toc454458698"/>
      <w:bookmarkStart w:id="77" w:name="_Toc367188069"/>
      <w:bookmarkStart w:id="78" w:name="_Toc367284616"/>
      <w:r w:rsidRPr="006E1DF2">
        <w:rPr>
          <w:rFonts w:hint="eastAsia"/>
        </w:rPr>
        <w:t>消息结构</w:t>
      </w:r>
      <w:bookmarkEnd w:id="76"/>
    </w:p>
    <w:p w:rsidR="00E04E8D" w:rsidRDefault="00E04E8D" w:rsidP="00E04E8D">
      <w:pPr>
        <w:ind w:firstLine="420"/>
      </w:pPr>
      <w:r w:rsidRPr="002C56F5">
        <w:rPr>
          <w:rFonts w:hint="eastAsia"/>
        </w:rPr>
        <w:t>每一条消息都由</w:t>
      </w:r>
      <w:r>
        <w:rPr>
          <w:rFonts w:hint="eastAsia"/>
        </w:rPr>
        <w:t>消息头、</w:t>
      </w:r>
      <w:r w:rsidRPr="002C56F5">
        <w:rPr>
          <w:rFonts w:hint="eastAsia"/>
        </w:rPr>
        <w:t>消息体</w:t>
      </w:r>
      <w:r>
        <w:rPr>
          <w:rFonts w:hint="eastAsia"/>
        </w:rPr>
        <w:t>和消息尾组成。</w:t>
      </w:r>
    </w:p>
    <w:p w:rsidR="00E04E8D" w:rsidRPr="000D0B9E" w:rsidRDefault="00E04E8D" w:rsidP="00E04E8D">
      <w:pPr>
        <w:ind w:firstLine="420"/>
      </w:pPr>
      <w:r w:rsidRPr="00F616AB">
        <w:rPr>
          <w:rFonts w:hint="eastAsia"/>
          <w:b/>
          <w:color w:val="F79646" w:themeColor="accent6"/>
        </w:rPr>
        <w:t>对于</w:t>
      </w:r>
      <w:r w:rsidRPr="00F616AB">
        <w:rPr>
          <w:rFonts w:hint="eastAsia"/>
          <w:b/>
          <w:color w:val="F79646" w:themeColor="accent6"/>
        </w:rPr>
        <w:t>MDGW</w:t>
      </w:r>
      <w:r w:rsidRPr="00F616AB">
        <w:rPr>
          <w:rFonts w:hint="eastAsia"/>
          <w:b/>
          <w:color w:val="F79646" w:themeColor="accent6"/>
        </w:rPr>
        <w:t>发送给用户行情系统的消息，用户行情系统应能支持消息体尾部扩展</w:t>
      </w:r>
      <w:r w:rsidRPr="00F616AB">
        <w:rPr>
          <w:rFonts w:hint="eastAsia"/>
          <w:b/>
          <w:color w:val="F79646" w:themeColor="accent6"/>
        </w:rPr>
        <w:lastRenderedPageBreak/>
        <w:t>新的字段，并且用户行情系统如果不关心新扩展的字段，应该能够不作改造而自动忽略新字段。</w:t>
      </w:r>
    </w:p>
    <w:p w:rsidR="00E04E8D" w:rsidRPr="00A371DF" w:rsidRDefault="00E04E8D" w:rsidP="00E04E8D">
      <w:pPr>
        <w:pStyle w:val="3"/>
        <w:ind w:right="240"/>
      </w:pPr>
      <w:bookmarkStart w:id="79" w:name="_Toc454458699"/>
      <w:r w:rsidRPr="00A371DF">
        <w:rPr>
          <w:rFonts w:hint="eastAsia"/>
        </w:rPr>
        <w:t>消息头</w:t>
      </w:r>
      <w:bookmarkEnd w:id="77"/>
      <w:bookmarkEnd w:id="78"/>
      <w:bookmarkEnd w:id="79"/>
    </w:p>
    <w:p w:rsidR="00E04E8D" w:rsidRPr="00097857" w:rsidRDefault="00E04E8D" w:rsidP="00E04E8D">
      <w:pPr>
        <w:spacing w:line="460" w:lineRule="exact"/>
        <w:ind w:firstLine="420"/>
      </w:pPr>
      <w:r w:rsidRPr="00097857">
        <w:rPr>
          <w:rFonts w:hint="eastAsia"/>
        </w:rPr>
        <w:t>消息头定义了</w:t>
      </w:r>
      <w:r>
        <w:rPr>
          <w:rFonts w:hint="eastAsia"/>
        </w:rPr>
        <w:t>应用</w:t>
      </w:r>
      <w:r w:rsidRPr="00097857">
        <w:rPr>
          <w:rFonts w:hint="eastAsia"/>
        </w:rPr>
        <w:t>消息的类型，长度数据域，均不加密传输。</w:t>
      </w:r>
    </w:p>
    <w:tbl>
      <w:tblPr>
        <w:tblW w:w="3385"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175"/>
        <w:gridCol w:w="4082"/>
      </w:tblGrid>
      <w:tr w:rsidR="00E04E8D" w:rsidRPr="00097857" w:rsidTr="00AE3B62">
        <w:trPr>
          <w:tblHeader/>
          <w:jc w:val="center"/>
        </w:trPr>
        <w:tc>
          <w:tcPr>
            <w:tcW w:w="1738" w:type="pct"/>
            <w:tcBorders>
              <w:top w:val="double" w:sz="4" w:space="0" w:color="auto"/>
              <w:bottom w:val="double" w:sz="4" w:space="0" w:color="auto"/>
            </w:tcBorders>
            <w:shd w:val="clear" w:color="auto" w:fill="C0C0C0"/>
            <w:vAlign w:val="center"/>
          </w:tcPr>
          <w:p w:rsidR="00E04E8D" w:rsidRPr="00097857" w:rsidRDefault="00E04E8D" w:rsidP="00AE3B62">
            <w:pPr>
              <w:spacing w:line="320" w:lineRule="exact"/>
              <w:jc w:val="center"/>
              <w:rPr>
                <w:b/>
                <w:szCs w:val="21"/>
              </w:rPr>
            </w:pPr>
            <w:r>
              <w:rPr>
                <w:rFonts w:hint="eastAsia"/>
                <w:b/>
                <w:szCs w:val="21"/>
              </w:rPr>
              <w:t>域名</w:t>
            </w:r>
          </w:p>
        </w:tc>
        <w:tc>
          <w:tcPr>
            <w:tcW w:w="3262" w:type="pct"/>
            <w:tcBorders>
              <w:top w:val="double" w:sz="4" w:space="0" w:color="auto"/>
              <w:bottom w:val="double" w:sz="4" w:space="0" w:color="auto"/>
            </w:tcBorders>
            <w:shd w:val="clear" w:color="auto" w:fill="C0C0C0"/>
            <w:vAlign w:val="center"/>
          </w:tcPr>
          <w:p w:rsidR="00E04E8D" w:rsidRPr="00097857" w:rsidRDefault="00E04E8D" w:rsidP="00AE3B62">
            <w:pPr>
              <w:spacing w:line="320" w:lineRule="exact"/>
              <w:jc w:val="center"/>
              <w:rPr>
                <w:b/>
                <w:szCs w:val="21"/>
              </w:rPr>
            </w:pPr>
            <w:r>
              <w:rPr>
                <w:rFonts w:hint="eastAsia"/>
                <w:b/>
                <w:sz w:val="21"/>
                <w:szCs w:val="21"/>
              </w:rPr>
              <w:t>字段描述</w:t>
            </w:r>
          </w:p>
        </w:tc>
      </w:tr>
      <w:tr w:rsidR="00E04E8D" w:rsidRPr="00AD3933" w:rsidTr="00AE3B62">
        <w:trPr>
          <w:tblHeader/>
          <w:jc w:val="center"/>
        </w:trPr>
        <w:tc>
          <w:tcPr>
            <w:tcW w:w="1738" w:type="pct"/>
            <w:tcBorders>
              <w:top w:val="double" w:sz="4" w:space="0" w:color="auto"/>
              <w:left w:val="double" w:sz="4" w:space="0" w:color="auto"/>
              <w:bottom w:val="single" w:sz="6" w:space="0" w:color="auto"/>
              <w:right w:val="single" w:sz="6" w:space="0" w:color="auto"/>
            </w:tcBorders>
            <w:shd w:val="clear" w:color="auto" w:fill="auto"/>
            <w:vAlign w:val="center"/>
          </w:tcPr>
          <w:p w:rsidR="00E04E8D" w:rsidRPr="00AD3933" w:rsidRDefault="00E04E8D" w:rsidP="00AE3B62">
            <w:pPr>
              <w:spacing w:line="320" w:lineRule="exact"/>
              <w:jc w:val="center"/>
              <w:rPr>
                <w:sz w:val="21"/>
                <w:szCs w:val="21"/>
              </w:rPr>
            </w:pPr>
            <w:r w:rsidRPr="00AD3933">
              <w:rPr>
                <w:sz w:val="21"/>
                <w:szCs w:val="21"/>
              </w:rPr>
              <w:t>MsgType</w:t>
            </w:r>
          </w:p>
        </w:tc>
        <w:tc>
          <w:tcPr>
            <w:tcW w:w="3262" w:type="pct"/>
            <w:tcBorders>
              <w:top w:val="double" w:sz="4" w:space="0" w:color="auto"/>
              <w:left w:val="single" w:sz="6" w:space="0" w:color="auto"/>
              <w:bottom w:val="single" w:sz="6" w:space="0" w:color="auto"/>
              <w:right w:val="double" w:sz="4" w:space="0" w:color="auto"/>
            </w:tcBorders>
            <w:shd w:val="clear" w:color="auto" w:fill="auto"/>
            <w:vAlign w:val="center"/>
          </w:tcPr>
          <w:p w:rsidR="00E04E8D" w:rsidRPr="00AD3933" w:rsidRDefault="00E04E8D" w:rsidP="00AE3B62">
            <w:pPr>
              <w:spacing w:line="320" w:lineRule="exact"/>
              <w:rPr>
                <w:sz w:val="21"/>
                <w:szCs w:val="21"/>
              </w:rPr>
            </w:pPr>
            <w:r w:rsidRPr="00AD3933">
              <w:rPr>
                <w:rFonts w:hint="eastAsia"/>
                <w:sz w:val="21"/>
                <w:szCs w:val="21"/>
              </w:rPr>
              <w:t>消息类型</w:t>
            </w:r>
          </w:p>
        </w:tc>
      </w:tr>
      <w:tr w:rsidR="00E04E8D" w:rsidRPr="00097857" w:rsidTr="00AE3B62">
        <w:trPr>
          <w:jc w:val="center"/>
        </w:trPr>
        <w:tc>
          <w:tcPr>
            <w:tcW w:w="1738" w:type="pct"/>
            <w:shd w:val="clear" w:color="auto" w:fill="auto"/>
            <w:vAlign w:val="center"/>
          </w:tcPr>
          <w:p w:rsidR="00E04E8D" w:rsidRPr="00426C61" w:rsidRDefault="00E04E8D" w:rsidP="00AE3B62">
            <w:pPr>
              <w:spacing w:line="320" w:lineRule="exact"/>
              <w:jc w:val="center"/>
              <w:rPr>
                <w:sz w:val="21"/>
                <w:szCs w:val="21"/>
              </w:rPr>
            </w:pPr>
            <w:r w:rsidRPr="00426C61">
              <w:rPr>
                <w:sz w:val="21"/>
                <w:szCs w:val="21"/>
              </w:rPr>
              <w:t>BodyLength</w:t>
            </w:r>
          </w:p>
        </w:tc>
        <w:tc>
          <w:tcPr>
            <w:tcW w:w="3262" w:type="pct"/>
            <w:shd w:val="clear" w:color="auto" w:fill="auto"/>
            <w:vAlign w:val="center"/>
          </w:tcPr>
          <w:p w:rsidR="00E04E8D" w:rsidRPr="00426C61" w:rsidRDefault="00E04E8D" w:rsidP="00AE3B62">
            <w:pPr>
              <w:spacing w:line="320" w:lineRule="exact"/>
              <w:rPr>
                <w:sz w:val="21"/>
                <w:szCs w:val="21"/>
              </w:rPr>
            </w:pPr>
            <w:r w:rsidRPr="00426C61">
              <w:rPr>
                <w:rFonts w:hint="eastAsia"/>
                <w:sz w:val="21"/>
                <w:szCs w:val="21"/>
              </w:rPr>
              <w:t>消息体长度</w:t>
            </w:r>
          </w:p>
        </w:tc>
      </w:tr>
    </w:tbl>
    <w:p w:rsidR="00E04E8D" w:rsidRPr="00A371DF" w:rsidRDefault="00E04E8D" w:rsidP="00E04E8D">
      <w:pPr>
        <w:pStyle w:val="3"/>
        <w:ind w:right="240"/>
      </w:pPr>
      <w:bookmarkStart w:id="80" w:name="_Toc454458700"/>
      <w:r>
        <w:rPr>
          <w:rFonts w:hint="eastAsia"/>
        </w:rPr>
        <w:t>消息尾</w:t>
      </w:r>
      <w:bookmarkEnd w:id="80"/>
    </w:p>
    <w:p w:rsidR="00E04E8D" w:rsidRPr="00097857" w:rsidRDefault="00E04E8D" w:rsidP="00E04E8D">
      <w:pPr>
        <w:spacing w:line="460" w:lineRule="exact"/>
        <w:ind w:firstLine="420"/>
      </w:pPr>
      <w:r>
        <w:rPr>
          <w:rFonts w:hint="eastAsia"/>
        </w:rPr>
        <w:t>消息尾</w:t>
      </w:r>
      <w:r w:rsidRPr="00097857">
        <w:rPr>
          <w:rFonts w:hint="eastAsia"/>
        </w:rPr>
        <w:t>定义了消息的</w:t>
      </w:r>
      <w:r>
        <w:rPr>
          <w:rFonts w:hint="eastAsia"/>
        </w:rPr>
        <w:t>校验和，</w:t>
      </w:r>
      <w:r w:rsidRPr="00097857">
        <w:rPr>
          <w:rFonts w:hint="eastAsia"/>
        </w:rPr>
        <w:t>不加密传输。</w:t>
      </w:r>
      <w:r>
        <w:rPr>
          <w:rFonts w:hint="eastAsia"/>
        </w:rPr>
        <w:t>校验和的计算范围从消息头开始（包括消息头）一直到消息体结束。</w:t>
      </w:r>
    </w:p>
    <w:tbl>
      <w:tblPr>
        <w:tblW w:w="3385"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175"/>
        <w:gridCol w:w="4082"/>
      </w:tblGrid>
      <w:tr w:rsidR="00E04E8D" w:rsidRPr="00097857" w:rsidTr="00AE3B62">
        <w:trPr>
          <w:tblHeader/>
          <w:jc w:val="center"/>
        </w:trPr>
        <w:tc>
          <w:tcPr>
            <w:tcW w:w="1738" w:type="pct"/>
            <w:tcBorders>
              <w:top w:val="double" w:sz="4" w:space="0" w:color="auto"/>
              <w:bottom w:val="double" w:sz="4" w:space="0" w:color="auto"/>
            </w:tcBorders>
            <w:shd w:val="clear" w:color="auto" w:fill="C0C0C0"/>
            <w:vAlign w:val="center"/>
          </w:tcPr>
          <w:p w:rsidR="00E04E8D" w:rsidRPr="00097857" w:rsidRDefault="00E04E8D" w:rsidP="00AE3B62">
            <w:pPr>
              <w:spacing w:line="320" w:lineRule="exact"/>
              <w:jc w:val="center"/>
              <w:rPr>
                <w:b/>
                <w:szCs w:val="21"/>
              </w:rPr>
            </w:pPr>
            <w:r>
              <w:rPr>
                <w:rFonts w:hint="eastAsia"/>
                <w:b/>
                <w:szCs w:val="21"/>
              </w:rPr>
              <w:t>域名</w:t>
            </w:r>
          </w:p>
        </w:tc>
        <w:tc>
          <w:tcPr>
            <w:tcW w:w="3262" w:type="pct"/>
            <w:tcBorders>
              <w:top w:val="double" w:sz="4" w:space="0" w:color="auto"/>
              <w:bottom w:val="double" w:sz="4" w:space="0" w:color="auto"/>
            </w:tcBorders>
            <w:shd w:val="clear" w:color="auto" w:fill="C0C0C0"/>
            <w:vAlign w:val="center"/>
          </w:tcPr>
          <w:p w:rsidR="00E04E8D" w:rsidRPr="00097857" w:rsidRDefault="00E04E8D" w:rsidP="00AE3B62">
            <w:pPr>
              <w:spacing w:line="320" w:lineRule="exact"/>
              <w:jc w:val="center"/>
              <w:rPr>
                <w:b/>
                <w:szCs w:val="21"/>
              </w:rPr>
            </w:pPr>
            <w:r>
              <w:rPr>
                <w:rFonts w:hint="eastAsia"/>
                <w:b/>
                <w:sz w:val="21"/>
                <w:szCs w:val="21"/>
              </w:rPr>
              <w:t>字段描述</w:t>
            </w:r>
          </w:p>
        </w:tc>
      </w:tr>
      <w:tr w:rsidR="00E04E8D" w:rsidRPr="00097857" w:rsidTr="00AE3B62">
        <w:trPr>
          <w:jc w:val="center"/>
        </w:trPr>
        <w:tc>
          <w:tcPr>
            <w:tcW w:w="1738" w:type="pct"/>
            <w:shd w:val="clear" w:color="auto" w:fill="auto"/>
            <w:vAlign w:val="center"/>
          </w:tcPr>
          <w:p w:rsidR="00E04E8D" w:rsidRPr="00426C61" w:rsidRDefault="00E04E8D" w:rsidP="00AE3B62">
            <w:pPr>
              <w:spacing w:line="320" w:lineRule="exact"/>
              <w:jc w:val="center"/>
              <w:rPr>
                <w:sz w:val="21"/>
                <w:szCs w:val="21"/>
              </w:rPr>
            </w:pPr>
            <w:r>
              <w:rPr>
                <w:rFonts w:hint="eastAsia"/>
                <w:sz w:val="21"/>
                <w:szCs w:val="21"/>
              </w:rPr>
              <w:t>Checksum</w:t>
            </w:r>
          </w:p>
        </w:tc>
        <w:tc>
          <w:tcPr>
            <w:tcW w:w="3262" w:type="pct"/>
            <w:shd w:val="clear" w:color="auto" w:fill="auto"/>
            <w:vAlign w:val="center"/>
          </w:tcPr>
          <w:p w:rsidR="00E04E8D" w:rsidRPr="00426C61" w:rsidRDefault="00E04E8D" w:rsidP="00AE3B62">
            <w:pPr>
              <w:spacing w:line="320" w:lineRule="exact"/>
              <w:rPr>
                <w:sz w:val="21"/>
                <w:szCs w:val="21"/>
              </w:rPr>
            </w:pPr>
            <w:r>
              <w:rPr>
                <w:rFonts w:hint="eastAsia"/>
                <w:sz w:val="21"/>
                <w:szCs w:val="21"/>
              </w:rPr>
              <w:t>校验和</w:t>
            </w:r>
          </w:p>
        </w:tc>
      </w:tr>
    </w:tbl>
    <w:p w:rsidR="00E04E8D" w:rsidRDefault="00E04E8D" w:rsidP="00E04E8D">
      <w:pPr>
        <w:ind w:firstLineChars="200" w:firstLine="480"/>
      </w:pPr>
      <w:r>
        <w:rPr>
          <w:rFonts w:hint="eastAsia"/>
        </w:rPr>
        <w:t>以下为计算校验和的代码段：</w:t>
      </w:r>
    </w:p>
    <w:p w:rsidR="00E04E8D" w:rsidRDefault="00E04E8D" w:rsidP="00E04E8D">
      <w:pPr>
        <w:ind w:firstLineChars="200" w:firstLine="480"/>
      </w:pPr>
      <w:proofErr w:type="gramStart"/>
      <w:r>
        <w:rPr>
          <w:rFonts w:hint="eastAsia"/>
        </w:rPr>
        <w:t>uint32</w:t>
      </w:r>
      <w:r>
        <w:t>GenerateCheckSum(</w:t>
      </w:r>
      <w:proofErr w:type="gramEnd"/>
      <w:r>
        <w:t xml:space="preserve"> char *buf, </w:t>
      </w:r>
      <w:r>
        <w:rPr>
          <w:rFonts w:hint="eastAsia"/>
        </w:rPr>
        <w:t xml:space="preserve">uint32 </w:t>
      </w:r>
      <w:r>
        <w:t>bufLen )</w:t>
      </w:r>
    </w:p>
    <w:p w:rsidR="00E04E8D" w:rsidRDefault="00E04E8D" w:rsidP="00E04E8D">
      <w:pPr>
        <w:ind w:firstLineChars="200" w:firstLine="480"/>
      </w:pPr>
      <w:r>
        <w:t>{</w:t>
      </w:r>
    </w:p>
    <w:p w:rsidR="00E04E8D" w:rsidRDefault="00E04E8D" w:rsidP="00E04E8D">
      <w:pPr>
        <w:ind w:firstLineChars="200" w:firstLine="480"/>
      </w:pPr>
      <w:r>
        <w:tab/>
      </w:r>
      <w:proofErr w:type="gramStart"/>
      <w:r>
        <w:t>long</w:t>
      </w:r>
      <w:proofErr w:type="gramEnd"/>
      <w:r>
        <w:t xml:space="preserve"> idx;</w:t>
      </w:r>
    </w:p>
    <w:p w:rsidR="00E04E8D" w:rsidRDefault="00E04E8D" w:rsidP="00E04E8D">
      <w:pPr>
        <w:ind w:firstLineChars="200" w:firstLine="480"/>
      </w:pPr>
      <w:r>
        <w:tab/>
      </w:r>
      <w:proofErr w:type="gramStart"/>
      <w:r>
        <w:t>uint</w:t>
      </w:r>
      <w:r>
        <w:rPr>
          <w:rFonts w:hint="eastAsia"/>
        </w:rPr>
        <w:t>32</w:t>
      </w:r>
      <w:proofErr w:type="gramEnd"/>
      <w:r>
        <w:t xml:space="preserve"> cks;</w:t>
      </w:r>
    </w:p>
    <w:p w:rsidR="00E04E8D" w:rsidRDefault="00E04E8D" w:rsidP="00E04E8D">
      <w:pPr>
        <w:ind w:firstLineChars="200" w:firstLine="480"/>
      </w:pPr>
      <w:r>
        <w:tab/>
      </w:r>
      <w:proofErr w:type="gramStart"/>
      <w:r>
        <w:t>for(</w:t>
      </w:r>
      <w:proofErr w:type="gramEnd"/>
      <w:r>
        <w:t xml:space="preserve"> idx = 0L, cks = 0; idx &lt; bufLen; cks += (uint</w:t>
      </w:r>
      <w:r>
        <w:rPr>
          <w:rFonts w:hint="eastAsia"/>
        </w:rPr>
        <w:t>32</w:t>
      </w:r>
      <w:r>
        <w:t>)buf[ idx++ ] );</w:t>
      </w:r>
    </w:p>
    <w:p w:rsidR="00E04E8D" w:rsidRDefault="00E04E8D" w:rsidP="00E04E8D">
      <w:pPr>
        <w:ind w:firstLineChars="200" w:firstLine="480"/>
      </w:pPr>
      <w:r>
        <w:tab/>
      </w:r>
      <w:r>
        <w:rPr>
          <w:rFonts w:hint="eastAsia"/>
        </w:rPr>
        <w:t xml:space="preserve">return </w:t>
      </w:r>
      <w:r>
        <w:rPr>
          <w:rFonts w:hint="eastAsia"/>
        </w:rPr>
        <w:t>（</w:t>
      </w:r>
      <w:r>
        <w:t>cks % 256 );</w:t>
      </w:r>
    </w:p>
    <w:p w:rsidR="00E04E8D" w:rsidRDefault="00E04E8D" w:rsidP="00E04E8D">
      <w:pPr>
        <w:ind w:firstLineChars="200" w:firstLine="480"/>
      </w:pPr>
      <w:r>
        <w:t>}</w:t>
      </w:r>
    </w:p>
    <w:p w:rsidR="00E04E8D" w:rsidRDefault="00E04E8D" w:rsidP="00E04E8D">
      <w:pPr>
        <w:pStyle w:val="2"/>
      </w:pPr>
      <w:bookmarkStart w:id="81" w:name="_Toc454458701"/>
      <w:r>
        <w:rPr>
          <w:rFonts w:hint="eastAsia"/>
        </w:rPr>
        <w:t>管理消息</w:t>
      </w:r>
      <w:bookmarkEnd w:id="81"/>
    </w:p>
    <w:p w:rsidR="00E04E8D" w:rsidRPr="006E1DF2" w:rsidRDefault="00E04E8D" w:rsidP="00E04E8D">
      <w:pPr>
        <w:pStyle w:val="3"/>
        <w:ind w:right="240"/>
      </w:pPr>
      <w:bookmarkStart w:id="82" w:name="_Toc370630069"/>
      <w:bookmarkStart w:id="83" w:name="_Toc454458702"/>
      <w:r w:rsidRPr="006E1DF2">
        <w:rPr>
          <w:rFonts w:hint="eastAsia"/>
        </w:rPr>
        <w:t>登录消息（</w:t>
      </w:r>
      <w:r w:rsidRPr="006E1DF2">
        <w:rPr>
          <w:rFonts w:hint="eastAsia"/>
        </w:rPr>
        <w:t>Logon</w:t>
      </w:r>
      <w:r w:rsidRPr="006E1DF2">
        <w:rPr>
          <w:rFonts w:hint="eastAsia"/>
        </w:rPr>
        <w:t>）</w:t>
      </w:r>
      <w:bookmarkEnd w:id="82"/>
      <w:bookmarkEnd w:id="83"/>
    </w:p>
    <w:p w:rsidR="00E04E8D" w:rsidRDefault="00E04E8D" w:rsidP="00E04E8D">
      <w:pPr>
        <w:spacing w:line="460" w:lineRule="exact"/>
        <w:ind w:firstLine="420"/>
      </w:pPr>
      <w:r w:rsidRPr="00097857">
        <w:rPr>
          <w:rFonts w:hint="eastAsia"/>
          <w:b/>
          <w:i/>
        </w:rPr>
        <w:t>Logon</w:t>
      </w:r>
      <w:r w:rsidRPr="00097857">
        <w:rPr>
          <w:rFonts w:hint="eastAsia"/>
        </w:rPr>
        <w:t>消息应该是</w:t>
      </w:r>
      <w:r>
        <w:rPr>
          <w:rFonts w:hint="eastAsia"/>
        </w:rPr>
        <w:t>用户行情系统（</w:t>
      </w:r>
      <w:r>
        <w:rPr>
          <w:rFonts w:hint="eastAsia"/>
        </w:rPr>
        <w:t>VSS</w:t>
      </w:r>
      <w:r>
        <w:rPr>
          <w:rFonts w:hint="eastAsia"/>
        </w:rPr>
        <w:t>）</w:t>
      </w:r>
      <w:r w:rsidRPr="00097857">
        <w:rPr>
          <w:rFonts w:hint="eastAsia"/>
        </w:rPr>
        <w:t>开始工作时</w:t>
      </w:r>
      <w:proofErr w:type="gramStart"/>
      <w:r w:rsidRPr="00097857">
        <w:rPr>
          <w:rFonts w:hint="eastAsia"/>
        </w:rPr>
        <w:t>向</w:t>
      </w:r>
      <w:r>
        <w:rPr>
          <w:rFonts w:hint="eastAsia"/>
        </w:rPr>
        <w:t>行情网关</w:t>
      </w:r>
      <w:proofErr w:type="gramEnd"/>
      <w:r w:rsidRPr="00097857">
        <w:rPr>
          <w:rFonts w:hint="eastAsia"/>
        </w:rPr>
        <w:t>发出的第一条消息。</w:t>
      </w:r>
      <w:r>
        <w:rPr>
          <w:rFonts w:hint="eastAsia"/>
        </w:rPr>
        <w:t>用户行情系统</w:t>
      </w:r>
      <w:r w:rsidRPr="00097857">
        <w:rPr>
          <w:rFonts w:hint="eastAsia"/>
        </w:rPr>
        <w:t>使用登录消息来与</w:t>
      </w:r>
      <w:r>
        <w:rPr>
          <w:rFonts w:hint="eastAsia"/>
        </w:rPr>
        <w:t>行情网关</w:t>
      </w:r>
      <w:r w:rsidRPr="00097857">
        <w:rPr>
          <w:rFonts w:hint="eastAsia"/>
        </w:rPr>
        <w:t>建立连接</w:t>
      </w:r>
      <w:r>
        <w:rPr>
          <w:rFonts w:hint="eastAsia"/>
        </w:rPr>
        <w:t>，行情网关使用</w:t>
      </w:r>
      <w:r w:rsidRPr="00097857">
        <w:rPr>
          <w:rFonts w:hint="eastAsia"/>
          <w:b/>
          <w:i/>
        </w:rPr>
        <w:t>Logon</w:t>
      </w:r>
      <w:r w:rsidRPr="00097857">
        <w:rPr>
          <w:rFonts w:hint="eastAsia"/>
        </w:rPr>
        <w:t>消息</w:t>
      </w:r>
      <w:r>
        <w:rPr>
          <w:rFonts w:hint="eastAsia"/>
        </w:rPr>
        <w:t>确认用户行情系统登录成功</w:t>
      </w:r>
      <w:r w:rsidRPr="00097857">
        <w:rPr>
          <w:rFonts w:hint="eastAsia"/>
        </w:rPr>
        <w:t>。</w:t>
      </w:r>
    </w:p>
    <w:p w:rsidR="00E04E8D" w:rsidRPr="00113008" w:rsidRDefault="00E04E8D" w:rsidP="00E04E8D">
      <w:pPr>
        <w:jc w:val="center"/>
        <w:rPr>
          <w:b/>
        </w:rPr>
      </w:pPr>
      <w:r w:rsidRPr="007F4424">
        <w:rPr>
          <w:rFonts w:hint="eastAsia"/>
          <w:b/>
        </w:rPr>
        <w:t>表</w:t>
      </w:r>
      <w:r>
        <w:rPr>
          <w:rFonts w:hint="eastAsia"/>
          <w:b/>
        </w:rPr>
        <w:t>4-1 VSS</w:t>
      </w:r>
      <w:r>
        <w:rPr>
          <w:rFonts w:hint="eastAsia"/>
          <w:b/>
        </w:rPr>
        <w:t>向</w:t>
      </w:r>
      <w:r>
        <w:rPr>
          <w:rFonts w:hint="eastAsia"/>
          <w:b/>
        </w:rPr>
        <w:t>MDGW</w:t>
      </w:r>
      <w:r>
        <w:rPr>
          <w:rFonts w:hint="eastAsia"/>
          <w:b/>
        </w:rPr>
        <w:t>申请登录消息定义</w:t>
      </w:r>
    </w:p>
    <w:tbl>
      <w:tblPr>
        <w:tblW w:w="4054"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75"/>
        <w:gridCol w:w="4718"/>
      </w:tblGrid>
      <w:tr w:rsidR="00E04E8D" w:rsidRPr="00097857" w:rsidTr="00AE3B62">
        <w:trPr>
          <w:cantSplit/>
          <w:jc w:val="center"/>
        </w:trPr>
        <w:tc>
          <w:tcPr>
            <w:tcW w:w="1852" w:type="pct"/>
            <w:tcBorders>
              <w:top w:val="single" w:sz="6" w:space="0" w:color="auto"/>
              <w:bottom w:val="single" w:sz="6" w:space="0" w:color="auto"/>
            </w:tcBorders>
            <w:shd w:val="clear" w:color="auto" w:fill="C0C0C0"/>
            <w:vAlign w:val="center"/>
          </w:tcPr>
          <w:p w:rsidR="00E04E8D" w:rsidRPr="00097857" w:rsidRDefault="00E04E8D" w:rsidP="00AE3B62">
            <w:pPr>
              <w:spacing w:line="320" w:lineRule="exact"/>
              <w:jc w:val="center"/>
              <w:rPr>
                <w:b/>
                <w:szCs w:val="21"/>
              </w:rPr>
            </w:pPr>
            <w:r>
              <w:rPr>
                <w:rFonts w:hint="eastAsia"/>
                <w:b/>
                <w:szCs w:val="21"/>
              </w:rPr>
              <w:t>域名</w:t>
            </w:r>
          </w:p>
        </w:tc>
        <w:tc>
          <w:tcPr>
            <w:tcW w:w="3148" w:type="pct"/>
            <w:tcBorders>
              <w:top w:val="single" w:sz="6" w:space="0" w:color="auto"/>
              <w:bottom w:val="single" w:sz="6" w:space="0" w:color="auto"/>
            </w:tcBorders>
            <w:shd w:val="clear" w:color="auto" w:fill="C0C0C0"/>
            <w:vAlign w:val="center"/>
          </w:tcPr>
          <w:p w:rsidR="00E04E8D" w:rsidRPr="00097857" w:rsidRDefault="00E04E8D" w:rsidP="00AE3B62">
            <w:pPr>
              <w:spacing w:line="320" w:lineRule="exact"/>
              <w:jc w:val="center"/>
              <w:rPr>
                <w:b/>
                <w:szCs w:val="21"/>
              </w:rPr>
            </w:pPr>
            <w:r>
              <w:rPr>
                <w:rFonts w:hint="eastAsia"/>
                <w:b/>
                <w:sz w:val="21"/>
                <w:szCs w:val="21"/>
              </w:rPr>
              <w:t>字段描述</w:t>
            </w:r>
          </w:p>
        </w:tc>
      </w:tr>
      <w:tr w:rsidR="00E04E8D" w:rsidRPr="00097857" w:rsidTr="00AE3B62">
        <w:trPr>
          <w:cantSplit/>
          <w:jc w:val="center"/>
        </w:trPr>
        <w:tc>
          <w:tcPr>
            <w:tcW w:w="1852" w:type="pct"/>
            <w:tcBorders>
              <w:top w:val="single" w:sz="6" w:space="0" w:color="auto"/>
            </w:tcBorders>
            <w:shd w:val="clear" w:color="auto" w:fill="auto"/>
            <w:vAlign w:val="center"/>
          </w:tcPr>
          <w:p w:rsidR="00E04E8D" w:rsidRPr="006E1DF2" w:rsidRDefault="00E04E8D" w:rsidP="00AE3B62">
            <w:pPr>
              <w:spacing w:line="320" w:lineRule="exact"/>
              <w:jc w:val="center"/>
              <w:rPr>
                <w:sz w:val="21"/>
                <w:szCs w:val="21"/>
              </w:rPr>
            </w:pPr>
            <w:r w:rsidRPr="006E1DF2">
              <w:rPr>
                <w:rFonts w:hint="eastAsia"/>
                <w:sz w:val="21"/>
                <w:szCs w:val="21"/>
              </w:rPr>
              <w:t>Standard Header</w:t>
            </w:r>
          </w:p>
        </w:tc>
        <w:tc>
          <w:tcPr>
            <w:tcW w:w="3148" w:type="pct"/>
            <w:tcBorders>
              <w:top w:val="single" w:sz="6" w:space="0" w:color="auto"/>
            </w:tcBorders>
            <w:shd w:val="clear" w:color="auto" w:fill="auto"/>
            <w:vAlign w:val="center"/>
          </w:tcPr>
          <w:p w:rsidR="00E04E8D" w:rsidRPr="006E1DF2" w:rsidRDefault="00E04E8D" w:rsidP="00AE3B62">
            <w:pPr>
              <w:spacing w:line="320" w:lineRule="exact"/>
              <w:rPr>
                <w:sz w:val="21"/>
                <w:szCs w:val="21"/>
              </w:rPr>
            </w:pPr>
            <w:r>
              <w:rPr>
                <w:rFonts w:hint="eastAsia"/>
                <w:sz w:val="21"/>
                <w:szCs w:val="21"/>
              </w:rPr>
              <w:t>MsgType = 1</w:t>
            </w:r>
          </w:p>
        </w:tc>
      </w:tr>
      <w:tr w:rsidR="00E04E8D" w:rsidRPr="00426C61" w:rsidTr="00AE3B62">
        <w:trPr>
          <w:jc w:val="center"/>
        </w:trPr>
        <w:tc>
          <w:tcPr>
            <w:tcW w:w="1852" w:type="pct"/>
            <w:shd w:val="clear" w:color="auto" w:fill="auto"/>
            <w:vAlign w:val="center"/>
          </w:tcPr>
          <w:p w:rsidR="00E04E8D" w:rsidRPr="00426C61" w:rsidRDefault="00E04E8D" w:rsidP="00AE3B62">
            <w:pPr>
              <w:spacing w:line="320" w:lineRule="exact"/>
              <w:jc w:val="center"/>
              <w:rPr>
                <w:sz w:val="21"/>
                <w:szCs w:val="21"/>
              </w:rPr>
            </w:pPr>
            <w:r w:rsidRPr="00426C61">
              <w:rPr>
                <w:sz w:val="21"/>
                <w:szCs w:val="21"/>
              </w:rPr>
              <w:t>SenderCompID</w:t>
            </w:r>
          </w:p>
        </w:tc>
        <w:tc>
          <w:tcPr>
            <w:tcW w:w="3148" w:type="pct"/>
            <w:shd w:val="clear" w:color="auto" w:fill="auto"/>
            <w:vAlign w:val="center"/>
          </w:tcPr>
          <w:p w:rsidR="00E04E8D" w:rsidRPr="00426C61" w:rsidRDefault="00E04E8D" w:rsidP="00AE3B62">
            <w:pPr>
              <w:spacing w:line="320" w:lineRule="exact"/>
              <w:rPr>
                <w:sz w:val="21"/>
                <w:szCs w:val="21"/>
              </w:rPr>
            </w:pPr>
            <w:r w:rsidRPr="00426C61">
              <w:rPr>
                <w:rFonts w:hint="eastAsia"/>
                <w:sz w:val="21"/>
                <w:szCs w:val="21"/>
              </w:rPr>
              <w:t>发送方代码</w:t>
            </w:r>
          </w:p>
        </w:tc>
      </w:tr>
      <w:tr w:rsidR="00E04E8D" w:rsidRPr="00426C61" w:rsidTr="00AE3B62">
        <w:trPr>
          <w:jc w:val="center"/>
        </w:trPr>
        <w:tc>
          <w:tcPr>
            <w:tcW w:w="1852" w:type="pct"/>
            <w:shd w:val="clear" w:color="auto" w:fill="auto"/>
            <w:vAlign w:val="center"/>
          </w:tcPr>
          <w:p w:rsidR="00E04E8D" w:rsidRPr="00426C61" w:rsidRDefault="00E04E8D" w:rsidP="00AE3B62">
            <w:pPr>
              <w:spacing w:line="320" w:lineRule="exact"/>
              <w:jc w:val="center"/>
              <w:rPr>
                <w:sz w:val="21"/>
                <w:szCs w:val="21"/>
              </w:rPr>
            </w:pPr>
            <w:r w:rsidRPr="00426C61">
              <w:rPr>
                <w:sz w:val="21"/>
                <w:szCs w:val="21"/>
              </w:rPr>
              <w:t>TargetCompID</w:t>
            </w:r>
          </w:p>
        </w:tc>
        <w:tc>
          <w:tcPr>
            <w:tcW w:w="3148" w:type="pct"/>
            <w:shd w:val="clear" w:color="auto" w:fill="auto"/>
            <w:vAlign w:val="center"/>
          </w:tcPr>
          <w:p w:rsidR="00E04E8D" w:rsidRPr="00426C61" w:rsidRDefault="00E04E8D" w:rsidP="00AE3B62">
            <w:pPr>
              <w:spacing w:line="320" w:lineRule="exact"/>
              <w:rPr>
                <w:sz w:val="21"/>
                <w:szCs w:val="21"/>
              </w:rPr>
            </w:pPr>
            <w:r w:rsidRPr="00426C61">
              <w:rPr>
                <w:rFonts w:hint="eastAsia"/>
                <w:sz w:val="21"/>
                <w:szCs w:val="21"/>
              </w:rPr>
              <w:t>接收方代码</w:t>
            </w:r>
          </w:p>
        </w:tc>
      </w:tr>
      <w:tr w:rsidR="00E04E8D" w:rsidTr="00AE3B62">
        <w:trPr>
          <w:cantSplit/>
          <w:jc w:val="center"/>
        </w:trPr>
        <w:tc>
          <w:tcPr>
            <w:tcW w:w="1852" w:type="pct"/>
            <w:tcBorders>
              <w:top w:val="single" w:sz="6" w:space="0" w:color="auto"/>
              <w:left w:val="single" w:sz="6" w:space="0" w:color="auto"/>
              <w:bottom w:val="single" w:sz="6" w:space="0" w:color="auto"/>
              <w:right w:val="single" w:sz="6" w:space="0" w:color="auto"/>
            </w:tcBorders>
            <w:shd w:val="clear" w:color="auto" w:fill="auto"/>
            <w:vAlign w:val="center"/>
          </w:tcPr>
          <w:p w:rsidR="00E04E8D" w:rsidRPr="00462017" w:rsidRDefault="00E04E8D" w:rsidP="00AE3B62">
            <w:pPr>
              <w:spacing w:line="320" w:lineRule="exact"/>
              <w:jc w:val="center"/>
              <w:rPr>
                <w:sz w:val="21"/>
                <w:szCs w:val="21"/>
              </w:rPr>
            </w:pPr>
            <w:r w:rsidRPr="00462017">
              <w:rPr>
                <w:sz w:val="21"/>
                <w:szCs w:val="21"/>
              </w:rPr>
              <w:t>HeartBtInt</w:t>
            </w:r>
          </w:p>
        </w:tc>
        <w:tc>
          <w:tcPr>
            <w:tcW w:w="3148" w:type="pct"/>
            <w:tcBorders>
              <w:top w:val="single" w:sz="6" w:space="0" w:color="auto"/>
              <w:left w:val="single" w:sz="6" w:space="0" w:color="auto"/>
              <w:bottom w:val="single" w:sz="6" w:space="0" w:color="auto"/>
              <w:right w:val="double" w:sz="4" w:space="0" w:color="auto"/>
            </w:tcBorders>
            <w:shd w:val="clear" w:color="auto" w:fill="auto"/>
            <w:vAlign w:val="center"/>
          </w:tcPr>
          <w:p w:rsidR="00E04E8D" w:rsidRPr="00462017" w:rsidRDefault="00E04E8D" w:rsidP="00AE3B62">
            <w:pPr>
              <w:spacing w:line="320" w:lineRule="exact"/>
              <w:rPr>
                <w:sz w:val="21"/>
                <w:szCs w:val="21"/>
              </w:rPr>
            </w:pPr>
            <w:r w:rsidRPr="00462017">
              <w:rPr>
                <w:rFonts w:hint="eastAsia"/>
                <w:sz w:val="21"/>
                <w:szCs w:val="21"/>
              </w:rPr>
              <w:t>心跳间隔，单位是秒。</w:t>
            </w:r>
            <w:r>
              <w:rPr>
                <w:rFonts w:hint="eastAsia"/>
                <w:sz w:val="21"/>
                <w:szCs w:val="21"/>
              </w:rPr>
              <w:t>用户行情系统登陆时提供</w:t>
            </w:r>
            <w:proofErr w:type="gramStart"/>
            <w:r>
              <w:rPr>
                <w:rFonts w:hint="eastAsia"/>
                <w:sz w:val="21"/>
                <w:szCs w:val="21"/>
              </w:rPr>
              <w:t>给行情网关</w:t>
            </w:r>
            <w:proofErr w:type="gramEnd"/>
            <w:r>
              <w:rPr>
                <w:rFonts w:hint="eastAsia"/>
                <w:sz w:val="21"/>
                <w:szCs w:val="21"/>
              </w:rPr>
              <w:t>。</w:t>
            </w:r>
          </w:p>
        </w:tc>
      </w:tr>
      <w:tr w:rsidR="00E04E8D" w:rsidTr="00AE3B62">
        <w:trPr>
          <w:cantSplit/>
          <w:jc w:val="center"/>
        </w:trPr>
        <w:tc>
          <w:tcPr>
            <w:tcW w:w="1852" w:type="pct"/>
            <w:tcBorders>
              <w:top w:val="single" w:sz="6" w:space="0" w:color="auto"/>
              <w:left w:val="single" w:sz="6" w:space="0" w:color="auto"/>
              <w:bottom w:val="single" w:sz="6" w:space="0" w:color="auto"/>
              <w:right w:val="single" w:sz="6" w:space="0" w:color="auto"/>
            </w:tcBorders>
            <w:shd w:val="clear" w:color="auto" w:fill="auto"/>
            <w:vAlign w:val="center"/>
          </w:tcPr>
          <w:p w:rsidR="00E04E8D" w:rsidRPr="00462017" w:rsidRDefault="00E04E8D" w:rsidP="00AE3B62">
            <w:pPr>
              <w:spacing w:line="320" w:lineRule="exact"/>
              <w:jc w:val="center"/>
              <w:rPr>
                <w:sz w:val="21"/>
                <w:szCs w:val="21"/>
              </w:rPr>
            </w:pPr>
            <w:r w:rsidRPr="00462017">
              <w:rPr>
                <w:sz w:val="21"/>
                <w:szCs w:val="21"/>
              </w:rPr>
              <w:t>Password</w:t>
            </w:r>
          </w:p>
        </w:tc>
        <w:tc>
          <w:tcPr>
            <w:tcW w:w="3148" w:type="pct"/>
            <w:tcBorders>
              <w:top w:val="single" w:sz="6" w:space="0" w:color="auto"/>
              <w:left w:val="single" w:sz="6" w:space="0" w:color="auto"/>
              <w:bottom w:val="single" w:sz="6" w:space="0" w:color="auto"/>
              <w:right w:val="double" w:sz="4" w:space="0" w:color="auto"/>
            </w:tcBorders>
            <w:shd w:val="clear" w:color="auto" w:fill="auto"/>
            <w:vAlign w:val="center"/>
          </w:tcPr>
          <w:p w:rsidR="00E04E8D" w:rsidRPr="00462017" w:rsidRDefault="00E04E8D" w:rsidP="00AE3B62">
            <w:pPr>
              <w:spacing w:line="320" w:lineRule="exact"/>
              <w:rPr>
                <w:sz w:val="21"/>
                <w:szCs w:val="21"/>
              </w:rPr>
            </w:pPr>
            <w:r w:rsidRPr="00462017">
              <w:rPr>
                <w:rFonts w:hint="eastAsia"/>
                <w:sz w:val="21"/>
                <w:szCs w:val="21"/>
              </w:rPr>
              <w:t>密码</w:t>
            </w:r>
          </w:p>
        </w:tc>
      </w:tr>
      <w:tr w:rsidR="00E04E8D" w:rsidRPr="00D81C50" w:rsidTr="00AE3B62">
        <w:trPr>
          <w:cantSplit/>
          <w:jc w:val="center"/>
        </w:trPr>
        <w:tc>
          <w:tcPr>
            <w:tcW w:w="1852" w:type="pct"/>
            <w:tcBorders>
              <w:top w:val="single" w:sz="6" w:space="0" w:color="auto"/>
              <w:left w:val="single" w:sz="6" w:space="0" w:color="auto"/>
              <w:bottom w:val="single" w:sz="6" w:space="0" w:color="auto"/>
              <w:right w:val="single" w:sz="6" w:space="0" w:color="auto"/>
            </w:tcBorders>
            <w:shd w:val="clear" w:color="auto" w:fill="auto"/>
            <w:vAlign w:val="center"/>
          </w:tcPr>
          <w:p w:rsidR="00E04E8D" w:rsidRPr="00462017" w:rsidRDefault="00E04E8D" w:rsidP="00AE3B62">
            <w:pPr>
              <w:spacing w:line="320" w:lineRule="exact"/>
              <w:jc w:val="center"/>
              <w:rPr>
                <w:sz w:val="21"/>
                <w:szCs w:val="21"/>
              </w:rPr>
            </w:pPr>
            <w:r w:rsidRPr="00462017">
              <w:rPr>
                <w:rFonts w:hint="eastAsia"/>
                <w:sz w:val="21"/>
                <w:szCs w:val="21"/>
              </w:rPr>
              <w:t>DefaultApplVerID</w:t>
            </w:r>
          </w:p>
        </w:tc>
        <w:tc>
          <w:tcPr>
            <w:tcW w:w="3148" w:type="pct"/>
            <w:tcBorders>
              <w:top w:val="single" w:sz="6" w:space="0" w:color="auto"/>
              <w:left w:val="single" w:sz="6" w:space="0" w:color="auto"/>
              <w:bottom w:val="single" w:sz="6" w:space="0" w:color="auto"/>
              <w:right w:val="double" w:sz="4" w:space="0" w:color="auto"/>
            </w:tcBorders>
            <w:shd w:val="clear" w:color="auto" w:fill="auto"/>
            <w:vAlign w:val="center"/>
          </w:tcPr>
          <w:p w:rsidR="00E04E8D" w:rsidRPr="00462017" w:rsidRDefault="00E04E8D" w:rsidP="00AE3B62">
            <w:pPr>
              <w:spacing w:line="320" w:lineRule="exact"/>
              <w:rPr>
                <w:sz w:val="21"/>
                <w:szCs w:val="21"/>
              </w:rPr>
            </w:pPr>
            <w:r>
              <w:rPr>
                <w:rFonts w:hint="eastAsia"/>
                <w:sz w:val="21"/>
                <w:szCs w:val="21"/>
              </w:rPr>
              <w:t>二进制协议版本</w:t>
            </w:r>
          </w:p>
        </w:tc>
      </w:tr>
    </w:tbl>
    <w:p w:rsidR="00E04E8D" w:rsidRDefault="00E04E8D" w:rsidP="00E04E8D"/>
    <w:p w:rsidR="00E04E8D" w:rsidRPr="006E1DF2" w:rsidRDefault="00E04E8D" w:rsidP="00E04E8D">
      <w:pPr>
        <w:pStyle w:val="3"/>
        <w:ind w:right="240"/>
      </w:pPr>
      <w:bookmarkStart w:id="84" w:name="_Toc370630070"/>
      <w:bookmarkStart w:id="85" w:name="_Toc454458703"/>
      <w:r w:rsidRPr="006E1DF2">
        <w:rPr>
          <w:rFonts w:hint="eastAsia"/>
        </w:rPr>
        <w:lastRenderedPageBreak/>
        <w:t>注销消息（</w:t>
      </w:r>
      <w:r w:rsidRPr="006E1DF2">
        <w:rPr>
          <w:rFonts w:hint="eastAsia"/>
        </w:rPr>
        <w:t>Logout</w:t>
      </w:r>
      <w:r w:rsidRPr="006E1DF2">
        <w:rPr>
          <w:rFonts w:hint="eastAsia"/>
        </w:rPr>
        <w:t>）</w:t>
      </w:r>
      <w:bookmarkEnd w:id="84"/>
      <w:bookmarkEnd w:id="85"/>
    </w:p>
    <w:p w:rsidR="00E04E8D" w:rsidRDefault="00E04E8D" w:rsidP="00E04E8D">
      <w:pPr>
        <w:spacing w:line="460" w:lineRule="exact"/>
        <w:ind w:firstLine="420"/>
      </w:pPr>
      <w:r w:rsidRPr="00097857">
        <w:rPr>
          <w:rFonts w:hint="eastAsia"/>
        </w:rPr>
        <w:t>当</w:t>
      </w:r>
      <w:r>
        <w:rPr>
          <w:rFonts w:hint="eastAsia"/>
        </w:rPr>
        <w:t>用户行情系统</w:t>
      </w:r>
      <w:r w:rsidRPr="00097857">
        <w:rPr>
          <w:rFonts w:hint="eastAsia"/>
        </w:rPr>
        <w:t>发起的连接请求不被</w:t>
      </w:r>
      <w:r>
        <w:rPr>
          <w:rFonts w:hint="eastAsia"/>
        </w:rPr>
        <w:t>行情网关</w:t>
      </w:r>
      <w:r w:rsidRPr="00097857">
        <w:rPr>
          <w:rFonts w:hint="eastAsia"/>
        </w:rPr>
        <w:t>接受时，</w:t>
      </w:r>
      <w:r>
        <w:rPr>
          <w:rFonts w:hint="eastAsia"/>
        </w:rPr>
        <w:t>行情网关</w:t>
      </w:r>
      <w:r w:rsidRPr="00097857">
        <w:rPr>
          <w:rFonts w:hint="eastAsia"/>
        </w:rPr>
        <w:t>会向</w:t>
      </w:r>
      <w:r>
        <w:rPr>
          <w:rFonts w:hint="eastAsia"/>
        </w:rPr>
        <w:t>用户行情系统</w:t>
      </w:r>
      <w:r w:rsidRPr="00097857">
        <w:rPr>
          <w:rFonts w:hint="eastAsia"/>
        </w:rPr>
        <w:t>发送</w:t>
      </w:r>
      <w:r w:rsidRPr="00097857">
        <w:rPr>
          <w:rFonts w:hint="eastAsia"/>
          <w:b/>
          <w:i/>
        </w:rPr>
        <w:t>Logout</w:t>
      </w:r>
      <w:r w:rsidRPr="00097857">
        <w:rPr>
          <w:rFonts w:hint="eastAsia"/>
        </w:rPr>
        <w:t>消息来拒绝登录请求。在必要时</w:t>
      </w:r>
      <w:r>
        <w:rPr>
          <w:rFonts w:hint="eastAsia"/>
        </w:rPr>
        <w:t>用户行情系统</w:t>
      </w:r>
      <w:r w:rsidRPr="00097857">
        <w:rPr>
          <w:rFonts w:hint="eastAsia"/>
        </w:rPr>
        <w:t>也可以主动发送</w:t>
      </w:r>
      <w:r w:rsidRPr="00097857">
        <w:rPr>
          <w:rFonts w:hint="eastAsia"/>
          <w:b/>
          <w:i/>
        </w:rPr>
        <w:t>Logout</w:t>
      </w:r>
      <w:r w:rsidRPr="00097857">
        <w:rPr>
          <w:rFonts w:hint="eastAsia"/>
        </w:rPr>
        <w:t>消息来中断当前和</w:t>
      </w:r>
      <w:r>
        <w:rPr>
          <w:rFonts w:hint="eastAsia"/>
        </w:rPr>
        <w:t>行情网关</w:t>
      </w:r>
      <w:r w:rsidRPr="00097857">
        <w:rPr>
          <w:rFonts w:hint="eastAsia"/>
        </w:rPr>
        <w:t>的连接。</w:t>
      </w:r>
    </w:p>
    <w:p w:rsidR="00E04E8D" w:rsidRPr="00113008" w:rsidRDefault="00E04E8D" w:rsidP="00E04E8D">
      <w:pPr>
        <w:jc w:val="center"/>
        <w:rPr>
          <w:b/>
        </w:rPr>
      </w:pPr>
      <w:r w:rsidRPr="007F4424">
        <w:rPr>
          <w:rFonts w:hint="eastAsia"/>
          <w:b/>
        </w:rPr>
        <w:t>表</w:t>
      </w:r>
      <w:r>
        <w:rPr>
          <w:rFonts w:hint="eastAsia"/>
          <w:b/>
        </w:rPr>
        <w:t>4-2</w:t>
      </w:r>
      <w:r>
        <w:rPr>
          <w:rFonts w:hint="eastAsia"/>
          <w:b/>
        </w:rPr>
        <w:t>注销消息定义</w:t>
      </w:r>
    </w:p>
    <w:tbl>
      <w:tblPr>
        <w:tblW w:w="4085"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350"/>
        <w:gridCol w:w="5201"/>
      </w:tblGrid>
      <w:tr w:rsidR="00E04E8D" w:rsidRPr="00097857" w:rsidTr="00AE3B62">
        <w:trPr>
          <w:cantSplit/>
          <w:jc w:val="center"/>
        </w:trPr>
        <w:tc>
          <w:tcPr>
            <w:tcW w:w="1556" w:type="pct"/>
            <w:shd w:val="clear" w:color="auto" w:fill="C0C0C0"/>
            <w:vAlign w:val="center"/>
          </w:tcPr>
          <w:p w:rsidR="00E04E8D" w:rsidRPr="00097857" w:rsidRDefault="00E04E8D" w:rsidP="00AE3B62">
            <w:pPr>
              <w:jc w:val="center"/>
              <w:rPr>
                <w:b/>
                <w:szCs w:val="21"/>
              </w:rPr>
            </w:pPr>
            <w:r>
              <w:rPr>
                <w:rFonts w:hint="eastAsia"/>
                <w:b/>
                <w:szCs w:val="21"/>
              </w:rPr>
              <w:t>域名</w:t>
            </w:r>
          </w:p>
        </w:tc>
        <w:tc>
          <w:tcPr>
            <w:tcW w:w="3444" w:type="pct"/>
            <w:shd w:val="clear" w:color="auto" w:fill="C0C0C0"/>
            <w:vAlign w:val="center"/>
          </w:tcPr>
          <w:p w:rsidR="00E04E8D" w:rsidRPr="00097857" w:rsidRDefault="00E04E8D" w:rsidP="00AE3B62">
            <w:pPr>
              <w:jc w:val="center"/>
              <w:rPr>
                <w:b/>
                <w:szCs w:val="21"/>
              </w:rPr>
            </w:pPr>
            <w:r>
              <w:rPr>
                <w:rFonts w:hint="eastAsia"/>
                <w:b/>
                <w:sz w:val="21"/>
                <w:szCs w:val="21"/>
              </w:rPr>
              <w:t>字段描述</w:t>
            </w:r>
          </w:p>
        </w:tc>
      </w:tr>
      <w:tr w:rsidR="00E04E8D" w:rsidRPr="00097857" w:rsidTr="00AE3B62">
        <w:trPr>
          <w:cantSplit/>
          <w:jc w:val="center"/>
        </w:trPr>
        <w:tc>
          <w:tcPr>
            <w:tcW w:w="1556" w:type="pct"/>
            <w:shd w:val="clear" w:color="auto" w:fill="auto"/>
            <w:vAlign w:val="center"/>
          </w:tcPr>
          <w:p w:rsidR="00E04E8D" w:rsidRPr="006E1DF2" w:rsidRDefault="00E04E8D" w:rsidP="00AE3B62">
            <w:pPr>
              <w:spacing w:line="320" w:lineRule="exact"/>
              <w:jc w:val="center"/>
              <w:rPr>
                <w:sz w:val="21"/>
                <w:szCs w:val="21"/>
              </w:rPr>
            </w:pPr>
            <w:r w:rsidRPr="006E1DF2">
              <w:rPr>
                <w:rFonts w:hint="eastAsia"/>
                <w:sz w:val="21"/>
                <w:szCs w:val="21"/>
              </w:rPr>
              <w:t>Standard Header</w:t>
            </w:r>
          </w:p>
        </w:tc>
        <w:tc>
          <w:tcPr>
            <w:tcW w:w="3444" w:type="pct"/>
            <w:shd w:val="clear" w:color="auto" w:fill="auto"/>
            <w:vAlign w:val="center"/>
          </w:tcPr>
          <w:p w:rsidR="00E04E8D" w:rsidRPr="006E1DF2" w:rsidRDefault="00E04E8D" w:rsidP="00AE3B62">
            <w:pPr>
              <w:spacing w:line="320" w:lineRule="exact"/>
              <w:rPr>
                <w:sz w:val="21"/>
                <w:szCs w:val="21"/>
              </w:rPr>
            </w:pPr>
            <w:r>
              <w:rPr>
                <w:rFonts w:hint="eastAsia"/>
                <w:sz w:val="21"/>
                <w:szCs w:val="21"/>
              </w:rPr>
              <w:t>MsgType = 2</w:t>
            </w:r>
          </w:p>
        </w:tc>
      </w:tr>
      <w:tr w:rsidR="00E04E8D" w:rsidRPr="00097857" w:rsidTr="00AE3B62">
        <w:trPr>
          <w:cantSplit/>
          <w:jc w:val="center"/>
        </w:trPr>
        <w:tc>
          <w:tcPr>
            <w:tcW w:w="1556" w:type="pct"/>
            <w:shd w:val="clear" w:color="auto" w:fill="auto"/>
            <w:vAlign w:val="center"/>
          </w:tcPr>
          <w:p w:rsidR="00E04E8D" w:rsidRPr="006E1DF2" w:rsidRDefault="00E04E8D" w:rsidP="00AE3B62">
            <w:pPr>
              <w:spacing w:line="320" w:lineRule="exact"/>
              <w:jc w:val="center"/>
              <w:rPr>
                <w:sz w:val="21"/>
                <w:szCs w:val="21"/>
              </w:rPr>
            </w:pPr>
            <w:r>
              <w:rPr>
                <w:rFonts w:hint="eastAsia"/>
                <w:sz w:val="21"/>
                <w:szCs w:val="21"/>
              </w:rPr>
              <w:t>SessionStatus</w:t>
            </w:r>
          </w:p>
        </w:tc>
        <w:tc>
          <w:tcPr>
            <w:tcW w:w="3444" w:type="pct"/>
            <w:shd w:val="clear" w:color="auto" w:fill="auto"/>
            <w:vAlign w:val="center"/>
          </w:tcPr>
          <w:p w:rsidR="00E04E8D" w:rsidRDefault="00E04E8D" w:rsidP="00AE3B62">
            <w:pPr>
              <w:spacing w:line="320" w:lineRule="exact"/>
              <w:rPr>
                <w:sz w:val="21"/>
                <w:szCs w:val="21"/>
              </w:rPr>
            </w:pPr>
            <w:r>
              <w:rPr>
                <w:rFonts w:hint="eastAsia"/>
                <w:sz w:val="21"/>
                <w:szCs w:val="21"/>
              </w:rPr>
              <w:t>退出时的会话状态。</w:t>
            </w:r>
          </w:p>
          <w:p w:rsidR="00E04E8D" w:rsidRPr="001A2AF7" w:rsidRDefault="00E04E8D" w:rsidP="00AE3B62">
            <w:pPr>
              <w:spacing w:line="320" w:lineRule="exact"/>
              <w:rPr>
                <w:sz w:val="21"/>
                <w:szCs w:val="21"/>
              </w:rPr>
            </w:pPr>
            <w:r w:rsidRPr="001A2AF7">
              <w:rPr>
                <w:rFonts w:hint="eastAsia"/>
                <w:sz w:val="21"/>
                <w:szCs w:val="21"/>
              </w:rPr>
              <w:t xml:space="preserve">0 = </w:t>
            </w:r>
            <w:r w:rsidRPr="001A2AF7">
              <w:rPr>
                <w:rFonts w:hint="eastAsia"/>
                <w:sz w:val="21"/>
                <w:szCs w:val="21"/>
              </w:rPr>
              <w:t>会话活跃</w:t>
            </w:r>
            <w:r w:rsidRPr="001A2AF7">
              <w:rPr>
                <w:rFonts w:hint="eastAsia"/>
                <w:sz w:val="21"/>
                <w:szCs w:val="21"/>
              </w:rPr>
              <w:tab/>
            </w:r>
          </w:p>
          <w:p w:rsidR="00E04E8D" w:rsidRPr="001A2AF7" w:rsidRDefault="00E04E8D" w:rsidP="00AE3B62">
            <w:pPr>
              <w:spacing w:line="320" w:lineRule="exact"/>
              <w:rPr>
                <w:sz w:val="21"/>
                <w:szCs w:val="21"/>
              </w:rPr>
            </w:pPr>
            <w:r w:rsidRPr="001A2AF7">
              <w:rPr>
                <w:rFonts w:hint="eastAsia"/>
                <w:sz w:val="21"/>
                <w:szCs w:val="21"/>
              </w:rPr>
              <w:t xml:space="preserve">1 = </w:t>
            </w:r>
            <w:r w:rsidRPr="001A2AF7">
              <w:rPr>
                <w:rFonts w:hint="eastAsia"/>
                <w:sz w:val="21"/>
                <w:szCs w:val="21"/>
              </w:rPr>
              <w:t>会话口令已更改</w:t>
            </w:r>
          </w:p>
          <w:p w:rsidR="00E04E8D" w:rsidRPr="001A2AF7" w:rsidRDefault="00E04E8D" w:rsidP="00AE3B62">
            <w:pPr>
              <w:spacing w:line="320" w:lineRule="exact"/>
              <w:rPr>
                <w:sz w:val="21"/>
                <w:szCs w:val="21"/>
              </w:rPr>
            </w:pPr>
            <w:r w:rsidRPr="001A2AF7">
              <w:rPr>
                <w:rFonts w:hint="eastAsia"/>
                <w:sz w:val="21"/>
                <w:szCs w:val="21"/>
              </w:rPr>
              <w:t xml:space="preserve">2 = </w:t>
            </w:r>
            <w:r w:rsidRPr="001A2AF7">
              <w:rPr>
                <w:rFonts w:hint="eastAsia"/>
                <w:sz w:val="21"/>
                <w:szCs w:val="21"/>
              </w:rPr>
              <w:t>将过期的会话口令</w:t>
            </w:r>
          </w:p>
          <w:p w:rsidR="00E04E8D" w:rsidRPr="001A2AF7" w:rsidRDefault="00E04E8D" w:rsidP="00AE3B62">
            <w:pPr>
              <w:spacing w:line="320" w:lineRule="exact"/>
              <w:rPr>
                <w:sz w:val="21"/>
                <w:szCs w:val="21"/>
              </w:rPr>
            </w:pPr>
            <w:r w:rsidRPr="001A2AF7">
              <w:rPr>
                <w:rFonts w:hint="eastAsia"/>
                <w:sz w:val="21"/>
                <w:szCs w:val="21"/>
              </w:rPr>
              <w:t xml:space="preserve">3 = </w:t>
            </w:r>
            <w:r w:rsidRPr="001A2AF7">
              <w:rPr>
                <w:rFonts w:hint="eastAsia"/>
                <w:sz w:val="21"/>
                <w:szCs w:val="21"/>
              </w:rPr>
              <w:t>新会话口令不符合规范</w:t>
            </w:r>
            <w:r w:rsidRPr="001A2AF7">
              <w:rPr>
                <w:rFonts w:hint="eastAsia"/>
                <w:sz w:val="21"/>
                <w:szCs w:val="21"/>
              </w:rPr>
              <w:tab/>
            </w:r>
          </w:p>
          <w:p w:rsidR="00E04E8D" w:rsidRPr="001A2AF7" w:rsidRDefault="00E04E8D" w:rsidP="00AE3B62">
            <w:pPr>
              <w:spacing w:line="320" w:lineRule="exact"/>
              <w:rPr>
                <w:sz w:val="21"/>
                <w:szCs w:val="21"/>
              </w:rPr>
            </w:pPr>
            <w:r w:rsidRPr="001A2AF7">
              <w:rPr>
                <w:rFonts w:hint="eastAsia"/>
                <w:sz w:val="21"/>
                <w:szCs w:val="21"/>
              </w:rPr>
              <w:t>4 =</w:t>
            </w:r>
            <w:r w:rsidRPr="001A2AF7">
              <w:rPr>
                <w:rFonts w:hint="eastAsia"/>
                <w:sz w:val="21"/>
                <w:szCs w:val="21"/>
              </w:rPr>
              <w:tab/>
            </w:r>
            <w:proofErr w:type="gramStart"/>
            <w:r w:rsidRPr="001A2AF7">
              <w:rPr>
                <w:rFonts w:hint="eastAsia"/>
                <w:sz w:val="21"/>
                <w:szCs w:val="21"/>
              </w:rPr>
              <w:t>会话退登完成</w:t>
            </w:r>
            <w:proofErr w:type="gramEnd"/>
          </w:p>
          <w:p w:rsidR="00E04E8D" w:rsidRPr="001A2AF7" w:rsidRDefault="00E04E8D" w:rsidP="00AE3B62">
            <w:pPr>
              <w:spacing w:line="320" w:lineRule="exact"/>
              <w:rPr>
                <w:sz w:val="21"/>
                <w:szCs w:val="21"/>
              </w:rPr>
            </w:pPr>
            <w:r w:rsidRPr="001A2AF7">
              <w:rPr>
                <w:rFonts w:hint="eastAsia"/>
                <w:sz w:val="21"/>
                <w:szCs w:val="21"/>
              </w:rPr>
              <w:t xml:space="preserve">5 = </w:t>
            </w:r>
            <w:r w:rsidRPr="001A2AF7">
              <w:rPr>
                <w:rFonts w:hint="eastAsia"/>
                <w:sz w:val="21"/>
                <w:szCs w:val="21"/>
              </w:rPr>
              <w:t>不合法的用户名或口令</w:t>
            </w:r>
            <w:r w:rsidRPr="001A2AF7">
              <w:rPr>
                <w:rFonts w:hint="eastAsia"/>
                <w:sz w:val="21"/>
                <w:szCs w:val="21"/>
              </w:rPr>
              <w:tab/>
            </w:r>
          </w:p>
          <w:p w:rsidR="00E04E8D" w:rsidRPr="001A2AF7" w:rsidRDefault="00E04E8D" w:rsidP="00AE3B62">
            <w:pPr>
              <w:spacing w:line="320" w:lineRule="exact"/>
              <w:rPr>
                <w:sz w:val="21"/>
                <w:szCs w:val="21"/>
              </w:rPr>
            </w:pPr>
            <w:r w:rsidRPr="001A2AF7">
              <w:rPr>
                <w:rFonts w:hint="eastAsia"/>
                <w:sz w:val="21"/>
                <w:szCs w:val="21"/>
              </w:rPr>
              <w:t xml:space="preserve">6 = </w:t>
            </w:r>
            <w:r w:rsidRPr="001A2AF7">
              <w:rPr>
                <w:rFonts w:hint="eastAsia"/>
                <w:sz w:val="21"/>
                <w:szCs w:val="21"/>
              </w:rPr>
              <w:t>账户锁定</w:t>
            </w:r>
            <w:r w:rsidRPr="001A2AF7">
              <w:rPr>
                <w:rFonts w:hint="eastAsia"/>
                <w:sz w:val="21"/>
                <w:szCs w:val="21"/>
              </w:rPr>
              <w:tab/>
            </w:r>
          </w:p>
          <w:p w:rsidR="00E04E8D" w:rsidRPr="001A2AF7" w:rsidRDefault="00E04E8D" w:rsidP="00AE3B62">
            <w:pPr>
              <w:spacing w:line="320" w:lineRule="exact"/>
              <w:rPr>
                <w:sz w:val="21"/>
                <w:szCs w:val="21"/>
              </w:rPr>
            </w:pPr>
            <w:r w:rsidRPr="001A2AF7">
              <w:rPr>
                <w:rFonts w:hint="eastAsia"/>
                <w:sz w:val="21"/>
                <w:szCs w:val="21"/>
              </w:rPr>
              <w:t xml:space="preserve">7 = </w:t>
            </w:r>
            <w:r w:rsidRPr="001A2AF7">
              <w:rPr>
                <w:rFonts w:hint="eastAsia"/>
                <w:sz w:val="21"/>
                <w:szCs w:val="21"/>
              </w:rPr>
              <w:t>当前时间不允许登录</w:t>
            </w:r>
            <w:r w:rsidRPr="001A2AF7">
              <w:rPr>
                <w:rFonts w:hint="eastAsia"/>
                <w:sz w:val="21"/>
                <w:szCs w:val="21"/>
              </w:rPr>
              <w:tab/>
            </w:r>
          </w:p>
          <w:p w:rsidR="00E04E8D" w:rsidRPr="001A2AF7" w:rsidRDefault="00E04E8D" w:rsidP="00AE3B62">
            <w:pPr>
              <w:spacing w:line="320" w:lineRule="exact"/>
              <w:rPr>
                <w:sz w:val="21"/>
                <w:szCs w:val="21"/>
              </w:rPr>
            </w:pPr>
            <w:r w:rsidRPr="001A2AF7">
              <w:rPr>
                <w:rFonts w:hint="eastAsia"/>
                <w:sz w:val="21"/>
                <w:szCs w:val="21"/>
              </w:rPr>
              <w:t>8 =</w:t>
            </w:r>
            <w:r w:rsidRPr="001A2AF7">
              <w:rPr>
                <w:rFonts w:hint="eastAsia"/>
                <w:sz w:val="21"/>
                <w:szCs w:val="21"/>
              </w:rPr>
              <w:tab/>
            </w:r>
            <w:r w:rsidRPr="001A2AF7">
              <w:rPr>
                <w:rFonts w:hint="eastAsia"/>
                <w:sz w:val="21"/>
                <w:szCs w:val="21"/>
              </w:rPr>
              <w:t>口令过期</w:t>
            </w:r>
          </w:p>
          <w:p w:rsidR="00E04E8D" w:rsidRPr="001A2AF7" w:rsidRDefault="00E04E8D" w:rsidP="00AE3B62">
            <w:pPr>
              <w:spacing w:line="320" w:lineRule="exact"/>
              <w:rPr>
                <w:sz w:val="21"/>
                <w:szCs w:val="21"/>
              </w:rPr>
            </w:pPr>
            <w:r w:rsidRPr="001A2AF7">
              <w:rPr>
                <w:rFonts w:hint="eastAsia"/>
                <w:sz w:val="21"/>
                <w:szCs w:val="21"/>
              </w:rPr>
              <w:t xml:space="preserve">9 = </w:t>
            </w:r>
            <w:r w:rsidRPr="001A2AF7">
              <w:rPr>
                <w:rFonts w:hint="eastAsia"/>
                <w:sz w:val="21"/>
                <w:szCs w:val="21"/>
              </w:rPr>
              <w:t>收到的</w:t>
            </w:r>
            <w:r w:rsidRPr="001A2AF7">
              <w:rPr>
                <w:rFonts w:hint="eastAsia"/>
                <w:sz w:val="21"/>
                <w:szCs w:val="21"/>
              </w:rPr>
              <w:t xml:space="preserve"> MsgSeqNum(34)</w:t>
            </w:r>
            <w:r w:rsidRPr="001A2AF7">
              <w:rPr>
                <w:rFonts w:hint="eastAsia"/>
                <w:sz w:val="21"/>
                <w:szCs w:val="21"/>
              </w:rPr>
              <w:t>太小</w:t>
            </w:r>
          </w:p>
          <w:p w:rsidR="00E04E8D" w:rsidRDefault="00E04E8D" w:rsidP="00AE3B62">
            <w:pPr>
              <w:spacing w:line="320" w:lineRule="exact"/>
              <w:rPr>
                <w:sz w:val="21"/>
                <w:szCs w:val="21"/>
              </w:rPr>
            </w:pPr>
            <w:r w:rsidRPr="001A2AF7">
              <w:rPr>
                <w:rFonts w:hint="eastAsia"/>
                <w:sz w:val="21"/>
                <w:szCs w:val="21"/>
              </w:rPr>
              <w:t xml:space="preserve">10 = </w:t>
            </w:r>
            <w:r w:rsidRPr="001A2AF7">
              <w:rPr>
                <w:rFonts w:hint="eastAsia"/>
                <w:sz w:val="21"/>
                <w:szCs w:val="21"/>
              </w:rPr>
              <w:t>收到的</w:t>
            </w:r>
            <w:r w:rsidRPr="001A2AF7">
              <w:rPr>
                <w:rFonts w:hint="eastAsia"/>
                <w:sz w:val="21"/>
                <w:szCs w:val="21"/>
              </w:rPr>
              <w:t xml:space="preserve"> NextExpectedMsgSeqNum(789)</w:t>
            </w:r>
            <w:r w:rsidRPr="001A2AF7">
              <w:rPr>
                <w:rFonts w:hint="eastAsia"/>
                <w:sz w:val="21"/>
                <w:szCs w:val="21"/>
              </w:rPr>
              <w:t>太大</w:t>
            </w:r>
            <w:r w:rsidRPr="001A2AF7">
              <w:rPr>
                <w:rFonts w:hint="eastAsia"/>
                <w:sz w:val="21"/>
                <w:szCs w:val="21"/>
              </w:rPr>
              <w:t>.</w:t>
            </w:r>
          </w:p>
          <w:p w:rsidR="00E04E8D" w:rsidRDefault="00E04E8D" w:rsidP="00AE3B62">
            <w:pPr>
              <w:spacing w:line="320" w:lineRule="exact"/>
              <w:rPr>
                <w:sz w:val="21"/>
                <w:szCs w:val="21"/>
              </w:rPr>
            </w:pPr>
            <w:r>
              <w:rPr>
                <w:rFonts w:hint="eastAsia"/>
                <w:sz w:val="21"/>
                <w:szCs w:val="21"/>
              </w:rPr>
              <w:t>101 =</w:t>
            </w:r>
            <w:r>
              <w:rPr>
                <w:rFonts w:hint="eastAsia"/>
                <w:sz w:val="21"/>
                <w:szCs w:val="21"/>
              </w:rPr>
              <w:t>其他</w:t>
            </w:r>
          </w:p>
          <w:p w:rsidR="00E04E8D" w:rsidRPr="00E637F6" w:rsidRDefault="00E04E8D" w:rsidP="00AE3B62">
            <w:pPr>
              <w:spacing w:line="320" w:lineRule="exact"/>
              <w:rPr>
                <w:sz w:val="21"/>
                <w:szCs w:val="21"/>
              </w:rPr>
            </w:pPr>
            <w:r>
              <w:rPr>
                <w:sz w:val="21"/>
                <w:szCs w:val="21"/>
              </w:rPr>
              <w:t xml:space="preserve">102= </w:t>
            </w:r>
            <w:r>
              <w:rPr>
                <w:rFonts w:hint="eastAsia"/>
                <w:sz w:val="21"/>
                <w:szCs w:val="21"/>
              </w:rPr>
              <w:t>无效消息</w:t>
            </w:r>
          </w:p>
        </w:tc>
      </w:tr>
      <w:tr w:rsidR="00E04E8D" w:rsidRPr="00097857" w:rsidTr="00AE3B62">
        <w:trPr>
          <w:cantSplit/>
          <w:jc w:val="center"/>
        </w:trPr>
        <w:tc>
          <w:tcPr>
            <w:tcW w:w="1556" w:type="pct"/>
            <w:shd w:val="clear" w:color="auto" w:fill="auto"/>
            <w:vAlign w:val="center"/>
          </w:tcPr>
          <w:p w:rsidR="00E04E8D" w:rsidRPr="006E1DF2" w:rsidRDefault="00E04E8D" w:rsidP="00AE3B62">
            <w:pPr>
              <w:spacing w:line="320" w:lineRule="exact"/>
              <w:jc w:val="center"/>
              <w:rPr>
                <w:sz w:val="21"/>
                <w:szCs w:val="21"/>
              </w:rPr>
            </w:pPr>
            <w:r w:rsidRPr="006E1DF2">
              <w:rPr>
                <w:rFonts w:hint="eastAsia"/>
                <w:sz w:val="21"/>
                <w:szCs w:val="21"/>
              </w:rPr>
              <w:t>Text</w:t>
            </w:r>
          </w:p>
        </w:tc>
        <w:tc>
          <w:tcPr>
            <w:tcW w:w="3444" w:type="pct"/>
            <w:shd w:val="clear" w:color="auto" w:fill="auto"/>
            <w:vAlign w:val="center"/>
          </w:tcPr>
          <w:p w:rsidR="00E04E8D" w:rsidRPr="006E1DF2" w:rsidRDefault="00E04E8D" w:rsidP="00AE3B62">
            <w:pPr>
              <w:spacing w:line="320" w:lineRule="exact"/>
              <w:rPr>
                <w:sz w:val="21"/>
                <w:szCs w:val="21"/>
              </w:rPr>
            </w:pPr>
            <w:r w:rsidRPr="006E1DF2">
              <w:rPr>
                <w:rFonts w:hint="eastAsia"/>
                <w:sz w:val="21"/>
                <w:szCs w:val="21"/>
              </w:rPr>
              <w:t>文本</w:t>
            </w:r>
          </w:p>
          <w:p w:rsidR="00E04E8D" w:rsidRPr="007B41A3" w:rsidRDefault="00E04E8D" w:rsidP="00AE3B62">
            <w:pPr>
              <w:spacing w:line="320" w:lineRule="exact"/>
              <w:rPr>
                <w:color w:val="FF0000"/>
                <w:sz w:val="21"/>
                <w:szCs w:val="21"/>
              </w:rPr>
            </w:pPr>
            <w:r w:rsidRPr="006E1DF2">
              <w:rPr>
                <w:rFonts w:hint="eastAsia"/>
                <w:sz w:val="21"/>
                <w:szCs w:val="21"/>
              </w:rPr>
              <w:t>注销原因的进一步补充说明。</w:t>
            </w:r>
          </w:p>
        </w:tc>
      </w:tr>
    </w:tbl>
    <w:p w:rsidR="00E04E8D" w:rsidRDefault="00E04E8D" w:rsidP="00E04E8D">
      <w:pPr>
        <w:ind w:left="420"/>
      </w:pPr>
    </w:p>
    <w:p w:rsidR="00E04E8D" w:rsidRPr="006E1DF2" w:rsidRDefault="00E04E8D" w:rsidP="00E04E8D">
      <w:pPr>
        <w:pStyle w:val="3"/>
        <w:ind w:right="240"/>
      </w:pPr>
      <w:bookmarkStart w:id="86" w:name="_Toc370630071"/>
      <w:bookmarkStart w:id="87" w:name="_Toc454458704"/>
      <w:r w:rsidRPr="006E1DF2">
        <w:rPr>
          <w:rFonts w:hint="eastAsia"/>
        </w:rPr>
        <w:t>心跳消息（</w:t>
      </w:r>
      <w:r w:rsidRPr="006E1DF2">
        <w:rPr>
          <w:rFonts w:hint="eastAsia"/>
        </w:rPr>
        <w:t>Heartbeat</w:t>
      </w:r>
      <w:r w:rsidRPr="006E1DF2">
        <w:rPr>
          <w:rFonts w:hint="eastAsia"/>
        </w:rPr>
        <w:t>）</w:t>
      </w:r>
      <w:bookmarkEnd w:id="86"/>
      <w:bookmarkEnd w:id="87"/>
    </w:p>
    <w:p w:rsidR="00E04E8D" w:rsidRDefault="00E04E8D" w:rsidP="00E04E8D">
      <w:pPr>
        <w:spacing w:line="460" w:lineRule="exact"/>
        <w:ind w:firstLine="420"/>
      </w:pPr>
      <w:r>
        <w:rPr>
          <w:rFonts w:hint="eastAsia"/>
        </w:rPr>
        <w:t>行情网关</w:t>
      </w:r>
      <w:r w:rsidRPr="00097857">
        <w:rPr>
          <w:rFonts w:hint="eastAsia"/>
        </w:rPr>
        <w:t>和</w:t>
      </w:r>
      <w:r>
        <w:rPr>
          <w:rFonts w:hint="eastAsia"/>
        </w:rPr>
        <w:t>用户行情系统</w:t>
      </w:r>
      <w:r w:rsidRPr="00097857">
        <w:rPr>
          <w:rFonts w:hint="eastAsia"/>
        </w:rPr>
        <w:t>之间用</w:t>
      </w:r>
      <w:r w:rsidRPr="00097857">
        <w:rPr>
          <w:rFonts w:hint="eastAsia"/>
          <w:b/>
          <w:i/>
        </w:rPr>
        <w:t>Heartbeat</w:t>
      </w:r>
      <w:r w:rsidRPr="00097857">
        <w:rPr>
          <w:rFonts w:hint="eastAsia"/>
        </w:rPr>
        <w:t>消息来检测之间</w:t>
      </w:r>
      <w:r w:rsidRPr="00097857">
        <w:rPr>
          <w:rFonts w:hint="eastAsia"/>
        </w:rPr>
        <w:t>TCP</w:t>
      </w:r>
      <w:r w:rsidRPr="00097857">
        <w:rPr>
          <w:rFonts w:hint="eastAsia"/>
        </w:rPr>
        <w:t>连接的状态，因此当一方处于数据发送空闲期时，需要定时发送</w:t>
      </w:r>
      <w:r w:rsidRPr="00097857">
        <w:rPr>
          <w:rFonts w:hint="eastAsia"/>
          <w:b/>
          <w:i/>
        </w:rPr>
        <w:t>Heartbeat</w:t>
      </w:r>
      <w:r w:rsidRPr="00097857">
        <w:rPr>
          <w:rFonts w:hint="eastAsia"/>
        </w:rPr>
        <w:t>消息以供检测链接的健康度。</w:t>
      </w:r>
    </w:p>
    <w:p w:rsidR="00E04E8D" w:rsidRPr="00113008" w:rsidRDefault="00E04E8D" w:rsidP="00E04E8D">
      <w:pPr>
        <w:jc w:val="center"/>
        <w:rPr>
          <w:b/>
        </w:rPr>
      </w:pPr>
      <w:r w:rsidRPr="007F4424">
        <w:rPr>
          <w:rFonts w:hint="eastAsia"/>
          <w:b/>
        </w:rPr>
        <w:t>表</w:t>
      </w:r>
      <w:r>
        <w:rPr>
          <w:rFonts w:hint="eastAsia"/>
          <w:b/>
        </w:rPr>
        <w:t>4-3 VSS</w:t>
      </w:r>
      <w:r>
        <w:rPr>
          <w:rFonts w:hint="eastAsia"/>
          <w:b/>
        </w:rPr>
        <w:t>与</w:t>
      </w:r>
      <w:r>
        <w:rPr>
          <w:rFonts w:hint="eastAsia"/>
          <w:b/>
        </w:rPr>
        <w:t>MDGW</w:t>
      </w:r>
      <w:r>
        <w:rPr>
          <w:rFonts w:hint="eastAsia"/>
          <w:b/>
        </w:rPr>
        <w:t>间心跳消息定义</w:t>
      </w:r>
    </w:p>
    <w:tbl>
      <w:tblPr>
        <w:tblW w:w="3723"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991"/>
        <w:gridCol w:w="3891"/>
      </w:tblGrid>
      <w:tr w:rsidR="00E04E8D" w:rsidRPr="00097857" w:rsidTr="00AE3B62">
        <w:trPr>
          <w:jc w:val="center"/>
        </w:trPr>
        <w:tc>
          <w:tcPr>
            <w:tcW w:w="2173" w:type="pct"/>
            <w:tcBorders>
              <w:top w:val="single" w:sz="6" w:space="0" w:color="auto"/>
              <w:bottom w:val="single" w:sz="6" w:space="0" w:color="auto"/>
            </w:tcBorders>
            <w:shd w:val="clear" w:color="auto" w:fill="C0C0C0"/>
            <w:vAlign w:val="center"/>
          </w:tcPr>
          <w:p w:rsidR="00E04E8D" w:rsidRPr="00097857" w:rsidRDefault="00E04E8D" w:rsidP="00AE3B62">
            <w:pPr>
              <w:spacing w:line="320" w:lineRule="exact"/>
              <w:jc w:val="center"/>
              <w:rPr>
                <w:b/>
                <w:szCs w:val="21"/>
              </w:rPr>
            </w:pPr>
            <w:r>
              <w:rPr>
                <w:rFonts w:hint="eastAsia"/>
                <w:b/>
                <w:szCs w:val="21"/>
              </w:rPr>
              <w:t>域名</w:t>
            </w:r>
          </w:p>
        </w:tc>
        <w:tc>
          <w:tcPr>
            <w:tcW w:w="2827" w:type="pct"/>
            <w:tcBorders>
              <w:top w:val="single" w:sz="6" w:space="0" w:color="auto"/>
              <w:bottom w:val="single" w:sz="6" w:space="0" w:color="auto"/>
            </w:tcBorders>
            <w:shd w:val="clear" w:color="auto" w:fill="C0C0C0"/>
            <w:vAlign w:val="center"/>
          </w:tcPr>
          <w:p w:rsidR="00E04E8D" w:rsidRPr="00097857" w:rsidRDefault="00E04E8D" w:rsidP="00AE3B62">
            <w:pPr>
              <w:spacing w:line="320" w:lineRule="exact"/>
              <w:jc w:val="center"/>
              <w:rPr>
                <w:b/>
                <w:szCs w:val="21"/>
              </w:rPr>
            </w:pPr>
            <w:r>
              <w:rPr>
                <w:rFonts w:hint="eastAsia"/>
                <w:b/>
                <w:sz w:val="21"/>
                <w:szCs w:val="21"/>
              </w:rPr>
              <w:t>字段描述</w:t>
            </w:r>
          </w:p>
        </w:tc>
      </w:tr>
      <w:tr w:rsidR="00E04E8D" w:rsidRPr="00097857" w:rsidTr="00AE3B62">
        <w:trPr>
          <w:jc w:val="center"/>
        </w:trPr>
        <w:tc>
          <w:tcPr>
            <w:tcW w:w="2173" w:type="pct"/>
            <w:tcBorders>
              <w:top w:val="single" w:sz="6" w:space="0" w:color="auto"/>
            </w:tcBorders>
            <w:shd w:val="clear" w:color="auto" w:fill="auto"/>
            <w:vAlign w:val="center"/>
          </w:tcPr>
          <w:p w:rsidR="00E04E8D" w:rsidRPr="006E1DF2" w:rsidRDefault="00E04E8D" w:rsidP="00AE3B62">
            <w:pPr>
              <w:spacing w:line="320" w:lineRule="exact"/>
              <w:jc w:val="center"/>
              <w:rPr>
                <w:sz w:val="21"/>
                <w:szCs w:val="21"/>
              </w:rPr>
            </w:pPr>
            <w:r w:rsidRPr="006E1DF2">
              <w:rPr>
                <w:rFonts w:hint="eastAsia"/>
                <w:sz w:val="21"/>
                <w:szCs w:val="21"/>
              </w:rPr>
              <w:t>Standard Header</w:t>
            </w:r>
          </w:p>
        </w:tc>
        <w:tc>
          <w:tcPr>
            <w:tcW w:w="2827" w:type="pct"/>
            <w:tcBorders>
              <w:top w:val="single" w:sz="6" w:space="0" w:color="auto"/>
            </w:tcBorders>
            <w:shd w:val="clear" w:color="auto" w:fill="auto"/>
            <w:vAlign w:val="center"/>
          </w:tcPr>
          <w:p w:rsidR="00E04E8D" w:rsidRPr="006E1DF2" w:rsidRDefault="00E04E8D" w:rsidP="00AE3B62">
            <w:pPr>
              <w:spacing w:line="320" w:lineRule="exact"/>
              <w:rPr>
                <w:sz w:val="21"/>
                <w:szCs w:val="21"/>
              </w:rPr>
            </w:pPr>
            <w:r w:rsidRPr="006E1DF2">
              <w:rPr>
                <w:rFonts w:hint="eastAsia"/>
                <w:sz w:val="21"/>
                <w:szCs w:val="21"/>
              </w:rPr>
              <w:t xml:space="preserve">MsgType = </w:t>
            </w:r>
            <w:r>
              <w:rPr>
                <w:rFonts w:hint="eastAsia"/>
                <w:sz w:val="21"/>
                <w:szCs w:val="21"/>
              </w:rPr>
              <w:t xml:space="preserve">3, </w:t>
            </w:r>
            <w:r w:rsidRPr="00426C61">
              <w:rPr>
                <w:sz w:val="21"/>
                <w:szCs w:val="21"/>
              </w:rPr>
              <w:t>BodyLength</w:t>
            </w:r>
            <w:r>
              <w:rPr>
                <w:rFonts w:hint="eastAsia"/>
                <w:sz w:val="21"/>
                <w:szCs w:val="21"/>
              </w:rPr>
              <w:t>=0</w:t>
            </w:r>
          </w:p>
        </w:tc>
      </w:tr>
    </w:tbl>
    <w:p w:rsidR="00E04E8D" w:rsidRDefault="00E04E8D" w:rsidP="00E04E8D">
      <w:pPr>
        <w:ind w:left="420"/>
      </w:pPr>
    </w:p>
    <w:p w:rsidR="00E04E8D" w:rsidRPr="00C44EF0" w:rsidRDefault="00E04E8D" w:rsidP="00E04E8D">
      <w:pPr>
        <w:pStyle w:val="2"/>
      </w:pPr>
      <w:bookmarkStart w:id="88" w:name="_Toc454458705"/>
      <w:r>
        <w:rPr>
          <w:rFonts w:hint="eastAsia"/>
        </w:rPr>
        <w:t>公共</w:t>
      </w:r>
      <w:r w:rsidRPr="00C44EF0">
        <w:rPr>
          <w:rFonts w:hint="eastAsia"/>
        </w:rPr>
        <w:t>消息</w:t>
      </w:r>
      <w:bookmarkEnd w:id="88"/>
    </w:p>
    <w:p w:rsidR="00E04E8D" w:rsidRDefault="00E04E8D" w:rsidP="00E04E8D">
      <w:pPr>
        <w:pStyle w:val="3"/>
        <w:ind w:right="240"/>
      </w:pPr>
      <w:bookmarkStart w:id="89" w:name="_Toc454458706"/>
      <w:r>
        <w:rPr>
          <w:rFonts w:hint="eastAsia"/>
        </w:rPr>
        <w:t>频道心跳</w:t>
      </w:r>
      <w:bookmarkEnd w:id="89"/>
    </w:p>
    <w:p w:rsidR="00E04E8D" w:rsidRPr="00B45310" w:rsidRDefault="00E04E8D" w:rsidP="00E04E8D">
      <w:pPr>
        <w:jc w:val="center"/>
        <w:rPr>
          <w:b/>
        </w:rPr>
      </w:pPr>
      <w:r w:rsidRPr="007F4424">
        <w:rPr>
          <w:rFonts w:hint="eastAsia"/>
          <w:b/>
        </w:rPr>
        <w:t>表</w:t>
      </w:r>
      <w:r>
        <w:rPr>
          <w:rFonts w:hint="eastAsia"/>
          <w:b/>
        </w:rPr>
        <w:t xml:space="preserve">4-4  </w:t>
      </w:r>
      <w:r>
        <w:rPr>
          <w:rFonts w:hint="eastAsia"/>
          <w:b/>
        </w:rPr>
        <w:t>行情数据频道心跳消息定义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326"/>
        <w:gridCol w:w="3312"/>
      </w:tblGrid>
      <w:tr w:rsidR="00E04E8D" w:rsidRPr="00F725D6" w:rsidTr="00AE3B62">
        <w:trPr>
          <w:jc w:val="center"/>
        </w:trPr>
        <w:tc>
          <w:tcPr>
            <w:tcW w:w="2063" w:type="pct"/>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937"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063" w:type="pct"/>
            <w:shd w:val="clear" w:color="auto" w:fill="auto"/>
            <w:vAlign w:val="center"/>
          </w:tcPr>
          <w:p w:rsidR="00E04E8D" w:rsidRDefault="00E04E8D" w:rsidP="00AE3B62">
            <w:pPr>
              <w:rPr>
                <w:sz w:val="21"/>
                <w:szCs w:val="21"/>
              </w:rPr>
            </w:pPr>
            <w:r w:rsidRPr="00F4101F">
              <w:rPr>
                <w:rFonts w:hint="eastAsia"/>
                <w:sz w:val="21"/>
                <w:szCs w:val="21"/>
              </w:rPr>
              <w:t>Standard Header</w:t>
            </w:r>
          </w:p>
        </w:tc>
        <w:tc>
          <w:tcPr>
            <w:tcW w:w="2937" w:type="pct"/>
          </w:tcPr>
          <w:p w:rsidR="00E04E8D" w:rsidRDefault="00E04E8D" w:rsidP="00AE3B62">
            <w:pPr>
              <w:rPr>
                <w:sz w:val="21"/>
                <w:szCs w:val="21"/>
              </w:rPr>
            </w:pPr>
            <w:r>
              <w:rPr>
                <w:rFonts w:hint="eastAsia"/>
                <w:sz w:val="21"/>
                <w:szCs w:val="21"/>
              </w:rPr>
              <w:t>消息头</w:t>
            </w:r>
          </w:p>
          <w:p w:rsidR="00E04E8D" w:rsidRPr="004640A7" w:rsidRDefault="00E04E8D" w:rsidP="00AE3B62">
            <w:pPr>
              <w:rPr>
                <w:sz w:val="21"/>
                <w:szCs w:val="21"/>
              </w:rPr>
            </w:pPr>
            <w:r>
              <w:rPr>
                <w:rFonts w:hint="eastAsia"/>
                <w:sz w:val="21"/>
                <w:szCs w:val="21"/>
              </w:rPr>
              <w:t>MsgType=390095</w:t>
            </w:r>
          </w:p>
        </w:tc>
      </w:tr>
      <w:tr w:rsidR="00E04E8D" w:rsidRPr="00F725D6" w:rsidTr="00AE3B62">
        <w:trPr>
          <w:jc w:val="center"/>
        </w:trPr>
        <w:tc>
          <w:tcPr>
            <w:tcW w:w="2063" w:type="pct"/>
            <w:shd w:val="clear" w:color="auto" w:fill="auto"/>
            <w:vAlign w:val="center"/>
          </w:tcPr>
          <w:p w:rsidR="00E04E8D" w:rsidRPr="00D0703B" w:rsidRDefault="00E04E8D" w:rsidP="00AE3B62">
            <w:pPr>
              <w:jc w:val="left"/>
              <w:rPr>
                <w:sz w:val="21"/>
                <w:szCs w:val="21"/>
              </w:rPr>
            </w:pPr>
            <w:r w:rsidRPr="00D0703B">
              <w:rPr>
                <w:rFonts w:hint="eastAsia"/>
                <w:sz w:val="21"/>
                <w:szCs w:val="21"/>
              </w:rPr>
              <w:lastRenderedPageBreak/>
              <w:t>ChannelNo</w:t>
            </w:r>
          </w:p>
        </w:tc>
        <w:tc>
          <w:tcPr>
            <w:tcW w:w="2937" w:type="pct"/>
            <w:vAlign w:val="center"/>
          </w:tcPr>
          <w:p w:rsidR="00E04E8D" w:rsidRPr="00D0703B" w:rsidRDefault="00E04E8D" w:rsidP="00AE3B62">
            <w:pPr>
              <w:rPr>
                <w:sz w:val="21"/>
                <w:szCs w:val="21"/>
              </w:rPr>
            </w:pPr>
            <w:r w:rsidRPr="00D0703B">
              <w:rPr>
                <w:sz w:val="21"/>
                <w:szCs w:val="21"/>
              </w:rPr>
              <w:t>频道代码</w:t>
            </w:r>
          </w:p>
        </w:tc>
      </w:tr>
      <w:tr w:rsidR="00E04E8D" w:rsidRPr="00F725D6" w:rsidTr="00AE3B62">
        <w:trPr>
          <w:jc w:val="center"/>
        </w:trPr>
        <w:tc>
          <w:tcPr>
            <w:tcW w:w="2063" w:type="pct"/>
            <w:shd w:val="clear" w:color="auto" w:fill="auto"/>
            <w:vAlign w:val="center"/>
          </w:tcPr>
          <w:p w:rsidR="00E04E8D" w:rsidRPr="00D0703B" w:rsidRDefault="00E04E8D" w:rsidP="00AE3B62">
            <w:pPr>
              <w:jc w:val="left"/>
              <w:rPr>
                <w:sz w:val="21"/>
                <w:szCs w:val="21"/>
              </w:rPr>
            </w:pPr>
            <w:r>
              <w:rPr>
                <w:rFonts w:hint="eastAsia"/>
                <w:sz w:val="21"/>
                <w:szCs w:val="21"/>
              </w:rPr>
              <w:t>ApplLastSeqNum</w:t>
            </w:r>
          </w:p>
        </w:tc>
        <w:tc>
          <w:tcPr>
            <w:tcW w:w="2937" w:type="pct"/>
            <w:vAlign w:val="center"/>
          </w:tcPr>
          <w:p w:rsidR="00E04E8D" w:rsidRPr="00D0703B" w:rsidRDefault="00E04E8D" w:rsidP="00AE3B62">
            <w:pPr>
              <w:rPr>
                <w:sz w:val="21"/>
                <w:szCs w:val="21"/>
              </w:rPr>
            </w:pPr>
            <w:r>
              <w:rPr>
                <w:rFonts w:hint="eastAsia"/>
                <w:sz w:val="21"/>
                <w:szCs w:val="21"/>
              </w:rPr>
              <w:t>最后一条行情消息的</w:t>
            </w:r>
            <w:r>
              <w:rPr>
                <w:sz w:val="21"/>
                <w:szCs w:val="21"/>
              </w:rPr>
              <w:t>记录号</w:t>
            </w:r>
          </w:p>
        </w:tc>
      </w:tr>
      <w:tr w:rsidR="00E04E8D" w:rsidRPr="00F725D6" w:rsidTr="00AE3B62">
        <w:trPr>
          <w:jc w:val="center"/>
        </w:trPr>
        <w:tc>
          <w:tcPr>
            <w:tcW w:w="2063" w:type="pct"/>
            <w:shd w:val="clear" w:color="auto" w:fill="auto"/>
            <w:vAlign w:val="center"/>
          </w:tcPr>
          <w:p w:rsidR="00E04E8D" w:rsidRPr="00D0703B" w:rsidRDefault="00E04E8D" w:rsidP="00AE3B62">
            <w:pPr>
              <w:jc w:val="left"/>
              <w:rPr>
                <w:sz w:val="21"/>
                <w:szCs w:val="21"/>
              </w:rPr>
            </w:pPr>
            <w:r>
              <w:rPr>
                <w:rFonts w:hint="eastAsia"/>
                <w:sz w:val="21"/>
                <w:szCs w:val="21"/>
              </w:rPr>
              <w:t>EndOfChannel</w:t>
            </w:r>
          </w:p>
        </w:tc>
        <w:tc>
          <w:tcPr>
            <w:tcW w:w="2937" w:type="pct"/>
            <w:vAlign w:val="center"/>
          </w:tcPr>
          <w:p w:rsidR="00E04E8D" w:rsidRPr="00D0703B" w:rsidRDefault="00E04E8D" w:rsidP="00AE3B62">
            <w:pPr>
              <w:rPr>
                <w:sz w:val="21"/>
                <w:szCs w:val="21"/>
              </w:rPr>
            </w:pPr>
            <w:r>
              <w:rPr>
                <w:rFonts w:hint="eastAsia"/>
                <w:sz w:val="21"/>
                <w:szCs w:val="21"/>
              </w:rPr>
              <w:t>频道结束标志</w:t>
            </w:r>
          </w:p>
        </w:tc>
      </w:tr>
    </w:tbl>
    <w:p w:rsidR="00E04E8D" w:rsidRDefault="00E04E8D" w:rsidP="00E04E8D">
      <w:pPr>
        <w:tabs>
          <w:tab w:val="left" w:pos="525"/>
        </w:tabs>
        <w:rPr>
          <w:sz w:val="21"/>
          <w:szCs w:val="21"/>
        </w:rPr>
      </w:pPr>
      <w:r>
        <w:tab/>
      </w:r>
      <w:r w:rsidRPr="00057581">
        <w:rPr>
          <w:rFonts w:hint="eastAsia"/>
          <w:sz w:val="21"/>
          <w:szCs w:val="21"/>
        </w:rPr>
        <w:t>注：频道心跳发送间隔为</w:t>
      </w:r>
      <w:r w:rsidRPr="00057581">
        <w:rPr>
          <w:rFonts w:hint="eastAsia"/>
          <w:sz w:val="21"/>
          <w:szCs w:val="21"/>
        </w:rPr>
        <w:t>3</w:t>
      </w:r>
      <w:r w:rsidRPr="00057581">
        <w:rPr>
          <w:rFonts w:hint="eastAsia"/>
          <w:sz w:val="21"/>
          <w:szCs w:val="21"/>
        </w:rPr>
        <w:t>秒。</w:t>
      </w:r>
    </w:p>
    <w:p w:rsidR="00E04E8D" w:rsidRPr="00057581" w:rsidRDefault="00E04E8D" w:rsidP="00E04E8D">
      <w:pPr>
        <w:tabs>
          <w:tab w:val="left" w:pos="525"/>
        </w:tabs>
        <w:rPr>
          <w:sz w:val="21"/>
          <w:szCs w:val="21"/>
        </w:rPr>
      </w:pPr>
    </w:p>
    <w:p w:rsidR="00E04E8D" w:rsidRPr="00A87F59" w:rsidRDefault="00E04E8D" w:rsidP="00E04E8D">
      <w:pPr>
        <w:pStyle w:val="3"/>
        <w:ind w:right="240"/>
      </w:pPr>
      <w:bookmarkStart w:id="90" w:name="_Toc454458707"/>
      <w:r w:rsidRPr="00A87F59">
        <w:rPr>
          <w:rFonts w:hint="eastAsia"/>
        </w:rPr>
        <w:t>重传消息</w:t>
      </w:r>
      <w:bookmarkEnd w:id="90"/>
    </w:p>
    <w:p w:rsidR="00E04E8D" w:rsidRDefault="00E04E8D" w:rsidP="00E04E8D">
      <w:pPr>
        <w:spacing w:line="460" w:lineRule="exact"/>
        <w:ind w:firstLine="420"/>
      </w:pPr>
      <w:r>
        <w:rPr>
          <w:rFonts w:hint="eastAsia"/>
        </w:rPr>
        <w:t>用户行情系统发送重传消息</w:t>
      </w:r>
      <w:proofErr w:type="gramStart"/>
      <w:r>
        <w:rPr>
          <w:rFonts w:hint="eastAsia"/>
        </w:rPr>
        <w:t>给行情网关</w:t>
      </w:r>
      <w:proofErr w:type="gramEnd"/>
      <w:r>
        <w:rPr>
          <w:rFonts w:hint="eastAsia"/>
        </w:rPr>
        <w:t>，行情网关返回需要重传的数据，并在重传完成后同样返回一个重传消息指示重传完成，如果重传失败也通过该消息返回失败原因。行情网关以“请求—应答”的方式实现数据重传，因此当收到多个重传请求时，行情网关会按照重传请求到达的顺序依次处理收到的请求。</w:t>
      </w:r>
    </w:p>
    <w:p w:rsidR="00E04E8D" w:rsidRDefault="00E04E8D" w:rsidP="00E04E8D">
      <w:pPr>
        <w:spacing w:line="460" w:lineRule="exact"/>
        <w:ind w:firstLine="420"/>
      </w:pPr>
      <w:r>
        <w:rPr>
          <w:rFonts w:hint="eastAsia"/>
        </w:rPr>
        <w:t>对于逐笔行情数据通过频道代码和消息记录</w:t>
      </w:r>
      <w:proofErr w:type="gramStart"/>
      <w:r>
        <w:rPr>
          <w:rFonts w:hint="eastAsia"/>
        </w:rPr>
        <w:t>号判断</w:t>
      </w:r>
      <w:proofErr w:type="gramEnd"/>
      <w:r>
        <w:rPr>
          <w:rFonts w:hint="eastAsia"/>
        </w:rPr>
        <w:t>是否有消息丢失，当收到的消息记录号</w:t>
      </w:r>
      <w:r>
        <w:rPr>
          <w:rFonts w:hint="eastAsia"/>
        </w:rPr>
        <w:t>&lt;=</w:t>
      </w:r>
      <w:r>
        <w:rPr>
          <w:rFonts w:hint="eastAsia"/>
        </w:rPr>
        <w:t>本频道已经收到的最大消息记录号时，说明已经收到过该消息，此时应忽略该消息。当收到的消息序号</w:t>
      </w:r>
      <w:r>
        <w:rPr>
          <w:rFonts w:hint="eastAsia"/>
        </w:rPr>
        <w:t>&gt;</w:t>
      </w:r>
      <w:r>
        <w:rPr>
          <w:rFonts w:hint="eastAsia"/>
        </w:rPr>
        <w:t>已经收到的最大消息记录号</w:t>
      </w:r>
      <w:r>
        <w:rPr>
          <w:rFonts w:hint="eastAsia"/>
        </w:rPr>
        <w:t>+1</w:t>
      </w:r>
      <w:r>
        <w:rPr>
          <w:rFonts w:hint="eastAsia"/>
        </w:rPr>
        <w:t>（如已收的最大消息记录号</w:t>
      </w:r>
      <w:r>
        <w:rPr>
          <w:rFonts w:hint="eastAsia"/>
        </w:rPr>
        <w:t>=10</w:t>
      </w:r>
      <w:r>
        <w:rPr>
          <w:rFonts w:hint="eastAsia"/>
        </w:rPr>
        <w:t>，新的消息记录号</w:t>
      </w:r>
      <w:r>
        <w:rPr>
          <w:rFonts w:hint="eastAsia"/>
        </w:rPr>
        <w:t>=12</w:t>
      </w:r>
      <w:r>
        <w:rPr>
          <w:rFonts w:hint="eastAsia"/>
        </w:rPr>
        <w:t>）说明发生了消息丢失，此时应通过重传服务请求丢失的数据。</w:t>
      </w:r>
    </w:p>
    <w:p w:rsidR="00E04E8D" w:rsidRDefault="00E04E8D" w:rsidP="00E04E8D">
      <w:pPr>
        <w:spacing w:line="460" w:lineRule="exact"/>
        <w:ind w:firstLine="420"/>
      </w:pPr>
      <w:r>
        <w:rPr>
          <w:rFonts w:hint="eastAsia"/>
        </w:rPr>
        <w:t>对于公告文件，收到公告概要后，应通过公告概要检查公告是否有丢失或者变化。如果有丢失或者变化，则应通过重传服务请求丢失或者变化的公告文件。</w:t>
      </w:r>
    </w:p>
    <w:p w:rsidR="00E04E8D" w:rsidRPr="00B45310"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5 VSS</w:t>
      </w:r>
      <w:r>
        <w:rPr>
          <w:rFonts w:hint="eastAsia"/>
          <w:b/>
        </w:rPr>
        <w:t>申请逐笔</w:t>
      </w:r>
      <w:r w:rsidRPr="00B45310">
        <w:rPr>
          <w:rFonts w:hint="eastAsia"/>
          <w:b/>
        </w:rPr>
        <w:t>行情数据</w:t>
      </w:r>
      <w:r>
        <w:rPr>
          <w:rFonts w:hint="eastAsia"/>
          <w:b/>
        </w:rPr>
        <w:t>或公告信息重传</w:t>
      </w:r>
      <w:r w:rsidRPr="00B45310">
        <w:rPr>
          <w:rFonts w:hint="eastAsia"/>
          <w:b/>
        </w:rPr>
        <w:t>消息定义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326"/>
        <w:gridCol w:w="3312"/>
      </w:tblGrid>
      <w:tr w:rsidR="00E04E8D" w:rsidRPr="00F725D6" w:rsidTr="00AE3B62">
        <w:trPr>
          <w:jc w:val="center"/>
        </w:trPr>
        <w:tc>
          <w:tcPr>
            <w:tcW w:w="2063" w:type="pct"/>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937"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063" w:type="pct"/>
            <w:shd w:val="clear" w:color="auto" w:fill="auto"/>
            <w:vAlign w:val="center"/>
          </w:tcPr>
          <w:p w:rsidR="00E04E8D" w:rsidRDefault="00E04E8D" w:rsidP="00AE3B62">
            <w:pPr>
              <w:rPr>
                <w:sz w:val="21"/>
                <w:szCs w:val="21"/>
              </w:rPr>
            </w:pPr>
            <w:r w:rsidRPr="00F4101F">
              <w:rPr>
                <w:rFonts w:hint="eastAsia"/>
                <w:sz w:val="21"/>
                <w:szCs w:val="21"/>
              </w:rPr>
              <w:t>Standard Header</w:t>
            </w:r>
          </w:p>
        </w:tc>
        <w:tc>
          <w:tcPr>
            <w:tcW w:w="2937" w:type="pct"/>
          </w:tcPr>
          <w:p w:rsidR="00E04E8D" w:rsidRDefault="00E04E8D" w:rsidP="00AE3B62">
            <w:pPr>
              <w:rPr>
                <w:sz w:val="21"/>
                <w:szCs w:val="21"/>
              </w:rPr>
            </w:pPr>
            <w:r>
              <w:rPr>
                <w:rFonts w:hint="eastAsia"/>
                <w:sz w:val="21"/>
                <w:szCs w:val="21"/>
              </w:rPr>
              <w:t>消息头</w:t>
            </w:r>
          </w:p>
          <w:p w:rsidR="00E04E8D" w:rsidRPr="004640A7" w:rsidRDefault="00E04E8D" w:rsidP="00AE3B62">
            <w:pPr>
              <w:rPr>
                <w:sz w:val="21"/>
                <w:szCs w:val="21"/>
              </w:rPr>
            </w:pPr>
            <w:r>
              <w:rPr>
                <w:rFonts w:hint="eastAsia"/>
                <w:sz w:val="21"/>
                <w:szCs w:val="21"/>
              </w:rPr>
              <w:t>MsgType=390094</w:t>
            </w:r>
          </w:p>
        </w:tc>
      </w:tr>
      <w:tr w:rsidR="00E04E8D" w:rsidRPr="00F725D6" w:rsidTr="00AE3B62">
        <w:trPr>
          <w:jc w:val="center"/>
        </w:trPr>
        <w:tc>
          <w:tcPr>
            <w:tcW w:w="2063" w:type="pct"/>
            <w:shd w:val="clear" w:color="auto" w:fill="auto"/>
            <w:vAlign w:val="center"/>
          </w:tcPr>
          <w:p w:rsidR="00E04E8D" w:rsidRPr="00A87F59" w:rsidRDefault="00E04E8D" w:rsidP="00AE3B62">
            <w:pPr>
              <w:jc w:val="left"/>
              <w:rPr>
                <w:sz w:val="21"/>
                <w:szCs w:val="21"/>
              </w:rPr>
            </w:pPr>
            <w:r w:rsidRPr="00A87F59">
              <w:rPr>
                <w:rFonts w:hint="eastAsia"/>
                <w:sz w:val="21"/>
                <w:szCs w:val="21"/>
              </w:rPr>
              <w:t>ResendType</w:t>
            </w:r>
          </w:p>
        </w:tc>
        <w:tc>
          <w:tcPr>
            <w:tcW w:w="2937" w:type="pct"/>
          </w:tcPr>
          <w:p w:rsidR="00E04E8D" w:rsidRPr="00A87F59" w:rsidRDefault="00E04E8D" w:rsidP="00AE3B62">
            <w:pPr>
              <w:rPr>
                <w:sz w:val="21"/>
                <w:szCs w:val="21"/>
              </w:rPr>
            </w:pPr>
            <w:r>
              <w:rPr>
                <w:rFonts w:hint="eastAsia"/>
                <w:sz w:val="21"/>
                <w:szCs w:val="21"/>
              </w:rPr>
              <w:t>重传</w:t>
            </w:r>
            <w:r w:rsidRPr="00A87F59">
              <w:rPr>
                <w:rFonts w:hint="eastAsia"/>
                <w:sz w:val="21"/>
                <w:szCs w:val="21"/>
              </w:rPr>
              <w:t>种类</w:t>
            </w:r>
          </w:p>
          <w:p w:rsidR="00E04E8D" w:rsidRPr="00A87F59" w:rsidRDefault="00E04E8D" w:rsidP="00AE3B62">
            <w:pPr>
              <w:rPr>
                <w:sz w:val="21"/>
                <w:szCs w:val="21"/>
              </w:rPr>
            </w:pPr>
            <w:r>
              <w:rPr>
                <w:rFonts w:hint="eastAsia"/>
                <w:sz w:val="21"/>
                <w:szCs w:val="21"/>
              </w:rPr>
              <w:t>1</w:t>
            </w:r>
            <w:r w:rsidRPr="00A87F59">
              <w:rPr>
                <w:rFonts w:hint="eastAsia"/>
                <w:sz w:val="21"/>
                <w:szCs w:val="21"/>
              </w:rPr>
              <w:t xml:space="preserve"> = </w:t>
            </w:r>
            <w:r w:rsidRPr="00A87F59">
              <w:rPr>
                <w:rFonts w:hint="eastAsia"/>
                <w:sz w:val="21"/>
                <w:szCs w:val="21"/>
              </w:rPr>
              <w:t>逐笔</w:t>
            </w:r>
            <w:r>
              <w:rPr>
                <w:rFonts w:hint="eastAsia"/>
                <w:sz w:val="21"/>
                <w:szCs w:val="21"/>
              </w:rPr>
              <w:t>行情</w:t>
            </w:r>
            <w:r w:rsidRPr="00A87F59">
              <w:rPr>
                <w:rFonts w:hint="eastAsia"/>
                <w:sz w:val="21"/>
                <w:szCs w:val="21"/>
              </w:rPr>
              <w:t>数据</w:t>
            </w:r>
          </w:p>
          <w:p w:rsidR="00E04E8D" w:rsidRPr="00A87F59" w:rsidRDefault="00E04E8D" w:rsidP="00AE3B62">
            <w:pPr>
              <w:rPr>
                <w:sz w:val="21"/>
                <w:szCs w:val="21"/>
              </w:rPr>
            </w:pPr>
            <w:r>
              <w:rPr>
                <w:rFonts w:hint="eastAsia"/>
                <w:sz w:val="21"/>
                <w:szCs w:val="21"/>
              </w:rPr>
              <w:t>2</w:t>
            </w:r>
            <w:r w:rsidRPr="00A87F59">
              <w:rPr>
                <w:rFonts w:hint="eastAsia"/>
                <w:sz w:val="21"/>
                <w:szCs w:val="21"/>
              </w:rPr>
              <w:t xml:space="preserve"> = </w:t>
            </w:r>
            <w:r w:rsidRPr="00A87F59">
              <w:rPr>
                <w:rFonts w:hint="eastAsia"/>
                <w:sz w:val="21"/>
                <w:szCs w:val="21"/>
              </w:rPr>
              <w:t>公告信息</w:t>
            </w:r>
          </w:p>
        </w:tc>
      </w:tr>
      <w:tr w:rsidR="00E04E8D" w:rsidRPr="00F725D6" w:rsidTr="00AE3B62">
        <w:trPr>
          <w:jc w:val="center"/>
        </w:trPr>
        <w:tc>
          <w:tcPr>
            <w:tcW w:w="2063" w:type="pct"/>
            <w:shd w:val="clear" w:color="auto" w:fill="auto"/>
            <w:vAlign w:val="center"/>
          </w:tcPr>
          <w:p w:rsidR="00E04E8D" w:rsidRPr="00A87F59" w:rsidRDefault="00E04E8D" w:rsidP="00AE3B62">
            <w:pPr>
              <w:jc w:val="left"/>
              <w:rPr>
                <w:sz w:val="21"/>
                <w:szCs w:val="21"/>
              </w:rPr>
            </w:pPr>
            <w:r>
              <w:rPr>
                <w:rFonts w:hint="eastAsia"/>
                <w:sz w:val="21"/>
                <w:szCs w:val="21"/>
              </w:rPr>
              <w:t>Channel</w:t>
            </w:r>
            <w:r w:rsidRPr="00A87F59">
              <w:rPr>
                <w:rFonts w:hint="eastAsia"/>
                <w:sz w:val="21"/>
                <w:szCs w:val="21"/>
              </w:rPr>
              <w:t>No</w:t>
            </w:r>
          </w:p>
        </w:tc>
        <w:tc>
          <w:tcPr>
            <w:tcW w:w="2937" w:type="pct"/>
          </w:tcPr>
          <w:p w:rsidR="00E04E8D" w:rsidRPr="00A87F59" w:rsidRDefault="00E04E8D" w:rsidP="00AE3B62">
            <w:pPr>
              <w:rPr>
                <w:sz w:val="21"/>
                <w:szCs w:val="21"/>
              </w:rPr>
            </w:pPr>
            <w:r>
              <w:rPr>
                <w:rFonts w:hint="eastAsia"/>
                <w:sz w:val="21"/>
                <w:szCs w:val="21"/>
              </w:rPr>
              <w:t>频道代码</w:t>
            </w:r>
          </w:p>
        </w:tc>
      </w:tr>
      <w:tr w:rsidR="00E04E8D" w:rsidRPr="00F725D6" w:rsidTr="00AE3B62">
        <w:trPr>
          <w:jc w:val="center"/>
        </w:trPr>
        <w:tc>
          <w:tcPr>
            <w:tcW w:w="2063" w:type="pct"/>
            <w:shd w:val="clear" w:color="auto" w:fill="auto"/>
            <w:vAlign w:val="center"/>
          </w:tcPr>
          <w:p w:rsidR="00E04E8D" w:rsidRPr="00A87F59" w:rsidRDefault="00E04E8D" w:rsidP="00AE3B62">
            <w:pPr>
              <w:jc w:val="left"/>
              <w:rPr>
                <w:sz w:val="21"/>
                <w:szCs w:val="21"/>
              </w:rPr>
            </w:pPr>
            <w:r>
              <w:rPr>
                <w:rFonts w:hint="eastAsia"/>
                <w:sz w:val="21"/>
                <w:szCs w:val="21"/>
              </w:rPr>
              <w:t>ApplBegSeqNum</w:t>
            </w:r>
          </w:p>
        </w:tc>
        <w:tc>
          <w:tcPr>
            <w:tcW w:w="2937" w:type="pct"/>
          </w:tcPr>
          <w:p w:rsidR="00E04E8D" w:rsidRPr="00A87F59" w:rsidRDefault="00E04E8D" w:rsidP="00AE3B62">
            <w:pPr>
              <w:rPr>
                <w:sz w:val="21"/>
                <w:szCs w:val="21"/>
              </w:rPr>
            </w:pPr>
            <w:r w:rsidRPr="00A87F59">
              <w:rPr>
                <w:rFonts w:hint="eastAsia"/>
                <w:sz w:val="21"/>
                <w:szCs w:val="21"/>
              </w:rPr>
              <w:t>起始序号</w:t>
            </w:r>
          </w:p>
          <w:p w:rsidR="00E04E8D" w:rsidRPr="00A87F59" w:rsidRDefault="00E04E8D" w:rsidP="00AE3B62">
            <w:pPr>
              <w:rPr>
                <w:sz w:val="21"/>
                <w:szCs w:val="21"/>
              </w:rPr>
            </w:pPr>
            <w:r w:rsidRPr="00A87F59">
              <w:rPr>
                <w:rFonts w:hint="eastAsia"/>
                <w:sz w:val="21"/>
                <w:szCs w:val="21"/>
              </w:rPr>
              <w:t>当</w:t>
            </w:r>
            <w:r w:rsidRPr="00A87F59">
              <w:rPr>
                <w:rFonts w:hint="eastAsia"/>
                <w:sz w:val="21"/>
                <w:szCs w:val="21"/>
              </w:rPr>
              <w:t>ResendType=1</w:t>
            </w:r>
            <w:r w:rsidRPr="00A87F59">
              <w:rPr>
                <w:rFonts w:hint="eastAsia"/>
                <w:sz w:val="21"/>
                <w:szCs w:val="21"/>
              </w:rPr>
              <w:t>时生效</w:t>
            </w:r>
          </w:p>
          <w:p w:rsidR="00E04E8D" w:rsidRPr="00A87F59" w:rsidRDefault="00E04E8D" w:rsidP="00AE3B62">
            <w:pPr>
              <w:rPr>
                <w:sz w:val="21"/>
                <w:szCs w:val="21"/>
              </w:rPr>
            </w:pPr>
            <w:r w:rsidRPr="00A87F59">
              <w:rPr>
                <w:rFonts w:hint="eastAsia"/>
                <w:sz w:val="21"/>
                <w:szCs w:val="21"/>
              </w:rPr>
              <w:t>指定记录序号的范围。</w:t>
            </w:r>
          </w:p>
        </w:tc>
      </w:tr>
      <w:tr w:rsidR="00E04E8D" w:rsidRPr="00F725D6" w:rsidTr="00AE3B62">
        <w:trPr>
          <w:jc w:val="center"/>
        </w:trPr>
        <w:tc>
          <w:tcPr>
            <w:tcW w:w="2063" w:type="pct"/>
            <w:shd w:val="clear" w:color="auto" w:fill="auto"/>
            <w:vAlign w:val="center"/>
          </w:tcPr>
          <w:p w:rsidR="00E04E8D" w:rsidRPr="00A87F59" w:rsidRDefault="00E04E8D" w:rsidP="00AE3B62">
            <w:pPr>
              <w:jc w:val="left"/>
              <w:rPr>
                <w:sz w:val="21"/>
                <w:szCs w:val="21"/>
              </w:rPr>
            </w:pPr>
            <w:r>
              <w:rPr>
                <w:rFonts w:hint="eastAsia"/>
                <w:sz w:val="21"/>
                <w:szCs w:val="21"/>
              </w:rPr>
              <w:t>ApplEndSeqNum</w:t>
            </w:r>
          </w:p>
        </w:tc>
        <w:tc>
          <w:tcPr>
            <w:tcW w:w="2937" w:type="pct"/>
          </w:tcPr>
          <w:p w:rsidR="00E04E8D" w:rsidRPr="00A87F59" w:rsidRDefault="00E04E8D" w:rsidP="00AE3B62">
            <w:pPr>
              <w:rPr>
                <w:sz w:val="21"/>
                <w:szCs w:val="21"/>
              </w:rPr>
            </w:pPr>
            <w:r w:rsidRPr="00A87F59">
              <w:rPr>
                <w:rFonts w:hint="eastAsia"/>
                <w:sz w:val="21"/>
                <w:szCs w:val="21"/>
              </w:rPr>
              <w:t>结束序号</w:t>
            </w:r>
          </w:p>
          <w:p w:rsidR="00E04E8D" w:rsidRPr="00A87F59" w:rsidRDefault="00E04E8D" w:rsidP="00AE3B62">
            <w:pPr>
              <w:rPr>
                <w:sz w:val="21"/>
                <w:szCs w:val="21"/>
              </w:rPr>
            </w:pPr>
            <w:r w:rsidRPr="00A87F59">
              <w:rPr>
                <w:rFonts w:hint="eastAsia"/>
                <w:sz w:val="21"/>
                <w:szCs w:val="21"/>
              </w:rPr>
              <w:t>当</w:t>
            </w:r>
            <w:r w:rsidRPr="00A87F59">
              <w:rPr>
                <w:rFonts w:hint="eastAsia"/>
                <w:sz w:val="21"/>
                <w:szCs w:val="21"/>
              </w:rPr>
              <w:t>Resend</w:t>
            </w:r>
            <w:r>
              <w:rPr>
                <w:rFonts w:hint="eastAsia"/>
                <w:sz w:val="21"/>
                <w:szCs w:val="21"/>
              </w:rPr>
              <w:t>Type=1</w:t>
            </w:r>
            <w:r w:rsidRPr="00A87F59">
              <w:rPr>
                <w:rFonts w:hint="eastAsia"/>
                <w:sz w:val="21"/>
                <w:szCs w:val="21"/>
              </w:rPr>
              <w:t>时生效</w:t>
            </w:r>
          </w:p>
          <w:p w:rsidR="00E04E8D" w:rsidRDefault="00E04E8D" w:rsidP="00AE3B62">
            <w:pPr>
              <w:rPr>
                <w:sz w:val="21"/>
                <w:szCs w:val="21"/>
              </w:rPr>
            </w:pPr>
            <w:r w:rsidRPr="00A87F59">
              <w:rPr>
                <w:rFonts w:hint="eastAsia"/>
                <w:sz w:val="21"/>
                <w:szCs w:val="21"/>
              </w:rPr>
              <w:t>指定记录序号的范围。</w:t>
            </w:r>
          </w:p>
          <w:p w:rsidR="00E04E8D" w:rsidRPr="00A87F59" w:rsidRDefault="00E04E8D" w:rsidP="00AE3B62">
            <w:pPr>
              <w:rPr>
                <w:sz w:val="21"/>
                <w:szCs w:val="21"/>
              </w:rPr>
            </w:pPr>
            <w:r>
              <w:rPr>
                <w:rFonts w:hint="eastAsia"/>
                <w:sz w:val="21"/>
                <w:szCs w:val="21"/>
              </w:rPr>
              <w:t>当</w:t>
            </w:r>
            <w:r>
              <w:rPr>
                <w:rFonts w:hint="eastAsia"/>
                <w:sz w:val="21"/>
                <w:szCs w:val="21"/>
              </w:rPr>
              <w:t>ApplEndSeqNum=0</w:t>
            </w:r>
            <w:r>
              <w:rPr>
                <w:rFonts w:hint="eastAsia"/>
                <w:sz w:val="21"/>
                <w:szCs w:val="21"/>
              </w:rPr>
              <w:t>时，行情网</w:t>
            </w:r>
            <w:r>
              <w:rPr>
                <w:rFonts w:hint="eastAsia"/>
                <w:sz w:val="21"/>
                <w:szCs w:val="21"/>
              </w:rPr>
              <w:lastRenderedPageBreak/>
              <w:t>关会将</w:t>
            </w:r>
            <w:r>
              <w:rPr>
                <w:rFonts w:hint="eastAsia"/>
                <w:sz w:val="21"/>
                <w:szCs w:val="21"/>
              </w:rPr>
              <w:t>ApplEndSeqNum</w:t>
            </w:r>
            <w:r>
              <w:rPr>
                <w:rFonts w:hint="eastAsia"/>
                <w:sz w:val="21"/>
                <w:szCs w:val="21"/>
              </w:rPr>
              <w:t>设置为收到重传请求时，该频道数据在内存中的最大值。</w:t>
            </w:r>
          </w:p>
        </w:tc>
      </w:tr>
      <w:tr w:rsidR="00E04E8D" w:rsidRPr="00F725D6" w:rsidTr="00AE3B62">
        <w:trPr>
          <w:jc w:val="center"/>
        </w:trPr>
        <w:tc>
          <w:tcPr>
            <w:tcW w:w="2063" w:type="pct"/>
            <w:shd w:val="clear" w:color="auto" w:fill="auto"/>
            <w:vAlign w:val="center"/>
          </w:tcPr>
          <w:p w:rsidR="00E04E8D" w:rsidRPr="00C4727A" w:rsidRDefault="00E04E8D" w:rsidP="00AE3B62">
            <w:pPr>
              <w:jc w:val="left"/>
              <w:rPr>
                <w:sz w:val="21"/>
                <w:szCs w:val="21"/>
              </w:rPr>
            </w:pPr>
            <w:r>
              <w:rPr>
                <w:rFonts w:hint="eastAsia"/>
                <w:sz w:val="21"/>
                <w:szCs w:val="21"/>
              </w:rPr>
              <w:lastRenderedPageBreak/>
              <w:t>News</w:t>
            </w:r>
            <w:r w:rsidRPr="00C4727A">
              <w:rPr>
                <w:rFonts w:hint="eastAsia"/>
                <w:sz w:val="21"/>
                <w:szCs w:val="21"/>
              </w:rPr>
              <w:t>ID</w:t>
            </w:r>
          </w:p>
        </w:tc>
        <w:tc>
          <w:tcPr>
            <w:tcW w:w="2937" w:type="pct"/>
          </w:tcPr>
          <w:p w:rsidR="00E04E8D" w:rsidRPr="00A87F59" w:rsidRDefault="00E04E8D" w:rsidP="00AE3B62">
            <w:pPr>
              <w:rPr>
                <w:sz w:val="21"/>
                <w:szCs w:val="21"/>
              </w:rPr>
            </w:pPr>
            <w:r>
              <w:rPr>
                <w:rFonts w:hint="eastAsia"/>
                <w:sz w:val="21"/>
                <w:szCs w:val="21"/>
              </w:rPr>
              <w:t>公告唯一标识</w:t>
            </w:r>
          </w:p>
          <w:p w:rsidR="00E04E8D" w:rsidRPr="00A87F59" w:rsidRDefault="00E04E8D" w:rsidP="00AE3B62">
            <w:pPr>
              <w:rPr>
                <w:sz w:val="21"/>
                <w:szCs w:val="21"/>
              </w:rPr>
            </w:pPr>
            <w:r w:rsidRPr="00A87F59">
              <w:rPr>
                <w:rFonts w:hint="eastAsia"/>
                <w:sz w:val="21"/>
                <w:szCs w:val="21"/>
              </w:rPr>
              <w:t>当</w:t>
            </w:r>
            <w:r w:rsidRPr="00A87F59">
              <w:rPr>
                <w:rFonts w:hint="eastAsia"/>
                <w:sz w:val="21"/>
                <w:szCs w:val="21"/>
              </w:rPr>
              <w:t>ResendType=</w:t>
            </w:r>
            <w:r>
              <w:rPr>
                <w:rFonts w:hint="eastAsia"/>
                <w:sz w:val="21"/>
                <w:szCs w:val="21"/>
              </w:rPr>
              <w:t>2</w:t>
            </w:r>
            <w:r w:rsidRPr="00A87F59">
              <w:rPr>
                <w:rFonts w:hint="eastAsia"/>
                <w:sz w:val="21"/>
                <w:szCs w:val="21"/>
              </w:rPr>
              <w:t>时生效</w:t>
            </w:r>
          </w:p>
          <w:p w:rsidR="00E04E8D" w:rsidRPr="00A87F59" w:rsidRDefault="00E04E8D" w:rsidP="00AE3B62">
            <w:pPr>
              <w:rPr>
                <w:sz w:val="21"/>
                <w:szCs w:val="21"/>
              </w:rPr>
            </w:pPr>
            <w:r w:rsidRPr="00A87F59">
              <w:rPr>
                <w:rFonts w:hint="eastAsia"/>
                <w:sz w:val="21"/>
                <w:szCs w:val="21"/>
              </w:rPr>
              <w:t>为空时表示申请公告概要</w:t>
            </w:r>
          </w:p>
        </w:tc>
      </w:tr>
      <w:tr w:rsidR="00E04E8D" w:rsidRPr="00F725D6" w:rsidTr="00AE3B62">
        <w:trPr>
          <w:jc w:val="center"/>
        </w:trPr>
        <w:tc>
          <w:tcPr>
            <w:tcW w:w="2063" w:type="pct"/>
            <w:shd w:val="clear" w:color="auto" w:fill="auto"/>
            <w:vAlign w:val="center"/>
          </w:tcPr>
          <w:p w:rsidR="00E04E8D" w:rsidRPr="00A87F59" w:rsidRDefault="00E04E8D" w:rsidP="00AE3B62">
            <w:pPr>
              <w:jc w:val="left"/>
              <w:rPr>
                <w:sz w:val="21"/>
                <w:szCs w:val="21"/>
              </w:rPr>
            </w:pPr>
            <w:r w:rsidRPr="00A87F59">
              <w:rPr>
                <w:rFonts w:hint="eastAsia"/>
                <w:sz w:val="21"/>
                <w:szCs w:val="21"/>
              </w:rPr>
              <w:t>ResendStatus</w:t>
            </w:r>
          </w:p>
        </w:tc>
        <w:tc>
          <w:tcPr>
            <w:tcW w:w="2937" w:type="pct"/>
          </w:tcPr>
          <w:p w:rsidR="00E04E8D" w:rsidRPr="00A87F59" w:rsidRDefault="00E04E8D" w:rsidP="00AE3B62">
            <w:pPr>
              <w:rPr>
                <w:sz w:val="21"/>
                <w:szCs w:val="21"/>
              </w:rPr>
            </w:pPr>
            <w:r w:rsidRPr="00A87F59">
              <w:rPr>
                <w:rFonts w:hint="eastAsia"/>
                <w:sz w:val="21"/>
                <w:szCs w:val="21"/>
              </w:rPr>
              <w:t>重传状态</w:t>
            </w:r>
          </w:p>
          <w:p w:rsidR="00E04E8D" w:rsidRPr="00A87F59" w:rsidRDefault="00E04E8D" w:rsidP="00AE3B62">
            <w:pPr>
              <w:rPr>
                <w:sz w:val="21"/>
                <w:szCs w:val="21"/>
              </w:rPr>
            </w:pPr>
            <w:r w:rsidRPr="00A87F59">
              <w:rPr>
                <w:rFonts w:hint="eastAsia"/>
                <w:sz w:val="21"/>
                <w:szCs w:val="21"/>
              </w:rPr>
              <w:t>仅在</w:t>
            </w:r>
            <w:r>
              <w:rPr>
                <w:rFonts w:hint="eastAsia"/>
                <w:sz w:val="21"/>
                <w:szCs w:val="21"/>
              </w:rPr>
              <w:t>行情网关</w:t>
            </w:r>
            <w:r w:rsidRPr="00A87F59">
              <w:rPr>
                <w:rFonts w:hint="eastAsia"/>
                <w:sz w:val="21"/>
                <w:szCs w:val="21"/>
              </w:rPr>
              <w:t>前置机返回给</w:t>
            </w:r>
            <w:r>
              <w:rPr>
                <w:rFonts w:hint="eastAsia"/>
                <w:sz w:val="21"/>
                <w:szCs w:val="21"/>
              </w:rPr>
              <w:t>用户行情系统</w:t>
            </w:r>
            <w:r w:rsidRPr="00A87F59">
              <w:rPr>
                <w:rFonts w:hint="eastAsia"/>
                <w:sz w:val="21"/>
                <w:szCs w:val="21"/>
              </w:rPr>
              <w:t>服务器时有效</w:t>
            </w:r>
          </w:p>
          <w:p w:rsidR="00E04E8D" w:rsidRPr="00A87F59" w:rsidRDefault="00E04E8D" w:rsidP="00AE3B62">
            <w:pPr>
              <w:rPr>
                <w:sz w:val="21"/>
                <w:szCs w:val="21"/>
              </w:rPr>
            </w:pPr>
            <w:r w:rsidRPr="00A87F59">
              <w:rPr>
                <w:rFonts w:hint="eastAsia"/>
                <w:sz w:val="21"/>
                <w:szCs w:val="21"/>
              </w:rPr>
              <w:t xml:space="preserve">1 = </w:t>
            </w:r>
            <w:r w:rsidRPr="00A87F59">
              <w:rPr>
                <w:rFonts w:hint="eastAsia"/>
                <w:sz w:val="21"/>
                <w:szCs w:val="21"/>
              </w:rPr>
              <w:t>完成</w:t>
            </w:r>
          </w:p>
          <w:p w:rsidR="00E04E8D" w:rsidRPr="00A87F59" w:rsidRDefault="00E04E8D" w:rsidP="00AE3B62">
            <w:pPr>
              <w:rPr>
                <w:sz w:val="21"/>
                <w:szCs w:val="21"/>
              </w:rPr>
            </w:pPr>
            <w:r w:rsidRPr="00A87F59">
              <w:rPr>
                <w:rFonts w:hint="eastAsia"/>
                <w:sz w:val="21"/>
                <w:szCs w:val="21"/>
              </w:rPr>
              <w:t xml:space="preserve">2 = </w:t>
            </w:r>
            <w:r w:rsidRPr="00A87F59">
              <w:rPr>
                <w:rFonts w:hint="eastAsia"/>
                <w:sz w:val="21"/>
                <w:szCs w:val="21"/>
              </w:rPr>
              <w:t>部分完成（有部分请求的数据没有返回）</w:t>
            </w:r>
          </w:p>
          <w:p w:rsidR="00E04E8D" w:rsidRPr="00A87F59" w:rsidRDefault="00E04E8D" w:rsidP="00AE3B62">
            <w:pPr>
              <w:rPr>
                <w:sz w:val="21"/>
                <w:szCs w:val="21"/>
              </w:rPr>
            </w:pPr>
            <w:r w:rsidRPr="00A87F59">
              <w:rPr>
                <w:rFonts w:hint="eastAsia"/>
                <w:sz w:val="21"/>
                <w:szCs w:val="21"/>
              </w:rPr>
              <w:t xml:space="preserve">3 = </w:t>
            </w:r>
            <w:r>
              <w:rPr>
                <w:rFonts w:hint="eastAsia"/>
                <w:sz w:val="21"/>
                <w:szCs w:val="21"/>
              </w:rPr>
              <w:t>无权限</w:t>
            </w:r>
          </w:p>
          <w:p w:rsidR="00E04E8D" w:rsidRPr="00A87F59" w:rsidRDefault="00E04E8D" w:rsidP="00AE3B62">
            <w:pPr>
              <w:rPr>
                <w:sz w:val="21"/>
                <w:szCs w:val="21"/>
              </w:rPr>
            </w:pPr>
            <w:r w:rsidRPr="00A87F59">
              <w:rPr>
                <w:rFonts w:hint="eastAsia"/>
                <w:sz w:val="21"/>
                <w:szCs w:val="21"/>
              </w:rPr>
              <w:t xml:space="preserve">4 = </w:t>
            </w:r>
            <w:r w:rsidRPr="00A87F59">
              <w:rPr>
                <w:rFonts w:hint="eastAsia"/>
                <w:sz w:val="21"/>
                <w:szCs w:val="21"/>
              </w:rPr>
              <w:t>数据</w:t>
            </w:r>
            <w:proofErr w:type="gramStart"/>
            <w:r w:rsidRPr="00A87F59">
              <w:rPr>
                <w:rFonts w:hint="eastAsia"/>
                <w:sz w:val="21"/>
                <w:szCs w:val="21"/>
              </w:rPr>
              <w:t>不</w:t>
            </w:r>
            <w:proofErr w:type="gramEnd"/>
            <w:r w:rsidRPr="00A87F59">
              <w:rPr>
                <w:rFonts w:hint="eastAsia"/>
                <w:sz w:val="21"/>
                <w:szCs w:val="21"/>
              </w:rPr>
              <w:t>可用</w:t>
            </w:r>
          </w:p>
        </w:tc>
      </w:tr>
      <w:tr w:rsidR="00E04E8D" w:rsidRPr="00F725D6" w:rsidTr="00AE3B62">
        <w:trPr>
          <w:jc w:val="center"/>
        </w:trPr>
        <w:tc>
          <w:tcPr>
            <w:tcW w:w="2063" w:type="pct"/>
            <w:shd w:val="clear" w:color="auto" w:fill="auto"/>
            <w:vAlign w:val="center"/>
          </w:tcPr>
          <w:p w:rsidR="00E04E8D" w:rsidRPr="00A87F59" w:rsidRDefault="00E04E8D" w:rsidP="00AE3B62">
            <w:pPr>
              <w:jc w:val="left"/>
              <w:rPr>
                <w:sz w:val="21"/>
                <w:szCs w:val="21"/>
              </w:rPr>
            </w:pPr>
            <w:r>
              <w:rPr>
                <w:rFonts w:hint="eastAsia"/>
                <w:sz w:val="21"/>
                <w:szCs w:val="21"/>
              </w:rPr>
              <w:t>Reject</w:t>
            </w:r>
            <w:r w:rsidRPr="00A87F59">
              <w:rPr>
                <w:rFonts w:hint="eastAsia"/>
                <w:sz w:val="21"/>
                <w:szCs w:val="21"/>
              </w:rPr>
              <w:t>Text</w:t>
            </w:r>
          </w:p>
        </w:tc>
        <w:tc>
          <w:tcPr>
            <w:tcW w:w="2937" w:type="pct"/>
          </w:tcPr>
          <w:p w:rsidR="00E04E8D" w:rsidRPr="00A87F59" w:rsidRDefault="00E04E8D" w:rsidP="00AE3B62">
            <w:pPr>
              <w:rPr>
                <w:sz w:val="21"/>
                <w:szCs w:val="21"/>
              </w:rPr>
            </w:pPr>
            <w:r w:rsidRPr="00A87F59">
              <w:rPr>
                <w:rFonts w:hint="eastAsia"/>
                <w:sz w:val="21"/>
                <w:szCs w:val="21"/>
              </w:rPr>
              <w:t>文本</w:t>
            </w:r>
          </w:p>
          <w:p w:rsidR="00E04E8D" w:rsidRPr="00A87F59" w:rsidRDefault="00E04E8D" w:rsidP="00AE3B62">
            <w:pPr>
              <w:rPr>
                <w:sz w:val="21"/>
                <w:szCs w:val="21"/>
              </w:rPr>
            </w:pPr>
            <w:r w:rsidRPr="00A87F59">
              <w:rPr>
                <w:rFonts w:hint="eastAsia"/>
                <w:sz w:val="21"/>
                <w:szCs w:val="21"/>
              </w:rPr>
              <w:t>仅在</w:t>
            </w:r>
            <w:r>
              <w:rPr>
                <w:rFonts w:hint="eastAsia"/>
                <w:sz w:val="21"/>
                <w:szCs w:val="21"/>
              </w:rPr>
              <w:t>行情网关</w:t>
            </w:r>
            <w:r w:rsidRPr="00A87F59">
              <w:rPr>
                <w:rFonts w:hint="eastAsia"/>
                <w:sz w:val="21"/>
                <w:szCs w:val="21"/>
              </w:rPr>
              <w:t>前置机返回给</w:t>
            </w:r>
            <w:r>
              <w:rPr>
                <w:rFonts w:hint="eastAsia"/>
                <w:sz w:val="21"/>
                <w:szCs w:val="21"/>
              </w:rPr>
              <w:t>用户行情系统</w:t>
            </w:r>
            <w:r w:rsidRPr="00A87F59">
              <w:rPr>
                <w:rFonts w:hint="eastAsia"/>
                <w:sz w:val="21"/>
                <w:szCs w:val="21"/>
              </w:rPr>
              <w:t>服务器时有效</w:t>
            </w:r>
          </w:p>
          <w:p w:rsidR="00E04E8D" w:rsidRPr="00A87F59" w:rsidRDefault="00E04E8D" w:rsidP="00AE3B62">
            <w:pPr>
              <w:rPr>
                <w:sz w:val="21"/>
                <w:szCs w:val="21"/>
              </w:rPr>
            </w:pPr>
            <w:r w:rsidRPr="00A87F59">
              <w:rPr>
                <w:rFonts w:hint="eastAsia"/>
                <w:sz w:val="21"/>
                <w:szCs w:val="21"/>
              </w:rPr>
              <w:t>如果请求被</w:t>
            </w:r>
            <w:r>
              <w:rPr>
                <w:rFonts w:hint="eastAsia"/>
                <w:sz w:val="21"/>
                <w:szCs w:val="21"/>
              </w:rPr>
              <w:t>行情网关</w:t>
            </w:r>
            <w:r w:rsidRPr="00A87F59">
              <w:rPr>
                <w:rFonts w:hint="eastAsia"/>
                <w:sz w:val="21"/>
                <w:szCs w:val="21"/>
              </w:rPr>
              <w:t>前置机拒绝，错误代码在这个域返回</w:t>
            </w:r>
          </w:p>
        </w:tc>
      </w:tr>
    </w:tbl>
    <w:p w:rsidR="00E04E8D" w:rsidRDefault="00E04E8D" w:rsidP="00E04E8D"/>
    <w:p w:rsidR="00E04E8D" w:rsidRPr="0005680F" w:rsidRDefault="00E04E8D" w:rsidP="00E04E8D"/>
    <w:p w:rsidR="00E04E8D" w:rsidRPr="00D0703B" w:rsidRDefault="00E04E8D" w:rsidP="00E04E8D">
      <w:pPr>
        <w:pStyle w:val="3"/>
        <w:ind w:right="240"/>
      </w:pPr>
      <w:bookmarkStart w:id="91" w:name="_Toc293565773"/>
      <w:bookmarkStart w:id="92" w:name="_Toc454458708"/>
      <w:r w:rsidRPr="00D0703B">
        <w:rPr>
          <w:rFonts w:hint="eastAsia"/>
        </w:rPr>
        <w:t>用户信息报告消息</w:t>
      </w:r>
      <w:bookmarkEnd w:id="91"/>
      <w:bookmarkEnd w:id="92"/>
    </w:p>
    <w:p w:rsidR="00E04E8D" w:rsidRDefault="00E04E8D" w:rsidP="00E04E8D">
      <w:pPr>
        <w:spacing w:line="460" w:lineRule="exact"/>
        <w:ind w:firstLine="420"/>
      </w:pPr>
      <w:r>
        <w:rPr>
          <w:rFonts w:hint="eastAsia"/>
        </w:rPr>
        <w:t>用户行情系统</w:t>
      </w:r>
      <w:r w:rsidRPr="00097857">
        <w:rPr>
          <w:rFonts w:hint="eastAsia"/>
        </w:rPr>
        <w:t>服务器有义务定时</w:t>
      </w:r>
      <w:proofErr w:type="gramStart"/>
      <w:r w:rsidRPr="00097857">
        <w:rPr>
          <w:rFonts w:hint="eastAsia"/>
        </w:rPr>
        <w:t>向</w:t>
      </w:r>
      <w:r>
        <w:rPr>
          <w:rFonts w:hint="eastAsia"/>
        </w:rPr>
        <w:t>行情网关</w:t>
      </w:r>
      <w:proofErr w:type="gramEnd"/>
      <w:r w:rsidRPr="00097857">
        <w:rPr>
          <w:rFonts w:hint="eastAsia"/>
        </w:rPr>
        <w:t>前置机发</w:t>
      </w:r>
      <w:r w:rsidRPr="003974A4">
        <w:rPr>
          <w:rFonts w:hint="eastAsia"/>
        </w:rPr>
        <w:t>送用户信息报告消</w:t>
      </w:r>
      <w:r w:rsidRPr="00097857">
        <w:rPr>
          <w:rFonts w:hint="eastAsia"/>
        </w:rPr>
        <w:t>息上报当前时刻与</w:t>
      </w:r>
      <w:r>
        <w:rPr>
          <w:rFonts w:hint="eastAsia"/>
        </w:rPr>
        <w:t>用户行情系统</w:t>
      </w:r>
      <w:r w:rsidRPr="00097857">
        <w:rPr>
          <w:rFonts w:hint="eastAsia"/>
        </w:rPr>
        <w:t>服务器连接的客户端数目。</w:t>
      </w:r>
      <w:r>
        <w:rPr>
          <w:rFonts w:hint="eastAsia"/>
        </w:rPr>
        <w:t>只有信息</w:t>
      </w:r>
      <w:proofErr w:type="gramStart"/>
      <w:r>
        <w:rPr>
          <w:rFonts w:hint="eastAsia"/>
        </w:rPr>
        <w:t>商用户</w:t>
      </w:r>
      <w:proofErr w:type="gramEnd"/>
      <w:r>
        <w:rPr>
          <w:rFonts w:hint="eastAsia"/>
        </w:rPr>
        <w:t>行情系统需要发送该消息。</w:t>
      </w:r>
    </w:p>
    <w:p w:rsidR="00E04E8D" w:rsidRPr="00F616AB"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 xml:space="preserve">6 </w:t>
      </w:r>
      <w:r>
        <w:rPr>
          <w:rFonts w:hint="eastAsia"/>
          <w:b/>
        </w:rPr>
        <w:t>信息商</w:t>
      </w:r>
      <w:r>
        <w:rPr>
          <w:rFonts w:hint="eastAsia"/>
          <w:b/>
        </w:rPr>
        <w:t>VSS</w:t>
      </w:r>
      <w:r>
        <w:rPr>
          <w:rFonts w:hint="eastAsia"/>
          <w:b/>
        </w:rPr>
        <w:t>上报用户信息报告消</w:t>
      </w:r>
      <w:r w:rsidRPr="00B45310">
        <w:rPr>
          <w:rFonts w:hint="eastAsia"/>
          <w:b/>
        </w:rPr>
        <w:t>息定义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326"/>
        <w:gridCol w:w="3312"/>
      </w:tblGrid>
      <w:tr w:rsidR="00E04E8D" w:rsidRPr="00F725D6" w:rsidTr="00AE3B62">
        <w:trPr>
          <w:jc w:val="center"/>
        </w:trPr>
        <w:tc>
          <w:tcPr>
            <w:tcW w:w="2063" w:type="pct"/>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937"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063" w:type="pct"/>
            <w:shd w:val="clear" w:color="auto" w:fill="auto"/>
            <w:vAlign w:val="center"/>
          </w:tcPr>
          <w:p w:rsidR="00E04E8D" w:rsidRDefault="00E04E8D" w:rsidP="00AE3B62">
            <w:pPr>
              <w:rPr>
                <w:sz w:val="21"/>
                <w:szCs w:val="21"/>
              </w:rPr>
            </w:pPr>
            <w:r w:rsidRPr="00F4101F">
              <w:rPr>
                <w:rFonts w:hint="eastAsia"/>
                <w:sz w:val="21"/>
                <w:szCs w:val="21"/>
              </w:rPr>
              <w:t>Standard Header</w:t>
            </w:r>
          </w:p>
        </w:tc>
        <w:tc>
          <w:tcPr>
            <w:tcW w:w="2937" w:type="pct"/>
          </w:tcPr>
          <w:p w:rsidR="00E04E8D" w:rsidRDefault="00E04E8D" w:rsidP="00AE3B62">
            <w:pPr>
              <w:rPr>
                <w:sz w:val="21"/>
                <w:szCs w:val="21"/>
              </w:rPr>
            </w:pPr>
            <w:r>
              <w:rPr>
                <w:rFonts w:hint="eastAsia"/>
                <w:sz w:val="21"/>
                <w:szCs w:val="21"/>
              </w:rPr>
              <w:t>消息头</w:t>
            </w:r>
          </w:p>
          <w:p w:rsidR="00E04E8D" w:rsidRPr="004640A7" w:rsidRDefault="00E04E8D" w:rsidP="00AE3B62">
            <w:pPr>
              <w:rPr>
                <w:sz w:val="21"/>
                <w:szCs w:val="21"/>
              </w:rPr>
            </w:pPr>
            <w:r>
              <w:rPr>
                <w:rFonts w:hint="eastAsia"/>
                <w:sz w:val="21"/>
                <w:szCs w:val="21"/>
              </w:rPr>
              <w:t>MsgType=390093</w:t>
            </w:r>
          </w:p>
        </w:tc>
      </w:tr>
      <w:tr w:rsidR="00E04E8D" w:rsidRPr="00F725D6" w:rsidTr="00AE3B62">
        <w:trPr>
          <w:jc w:val="center"/>
        </w:trPr>
        <w:tc>
          <w:tcPr>
            <w:tcW w:w="2063" w:type="pct"/>
            <w:shd w:val="clear" w:color="auto" w:fill="auto"/>
            <w:vAlign w:val="center"/>
          </w:tcPr>
          <w:p w:rsidR="00E04E8D" w:rsidRPr="006A038E" w:rsidRDefault="00E04E8D" w:rsidP="00AE3B62">
            <w:pPr>
              <w:jc w:val="left"/>
              <w:rPr>
                <w:sz w:val="21"/>
                <w:szCs w:val="21"/>
              </w:rPr>
            </w:pPr>
            <w:r>
              <w:rPr>
                <w:rFonts w:hint="eastAsia"/>
                <w:sz w:val="21"/>
                <w:szCs w:val="21"/>
              </w:rPr>
              <w:t>OrigTime</w:t>
            </w:r>
          </w:p>
        </w:tc>
        <w:tc>
          <w:tcPr>
            <w:tcW w:w="2937" w:type="pct"/>
            <w:vAlign w:val="center"/>
          </w:tcPr>
          <w:p w:rsidR="00E04E8D" w:rsidRPr="00D0703B" w:rsidRDefault="00E04E8D" w:rsidP="00AE3B62">
            <w:pPr>
              <w:rPr>
                <w:sz w:val="21"/>
                <w:szCs w:val="21"/>
              </w:rPr>
            </w:pPr>
            <w:r w:rsidRPr="00D0703B">
              <w:rPr>
                <w:rFonts w:hint="eastAsia"/>
                <w:sz w:val="21"/>
                <w:szCs w:val="21"/>
              </w:rPr>
              <w:t>数据生成时间</w:t>
            </w:r>
          </w:p>
        </w:tc>
      </w:tr>
      <w:tr w:rsidR="00E04E8D" w:rsidRPr="00F725D6" w:rsidTr="00AE3B62">
        <w:trPr>
          <w:jc w:val="center"/>
        </w:trPr>
        <w:tc>
          <w:tcPr>
            <w:tcW w:w="2063" w:type="pct"/>
            <w:shd w:val="clear" w:color="auto" w:fill="auto"/>
            <w:vAlign w:val="center"/>
          </w:tcPr>
          <w:p w:rsidR="00E04E8D" w:rsidRPr="00D0703B" w:rsidRDefault="00E04E8D" w:rsidP="00AE3B62">
            <w:pPr>
              <w:jc w:val="left"/>
              <w:rPr>
                <w:sz w:val="21"/>
                <w:szCs w:val="21"/>
              </w:rPr>
            </w:pPr>
            <w:r w:rsidRPr="00D0703B">
              <w:rPr>
                <w:rFonts w:hint="eastAsia"/>
                <w:sz w:val="21"/>
                <w:szCs w:val="21"/>
              </w:rPr>
              <w:t>VersionCode</w:t>
            </w:r>
          </w:p>
        </w:tc>
        <w:tc>
          <w:tcPr>
            <w:tcW w:w="2937" w:type="pct"/>
            <w:vAlign w:val="center"/>
          </w:tcPr>
          <w:p w:rsidR="00E04E8D" w:rsidRPr="00D0703B" w:rsidRDefault="00E04E8D" w:rsidP="00AE3B62">
            <w:pPr>
              <w:rPr>
                <w:sz w:val="21"/>
                <w:szCs w:val="21"/>
              </w:rPr>
            </w:pPr>
            <w:r w:rsidRPr="00D0703B">
              <w:rPr>
                <w:rFonts w:hint="eastAsia"/>
                <w:sz w:val="21"/>
                <w:szCs w:val="21"/>
              </w:rPr>
              <w:t>版本代码</w:t>
            </w:r>
          </w:p>
          <w:p w:rsidR="00E04E8D" w:rsidRPr="00D0703B" w:rsidRDefault="00E04E8D" w:rsidP="00AE3B62">
            <w:pPr>
              <w:rPr>
                <w:sz w:val="21"/>
                <w:szCs w:val="21"/>
              </w:rPr>
            </w:pPr>
            <w:r w:rsidRPr="00D0703B">
              <w:rPr>
                <w:rFonts w:hint="eastAsia"/>
                <w:sz w:val="21"/>
                <w:szCs w:val="21"/>
              </w:rPr>
              <w:t xml:space="preserve">01 = </w:t>
            </w:r>
            <w:r w:rsidRPr="00D0703B">
              <w:rPr>
                <w:rFonts w:hint="eastAsia"/>
                <w:sz w:val="21"/>
                <w:szCs w:val="21"/>
              </w:rPr>
              <w:t>现场版</w:t>
            </w:r>
          </w:p>
          <w:p w:rsidR="00E04E8D" w:rsidRPr="00D0703B" w:rsidRDefault="00E04E8D" w:rsidP="00AE3B62">
            <w:pPr>
              <w:rPr>
                <w:sz w:val="21"/>
                <w:szCs w:val="21"/>
              </w:rPr>
            </w:pPr>
            <w:r w:rsidRPr="00D0703B">
              <w:rPr>
                <w:rFonts w:hint="eastAsia"/>
                <w:sz w:val="21"/>
                <w:szCs w:val="21"/>
              </w:rPr>
              <w:t xml:space="preserve">02 = </w:t>
            </w:r>
            <w:r w:rsidRPr="00D0703B">
              <w:rPr>
                <w:rFonts w:hint="eastAsia"/>
                <w:sz w:val="21"/>
                <w:szCs w:val="21"/>
              </w:rPr>
              <w:t>网络版</w:t>
            </w:r>
          </w:p>
        </w:tc>
      </w:tr>
      <w:tr w:rsidR="00E04E8D" w:rsidRPr="00F725D6" w:rsidTr="00AE3B62">
        <w:trPr>
          <w:jc w:val="center"/>
        </w:trPr>
        <w:tc>
          <w:tcPr>
            <w:tcW w:w="2063" w:type="pct"/>
            <w:shd w:val="clear" w:color="auto" w:fill="auto"/>
            <w:vAlign w:val="center"/>
          </w:tcPr>
          <w:p w:rsidR="00E04E8D" w:rsidRPr="00D0703B" w:rsidRDefault="00E04E8D" w:rsidP="00AE3B62">
            <w:pPr>
              <w:jc w:val="left"/>
              <w:rPr>
                <w:sz w:val="21"/>
                <w:szCs w:val="21"/>
              </w:rPr>
            </w:pPr>
            <w:r w:rsidRPr="00D0703B">
              <w:rPr>
                <w:rFonts w:hint="eastAsia"/>
                <w:sz w:val="21"/>
                <w:szCs w:val="21"/>
              </w:rPr>
              <w:lastRenderedPageBreak/>
              <w:t>UserNum</w:t>
            </w:r>
          </w:p>
        </w:tc>
        <w:tc>
          <w:tcPr>
            <w:tcW w:w="2937" w:type="pct"/>
            <w:vAlign w:val="center"/>
          </w:tcPr>
          <w:p w:rsidR="00E04E8D" w:rsidRPr="00D0703B" w:rsidRDefault="00E04E8D" w:rsidP="00AE3B62">
            <w:pPr>
              <w:rPr>
                <w:sz w:val="21"/>
                <w:szCs w:val="21"/>
              </w:rPr>
            </w:pPr>
            <w:r w:rsidRPr="00D0703B">
              <w:rPr>
                <w:rFonts w:hint="eastAsia"/>
                <w:sz w:val="21"/>
                <w:szCs w:val="21"/>
              </w:rPr>
              <w:t>用户数目</w:t>
            </w:r>
          </w:p>
          <w:p w:rsidR="00E04E8D" w:rsidRPr="00D0703B" w:rsidRDefault="00E04E8D" w:rsidP="00AE3B62">
            <w:pPr>
              <w:rPr>
                <w:sz w:val="21"/>
                <w:szCs w:val="21"/>
              </w:rPr>
            </w:pPr>
            <w:r w:rsidRPr="00D0703B">
              <w:rPr>
                <w:rFonts w:hint="eastAsia"/>
                <w:sz w:val="21"/>
                <w:szCs w:val="21"/>
              </w:rPr>
              <w:t>当前连接在本</w:t>
            </w:r>
            <w:r>
              <w:rPr>
                <w:rFonts w:hint="eastAsia"/>
                <w:sz w:val="21"/>
                <w:szCs w:val="21"/>
              </w:rPr>
              <w:t>用户行情系统</w:t>
            </w:r>
            <w:r w:rsidRPr="00D0703B">
              <w:rPr>
                <w:rFonts w:hint="eastAsia"/>
                <w:sz w:val="21"/>
                <w:szCs w:val="21"/>
              </w:rPr>
              <w:t>服务器的终端用户数目</w:t>
            </w:r>
          </w:p>
        </w:tc>
      </w:tr>
    </w:tbl>
    <w:p w:rsidR="00E04E8D" w:rsidRDefault="00E04E8D" w:rsidP="00E04E8D"/>
    <w:p w:rsidR="00E04E8D" w:rsidRDefault="00E04E8D" w:rsidP="00E04E8D">
      <w:pPr>
        <w:pStyle w:val="3"/>
        <w:ind w:right="240"/>
      </w:pPr>
      <w:bookmarkStart w:id="93" w:name="_Toc454458709"/>
      <w:r>
        <w:rPr>
          <w:rFonts w:hint="eastAsia"/>
        </w:rPr>
        <w:t>快照行情频道统计</w:t>
      </w:r>
      <w:bookmarkEnd w:id="93"/>
    </w:p>
    <w:p w:rsidR="00E04E8D" w:rsidRDefault="00E04E8D" w:rsidP="00E04E8D">
      <w:pPr>
        <w:ind w:left="420"/>
      </w:pPr>
      <w:r>
        <w:rPr>
          <w:rFonts w:hint="eastAsia"/>
        </w:rPr>
        <w:t>每个快照行情频道都会定期发送快照行情频道统计消息。</w:t>
      </w:r>
    </w:p>
    <w:p w:rsidR="00E04E8D" w:rsidRPr="00F616AB"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7  MDGW</w:t>
      </w:r>
      <w:r>
        <w:rPr>
          <w:rFonts w:hint="eastAsia"/>
          <w:b/>
        </w:rPr>
        <w:t>定时向</w:t>
      </w:r>
      <w:r>
        <w:rPr>
          <w:rFonts w:hint="eastAsia"/>
          <w:b/>
        </w:rPr>
        <w:t>VSS</w:t>
      </w:r>
      <w:r>
        <w:rPr>
          <w:rFonts w:hint="eastAsia"/>
          <w:b/>
        </w:rPr>
        <w:t>发送快照行情频道统计消</w:t>
      </w:r>
      <w:r w:rsidRPr="00B45310">
        <w:rPr>
          <w:rFonts w:hint="eastAsia"/>
          <w:b/>
        </w:rPr>
        <w:t>息定义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499"/>
        <w:gridCol w:w="1827"/>
        <w:gridCol w:w="3312"/>
      </w:tblGrid>
      <w:tr w:rsidR="00E04E8D" w:rsidRPr="00F725D6" w:rsidTr="00AE3B62">
        <w:trPr>
          <w:jc w:val="center"/>
        </w:trPr>
        <w:tc>
          <w:tcPr>
            <w:tcW w:w="2063" w:type="pct"/>
            <w:gridSpan w:val="2"/>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937"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063" w:type="pct"/>
            <w:gridSpan w:val="2"/>
            <w:shd w:val="clear" w:color="auto" w:fill="auto"/>
            <w:vAlign w:val="center"/>
          </w:tcPr>
          <w:p w:rsidR="00E04E8D" w:rsidRDefault="00E04E8D" w:rsidP="00AE3B62">
            <w:pPr>
              <w:rPr>
                <w:sz w:val="21"/>
                <w:szCs w:val="21"/>
              </w:rPr>
            </w:pPr>
            <w:r w:rsidRPr="00F4101F">
              <w:rPr>
                <w:rFonts w:hint="eastAsia"/>
                <w:sz w:val="21"/>
                <w:szCs w:val="21"/>
              </w:rPr>
              <w:t>Standard Header</w:t>
            </w:r>
          </w:p>
        </w:tc>
        <w:tc>
          <w:tcPr>
            <w:tcW w:w="2937" w:type="pct"/>
          </w:tcPr>
          <w:p w:rsidR="00E04E8D" w:rsidRDefault="00E04E8D" w:rsidP="00AE3B62">
            <w:pPr>
              <w:rPr>
                <w:sz w:val="21"/>
                <w:szCs w:val="21"/>
              </w:rPr>
            </w:pPr>
            <w:r>
              <w:rPr>
                <w:rFonts w:hint="eastAsia"/>
                <w:sz w:val="21"/>
                <w:szCs w:val="21"/>
              </w:rPr>
              <w:t>消息头</w:t>
            </w:r>
          </w:p>
          <w:p w:rsidR="00E04E8D" w:rsidRPr="004640A7" w:rsidRDefault="00E04E8D" w:rsidP="00AE3B62">
            <w:pPr>
              <w:rPr>
                <w:sz w:val="21"/>
                <w:szCs w:val="21"/>
              </w:rPr>
            </w:pPr>
            <w:r>
              <w:rPr>
                <w:rFonts w:hint="eastAsia"/>
                <w:sz w:val="21"/>
                <w:szCs w:val="21"/>
              </w:rPr>
              <w:t>MsgType=390090</w:t>
            </w:r>
          </w:p>
        </w:tc>
      </w:tr>
      <w:tr w:rsidR="00E04E8D" w:rsidRPr="00F725D6" w:rsidTr="00AE3B62">
        <w:trPr>
          <w:jc w:val="center"/>
        </w:trPr>
        <w:tc>
          <w:tcPr>
            <w:tcW w:w="2063" w:type="pct"/>
            <w:gridSpan w:val="2"/>
            <w:shd w:val="clear" w:color="auto" w:fill="auto"/>
            <w:vAlign w:val="center"/>
          </w:tcPr>
          <w:p w:rsidR="00E04E8D" w:rsidRPr="006A038E" w:rsidRDefault="00E04E8D" w:rsidP="00AE3B62">
            <w:pPr>
              <w:jc w:val="left"/>
              <w:rPr>
                <w:sz w:val="21"/>
                <w:szCs w:val="21"/>
              </w:rPr>
            </w:pPr>
            <w:r>
              <w:rPr>
                <w:rFonts w:hint="eastAsia"/>
                <w:sz w:val="21"/>
                <w:szCs w:val="21"/>
              </w:rPr>
              <w:t>OrigTime</w:t>
            </w:r>
          </w:p>
        </w:tc>
        <w:tc>
          <w:tcPr>
            <w:tcW w:w="2937" w:type="pct"/>
            <w:vAlign w:val="center"/>
          </w:tcPr>
          <w:p w:rsidR="00E04E8D" w:rsidRPr="00D0703B" w:rsidRDefault="00E04E8D" w:rsidP="00AE3B62">
            <w:pPr>
              <w:rPr>
                <w:sz w:val="21"/>
                <w:szCs w:val="21"/>
              </w:rPr>
            </w:pPr>
            <w:r w:rsidRPr="00D0703B">
              <w:rPr>
                <w:rFonts w:hint="eastAsia"/>
                <w:sz w:val="21"/>
                <w:szCs w:val="21"/>
              </w:rPr>
              <w:t>数据生成时间</w:t>
            </w:r>
          </w:p>
        </w:tc>
      </w:tr>
      <w:tr w:rsidR="00E04E8D" w:rsidRPr="00F725D6" w:rsidTr="00AE3B62">
        <w:trPr>
          <w:jc w:val="center"/>
        </w:trPr>
        <w:tc>
          <w:tcPr>
            <w:tcW w:w="2063" w:type="pct"/>
            <w:gridSpan w:val="2"/>
            <w:shd w:val="clear" w:color="auto" w:fill="auto"/>
            <w:vAlign w:val="center"/>
          </w:tcPr>
          <w:p w:rsidR="00E04E8D" w:rsidRPr="00D0703B" w:rsidRDefault="00E04E8D" w:rsidP="00AE3B62">
            <w:pPr>
              <w:jc w:val="left"/>
              <w:rPr>
                <w:sz w:val="21"/>
                <w:szCs w:val="21"/>
              </w:rPr>
            </w:pPr>
            <w:r w:rsidRPr="00D0703B">
              <w:rPr>
                <w:rFonts w:hint="eastAsia"/>
                <w:sz w:val="21"/>
                <w:szCs w:val="21"/>
              </w:rPr>
              <w:t>ChannelN</w:t>
            </w:r>
            <w:r>
              <w:rPr>
                <w:rFonts w:hint="eastAsia"/>
                <w:sz w:val="21"/>
                <w:szCs w:val="21"/>
              </w:rPr>
              <w:t>o</w:t>
            </w:r>
          </w:p>
        </w:tc>
        <w:tc>
          <w:tcPr>
            <w:tcW w:w="2937" w:type="pct"/>
            <w:vAlign w:val="center"/>
          </w:tcPr>
          <w:p w:rsidR="00E04E8D" w:rsidRPr="00D0703B" w:rsidRDefault="00E04E8D" w:rsidP="00AE3B62">
            <w:pPr>
              <w:rPr>
                <w:sz w:val="21"/>
                <w:szCs w:val="21"/>
              </w:rPr>
            </w:pPr>
            <w:r w:rsidRPr="00D0703B">
              <w:rPr>
                <w:sz w:val="21"/>
                <w:szCs w:val="21"/>
              </w:rPr>
              <w:t>频道代码</w:t>
            </w:r>
          </w:p>
        </w:tc>
      </w:tr>
      <w:tr w:rsidR="00E04E8D" w:rsidRPr="00F725D6" w:rsidTr="00AE3B62">
        <w:trPr>
          <w:jc w:val="center"/>
        </w:trPr>
        <w:tc>
          <w:tcPr>
            <w:tcW w:w="2063" w:type="pct"/>
            <w:gridSpan w:val="2"/>
            <w:shd w:val="clear" w:color="auto" w:fill="auto"/>
            <w:vAlign w:val="center"/>
          </w:tcPr>
          <w:p w:rsidR="00E04E8D" w:rsidRPr="00D0703B" w:rsidRDefault="00E04E8D" w:rsidP="00AE3B62">
            <w:pPr>
              <w:jc w:val="left"/>
              <w:rPr>
                <w:sz w:val="21"/>
                <w:szCs w:val="21"/>
              </w:rPr>
            </w:pPr>
            <w:r>
              <w:rPr>
                <w:rFonts w:hint="eastAsia"/>
                <w:sz w:val="21"/>
                <w:szCs w:val="21"/>
              </w:rPr>
              <w:t>NoMDStreamID</w:t>
            </w:r>
          </w:p>
        </w:tc>
        <w:tc>
          <w:tcPr>
            <w:tcW w:w="2937" w:type="pct"/>
          </w:tcPr>
          <w:p w:rsidR="00E04E8D" w:rsidRPr="00D0703B" w:rsidRDefault="00E04E8D" w:rsidP="00AE3B62">
            <w:pPr>
              <w:rPr>
                <w:sz w:val="21"/>
                <w:szCs w:val="21"/>
              </w:rPr>
            </w:pPr>
            <w:r>
              <w:rPr>
                <w:rFonts w:hint="eastAsia"/>
                <w:sz w:val="21"/>
                <w:szCs w:val="21"/>
              </w:rPr>
              <w:t>行情类别个数</w:t>
            </w:r>
          </w:p>
        </w:tc>
      </w:tr>
      <w:tr w:rsidR="00E04E8D" w:rsidRPr="00F725D6" w:rsidTr="00AE3B62">
        <w:trPr>
          <w:jc w:val="center"/>
        </w:trPr>
        <w:tc>
          <w:tcPr>
            <w:tcW w:w="443" w:type="pct"/>
            <w:tcBorders>
              <w:right w:val="single" w:sz="4" w:space="0" w:color="auto"/>
            </w:tcBorders>
            <w:shd w:val="clear" w:color="auto" w:fill="auto"/>
            <w:vAlign w:val="center"/>
          </w:tcPr>
          <w:p w:rsidR="00E04E8D" w:rsidRPr="006A038E" w:rsidRDefault="00E04E8D" w:rsidP="00AE3B62">
            <w:pPr>
              <w:jc w:val="left"/>
              <w:rPr>
                <w:sz w:val="21"/>
                <w:szCs w:val="21"/>
              </w:rPr>
            </w:pPr>
            <w:r w:rsidRPr="006A038E">
              <w:rPr>
                <w:rFonts w:hint="eastAsia"/>
                <w:sz w:val="21"/>
                <w:szCs w:val="21"/>
              </w:rPr>
              <w:t>→</w:t>
            </w:r>
          </w:p>
        </w:tc>
        <w:tc>
          <w:tcPr>
            <w:tcW w:w="1620" w:type="pct"/>
            <w:tcBorders>
              <w:left w:val="single" w:sz="4" w:space="0" w:color="auto"/>
            </w:tcBorders>
            <w:shd w:val="clear" w:color="auto" w:fill="auto"/>
            <w:vAlign w:val="center"/>
          </w:tcPr>
          <w:p w:rsidR="00E04E8D" w:rsidRDefault="00E04E8D" w:rsidP="00AE3B62">
            <w:pPr>
              <w:jc w:val="left"/>
              <w:rPr>
                <w:sz w:val="21"/>
                <w:szCs w:val="21"/>
              </w:rPr>
            </w:pPr>
            <w:r>
              <w:rPr>
                <w:rFonts w:hint="eastAsia"/>
                <w:sz w:val="21"/>
                <w:szCs w:val="21"/>
              </w:rPr>
              <w:t>MDStreamID</w:t>
            </w:r>
          </w:p>
        </w:tc>
        <w:tc>
          <w:tcPr>
            <w:tcW w:w="2937" w:type="pct"/>
            <w:vAlign w:val="center"/>
          </w:tcPr>
          <w:p w:rsidR="00E04E8D" w:rsidRDefault="00E04E8D" w:rsidP="00AE3B62">
            <w:pPr>
              <w:rPr>
                <w:sz w:val="21"/>
                <w:szCs w:val="21"/>
              </w:rPr>
            </w:pPr>
            <w:r>
              <w:rPr>
                <w:rFonts w:hint="eastAsia"/>
                <w:sz w:val="21"/>
                <w:szCs w:val="21"/>
              </w:rPr>
              <w:t>行情类别</w:t>
            </w:r>
          </w:p>
        </w:tc>
      </w:tr>
      <w:tr w:rsidR="00E04E8D" w:rsidRPr="00F725D6" w:rsidTr="00AE3B62">
        <w:trPr>
          <w:jc w:val="center"/>
        </w:trPr>
        <w:tc>
          <w:tcPr>
            <w:tcW w:w="443"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620" w:type="pct"/>
            <w:tcBorders>
              <w:left w:val="single" w:sz="4" w:space="0" w:color="auto"/>
            </w:tcBorders>
            <w:shd w:val="clear" w:color="auto" w:fill="auto"/>
            <w:vAlign w:val="center"/>
          </w:tcPr>
          <w:p w:rsidR="00E04E8D" w:rsidRPr="00D0703B" w:rsidRDefault="00E04E8D" w:rsidP="00AE3B62">
            <w:pPr>
              <w:jc w:val="left"/>
              <w:rPr>
                <w:sz w:val="21"/>
                <w:szCs w:val="21"/>
              </w:rPr>
            </w:pPr>
            <w:r>
              <w:rPr>
                <w:rFonts w:hint="eastAsia"/>
                <w:sz w:val="21"/>
                <w:szCs w:val="21"/>
              </w:rPr>
              <w:t>StockNum</w:t>
            </w:r>
          </w:p>
        </w:tc>
        <w:tc>
          <w:tcPr>
            <w:tcW w:w="2937" w:type="pct"/>
            <w:vAlign w:val="center"/>
          </w:tcPr>
          <w:p w:rsidR="00E04E8D" w:rsidRDefault="00E04E8D" w:rsidP="00AE3B62">
            <w:pPr>
              <w:rPr>
                <w:sz w:val="21"/>
                <w:szCs w:val="21"/>
              </w:rPr>
            </w:pPr>
            <w:r>
              <w:rPr>
                <w:rFonts w:hint="eastAsia"/>
                <w:sz w:val="21"/>
                <w:szCs w:val="21"/>
              </w:rPr>
              <w:t>证券只数</w:t>
            </w:r>
          </w:p>
        </w:tc>
      </w:tr>
      <w:tr w:rsidR="00E04E8D" w:rsidRPr="00F725D6" w:rsidTr="00AE3B62">
        <w:trPr>
          <w:jc w:val="center"/>
        </w:trPr>
        <w:tc>
          <w:tcPr>
            <w:tcW w:w="443"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620" w:type="pct"/>
            <w:tcBorders>
              <w:left w:val="single" w:sz="4" w:space="0" w:color="auto"/>
            </w:tcBorders>
            <w:shd w:val="clear" w:color="auto" w:fill="auto"/>
            <w:vAlign w:val="center"/>
          </w:tcPr>
          <w:p w:rsidR="00E04E8D" w:rsidRPr="00D0703B" w:rsidRDefault="00E04E8D" w:rsidP="00AE3B62">
            <w:pPr>
              <w:jc w:val="left"/>
              <w:rPr>
                <w:sz w:val="21"/>
                <w:szCs w:val="21"/>
              </w:rPr>
            </w:pPr>
            <w:r>
              <w:rPr>
                <w:rFonts w:hint="eastAsia"/>
                <w:sz w:val="21"/>
                <w:szCs w:val="21"/>
              </w:rPr>
              <w:t>TradingPhaseCode</w:t>
            </w:r>
          </w:p>
        </w:tc>
        <w:tc>
          <w:tcPr>
            <w:tcW w:w="2937" w:type="pct"/>
            <w:vAlign w:val="center"/>
          </w:tcPr>
          <w:p w:rsidR="00E04E8D" w:rsidRDefault="00E04E8D" w:rsidP="00AE3B62">
            <w:pPr>
              <w:rPr>
                <w:sz w:val="21"/>
                <w:szCs w:val="21"/>
              </w:rPr>
            </w:pPr>
            <w:r>
              <w:rPr>
                <w:rFonts w:hint="eastAsia"/>
                <w:sz w:val="21"/>
                <w:szCs w:val="21"/>
              </w:rPr>
              <w:t>闭市状态</w:t>
            </w:r>
          </w:p>
          <w:p w:rsidR="00E04E8D" w:rsidRDefault="00E04E8D" w:rsidP="00AE3B62">
            <w:pPr>
              <w:rPr>
                <w:sz w:val="21"/>
                <w:szCs w:val="21"/>
              </w:rPr>
            </w:pPr>
            <w:r>
              <w:rPr>
                <w:rFonts w:hint="eastAsia"/>
                <w:sz w:val="21"/>
                <w:szCs w:val="21"/>
              </w:rPr>
              <w:t>第</w:t>
            </w:r>
            <w:r>
              <w:rPr>
                <w:rFonts w:hint="eastAsia"/>
                <w:sz w:val="21"/>
                <w:szCs w:val="21"/>
              </w:rPr>
              <w:t>0</w:t>
            </w:r>
            <w:r>
              <w:rPr>
                <w:rFonts w:hint="eastAsia"/>
                <w:sz w:val="21"/>
                <w:szCs w:val="21"/>
              </w:rPr>
              <w:t>位：</w:t>
            </w:r>
          </w:p>
          <w:p w:rsidR="00E04E8D" w:rsidRDefault="00E04E8D" w:rsidP="00AE3B62">
            <w:pPr>
              <w:rPr>
                <w:sz w:val="21"/>
                <w:szCs w:val="21"/>
              </w:rPr>
            </w:pPr>
            <w:r>
              <w:rPr>
                <w:rFonts w:hint="eastAsia"/>
                <w:sz w:val="21"/>
                <w:szCs w:val="21"/>
              </w:rPr>
              <w:t>T=</w:t>
            </w:r>
            <w:r>
              <w:rPr>
                <w:rFonts w:hint="eastAsia"/>
                <w:sz w:val="21"/>
                <w:szCs w:val="21"/>
              </w:rPr>
              <w:t>连续竞价（全部证券尚未闭市）</w:t>
            </w:r>
          </w:p>
          <w:p w:rsidR="00E04E8D" w:rsidRDefault="00E04E8D" w:rsidP="00AE3B62">
            <w:pPr>
              <w:rPr>
                <w:sz w:val="21"/>
                <w:szCs w:val="21"/>
              </w:rPr>
            </w:pPr>
            <w:r>
              <w:rPr>
                <w:rFonts w:hint="eastAsia"/>
                <w:sz w:val="21"/>
                <w:szCs w:val="21"/>
              </w:rPr>
              <w:t>E=</w:t>
            </w:r>
            <w:r>
              <w:rPr>
                <w:rFonts w:hint="eastAsia"/>
                <w:sz w:val="21"/>
                <w:szCs w:val="21"/>
              </w:rPr>
              <w:t>已闭市（全部证券已闭市）</w:t>
            </w:r>
          </w:p>
        </w:tc>
      </w:tr>
    </w:tbl>
    <w:p w:rsidR="00E04E8D" w:rsidRDefault="00E04E8D" w:rsidP="00E04E8D">
      <w:r w:rsidRPr="00057581">
        <w:rPr>
          <w:rFonts w:hint="eastAsia"/>
          <w:sz w:val="21"/>
          <w:szCs w:val="21"/>
        </w:rPr>
        <w:t>注：</w:t>
      </w:r>
      <w:r>
        <w:rPr>
          <w:rFonts w:hint="eastAsia"/>
          <w:sz w:val="21"/>
          <w:szCs w:val="21"/>
        </w:rPr>
        <w:t>快照行情频道统计消息</w:t>
      </w:r>
      <w:r w:rsidRPr="00057581">
        <w:rPr>
          <w:rFonts w:hint="eastAsia"/>
          <w:sz w:val="21"/>
          <w:szCs w:val="21"/>
        </w:rPr>
        <w:t>发送间隔为</w:t>
      </w:r>
      <w:r>
        <w:rPr>
          <w:rFonts w:hint="eastAsia"/>
          <w:sz w:val="21"/>
          <w:szCs w:val="21"/>
        </w:rPr>
        <w:t>15</w:t>
      </w:r>
      <w:r w:rsidRPr="00057581">
        <w:rPr>
          <w:rFonts w:hint="eastAsia"/>
          <w:sz w:val="21"/>
          <w:szCs w:val="21"/>
        </w:rPr>
        <w:t>秒。</w:t>
      </w:r>
    </w:p>
    <w:p w:rsidR="00E04E8D" w:rsidRDefault="00E04E8D" w:rsidP="00E04E8D">
      <w:pPr>
        <w:pStyle w:val="3"/>
        <w:ind w:right="240"/>
      </w:pPr>
      <w:bookmarkStart w:id="94" w:name="_Toc454458710"/>
      <w:r>
        <w:rPr>
          <w:rFonts w:hint="eastAsia"/>
        </w:rPr>
        <w:t>业务拒绝消息（</w:t>
      </w:r>
      <w:r>
        <w:rPr>
          <w:rFonts w:hint="eastAsia"/>
        </w:rPr>
        <w:t>Business Reject</w:t>
      </w:r>
      <w:r>
        <w:rPr>
          <w:rFonts w:hint="eastAsia"/>
        </w:rPr>
        <w:t>）</w:t>
      </w:r>
      <w:bookmarkEnd w:id="94"/>
    </w:p>
    <w:p w:rsidR="00E04E8D" w:rsidRDefault="00E04E8D" w:rsidP="00E04E8D">
      <w:pPr>
        <w:ind w:firstLine="420"/>
      </w:pPr>
      <w:r>
        <w:rPr>
          <w:rFonts w:hint="eastAsia"/>
        </w:rPr>
        <w:t>当一个应用层消息满足会话层规则但不满足业务层规则时，使用业务拒绝消息进行拒绝。该消息主要用于对用户申报的错误的重传消息和用户信息报告消息进行回报。</w:t>
      </w:r>
    </w:p>
    <w:p w:rsidR="00E04E8D" w:rsidRPr="00F616AB"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8  MDGW</w:t>
      </w:r>
      <w:r>
        <w:rPr>
          <w:rFonts w:hint="eastAsia"/>
          <w:b/>
        </w:rPr>
        <w:t>拒绝</w:t>
      </w:r>
      <w:r>
        <w:rPr>
          <w:rFonts w:hint="eastAsia"/>
          <w:b/>
        </w:rPr>
        <w:t>VSS</w:t>
      </w:r>
      <w:r>
        <w:rPr>
          <w:rFonts w:hint="eastAsia"/>
          <w:b/>
        </w:rPr>
        <w:t>重传申请或用户信息报告消</w:t>
      </w:r>
      <w:r w:rsidRPr="00B45310">
        <w:rPr>
          <w:rFonts w:hint="eastAsia"/>
          <w:b/>
        </w:rPr>
        <w:t>息定义</w:t>
      </w:r>
    </w:p>
    <w:tbl>
      <w:tblPr>
        <w:tblW w:w="3167"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2242"/>
        <w:gridCol w:w="3612"/>
      </w:tblGrid>
      <w:tr w:rsidR="00E04E8D" w:rsidRPr="00212475" w:rsidTr="00AE3B62">
        <w:trPr>
          <w:jc w:val="center"/>
        </w:trPr>
        <w:tc>
          <w:tcPr>
            <w:tcW w:w="1915" w:type="pct"/>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3085"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4640A7" w:rsidTr="00AE3B62">
        <w:trPr>
          <w:jc w:val="center"/>
        </w:trPr>
        <w:tc>
          <w:tcPr>
            <w:tcW w:w="1915" w:type="pct"/>
            <w:shd w:val="clear" w:color="auto" w:fill="auto"/>
            <w:vAlign w:val="center"/>
          </w:tcPr>
          <w:p w:rsidR="00E04E8D" w:rsidRDefault="00E04E8D" w:rsidP="00AE3B62">
            <w:pPr>
              <w:rPr>
                <w:sz w:val="21"/>
                <w:szCs w:val="21"/>
              </w:rPr>
            </w:pPr>
            <w:r w:rsidRPr="00F4101F">
              <w:rPr>
                <w:rFonts w:hint="eastAsia"/>
                <w:sz w:val="21"/>
                <w:szCs w:val="21"/>
              </w:rPr>
              <w:t>Standard Header</w:t>
            </w:r>
          </w:p>
        </w:tc>
        <w:tc>
          <w:tcPr>
            <w:tcW w:w="3085" w:type="pct"/>
          </w:tcPr>
          <w:p w:rsidR="00E04E8D" w:rsidRDefault="00E04E8D" w:rsidP="00AE3B62">
            <w:pPr>
              <w:rPr>
                <w:sz w:val="21"/>
                <w:szCs w:val="21"/>
              </w:rPr>
            </w:pPr>
            <w:r>
              <w:rPr>
                <w:rFonts w:hint="eastAsia"/>
                <w:sz w:val="21"/>
                <w:szCs w:val="21"/>
              </w:rPr>
              <w:t>消息头</w:t>
            </w:r>
          </w:p>
          <w:p w:rsidR="00E04E8D" w:rsidRPr="004640A7" w:rsidRDefault="00E04E8D" w:rsidP="00AE3B62">
            <w:pPr>
              <w:rPr>
                <w:sz w:val="21"/>
                <w:szCs w:val="21"/>
              </w:rPr>
            </w:pPr>
            <w:r>
              <w:rPr>
                <w:rFonts w:hint="eastAsia"/>
                <w:sz w:val="21"/>
                <w:szCs w:val="21"/>
              </w:rPr>
              <w:t>MsgType=8</w:t>
            </w:r>
          </w:p>
        </w:tc>
      </w:tr>
      <w:tr w:rsidR="00E04E8D" w:rsidRPr="00212475" w:rsidTr="00AE3B62">
        <w:trPr>
          <w:jc w:val="center"/>
        </w:trPr>
        <w:tc>
          <w:tcPr>
            <w:tcW w:w="1915" w:type="pct"/>
            <w:shd w:val="clear" w:color="auto" w:fill="auto"/>
            <w:vAlign w:val="center"/>
          </w:tcPr>
          <w:p w:rsidR="00E04E8D" w:rsidRDefault="00E04E8D" w:rsidP="00AE3B62">
            <w:pPr>
              <w:rPr>
                <w:sz w:val="21"/>
                <w:szCs w:val="21"/>
              </w:rPr>
            </w:pPr>
            <w:r>
              <w:rPr>
                <w:sz w:val="21"/>
                <w:szCs w:val="21"/>
              </w:rPr>
              <w:t>RefSeqNum</w:t>
            </w:r>
          </w:p>
        </w:tc>
        <w:tc>
          <w:tcPr>
            <w:tcW w:w="3085" w:type="pct"/>
          </w:tcPr>
          <w:p w:rsidR="00E04E8D" w:rsidRPr="00212475" w:rsidRDefault="00E04E8D" w:rsidP="00AE3B62">
            <w:pPr>
              <w:rPr>
                <w:sz w:val="21"/>
                <w:szCs w:val="21"/>
              </w:rPr>
            </w:pPr>
            <w:r>
              <w:rPr>
                <w:sz w:val="21"/>
                <w:szCs w:val="21"/>
              </w:rPr>
              <w:t>被拒绝消息的消息序号</w:t>
            </w:r>
          </w:p>
        </w:tc>
      </w:tr>
      <w:tr w:rsidR="00E04E8D" w:rsidTr="00AE3B62">
        <w:trPr>
          <w:jc w:val="center"/>
        </w:trPr>
        <w:tc>
          <w:tcPr>
            <w:tcW w:w="1915" w:type="pct"/>
            <w:shd w:val="clear" w:color="auto" w:fill="auto"/>
            <w:vAlign w:val="center"/>
          </w:tcPr>
          <w:p w:rsidR="00E04E8D" w:rsidRDefault="00E04E8D" w:rsidP="00AE3B62">
            <w:pPr>
              <w:rPr>
                <w:sz w:val="21"/>
                <w:szCs w:val="21"/>
              </w:rPr>
            </w:pPr>
            <w:r>
              <w:rPr>
                <w:sz w:val="21"/>
                <w:szCs w:val="21"/>
              </w:rPr>
              <w:t>RefMsgType</w:t>
            </w:r>
          </w:p>
        </w:tc>
        <w:tc>
          <w:tcPr>
            <w:tcW w:w="3085" w:type="pct"/>
          </w:tcPr>
          <w:p w:rsidR="00E04E8D" w:rsidRDefault="00E04E8D" w:rsidP="00AE3B62">
            <w:pPr>
              <w:rPr>
                <w:sz w:val="21"/>
                <w:szCs w:val="21"/>
              </w:rPr>
            </w:pPr>
            <w:r>
              <w:rPr>
                <w:sz w:val="21"/>
                <w:szCs w:val="21"/>
              </w:rPr>
              <w:t>被拒绝的消息类型</w:t>
            </w:r>
          </w:p>
        </w:tc>
      </w:tr>
      <w:tr w:rsidR="00E04E8D" w:rsidRPr="00212475" w:rsidTr="00AE3B62">
        <w:trPr>
          <w:jc w:val="center"/>
        </w:trPr>
        <w:tc>
          <w:tcPr>
            <w:tcW w:w="1915" w:type="pct"/>
            <w:shd w:val="clear" w:color="auto" w:fill="auto"/>
            <w:vAlign w:val="center"/>
          </w:tcPr>
          <w:p w:rsidR="00E04E8D" w:rsidRPr="00212475" w:rsidRDefault="00E04E8D" w:rsidP="00AE3B62">
            <w:pPr>
              <w:rPr>
                <w:sz w:val="21"/>
                <w:szCs w:val="21"/>
              </w:rPr>
            </w:pPr>
            <w:r>
              <w:rPr>
                <w:sz w:val="21"/>
                <w:szCs w:val="21"/>
              </w:rPr>
              <w:t>BusinessRejectRefID</w:t>
            </w:r>
          </w:p>
        </w:tc>
        <w:tc>
          <w:tcPr>
            <w:tcW w:w="3085" w:type="pct"/>
          </w:tcPr>
          <w:p w:rsidR="00E04E8D" w:rsidRPr="008D29D7" w:rsidRDefault="00E04E8D" w:rsidP="00AE3B62">
            <w:pPr>
              <w:rPr>
                <w:sz w:val="21"/>
                <w:szCs w:val="21"/>
              </w:rPr>
            </w:pPr>
            <w:r>
              <w:rPr>
                <w:sz w:val="21"/>
                <w:szCs w:val="21"/>
              </w:rPr>
              <w:t>被拒绝消息对应的业务层</w:t>
            </w:r>
            <w:r>
              <w:rPr>
                <w:sz w:val="21"/>
                <w:szCs w:val="21"/>
              </w:rPr>
              <w:t>ID</w:t>
            </w:r>
            <w:r>
              <w:rPr>
                <w:sz w:val="21"/>
                <w:szCs w:val="21"/>
              </w:rPr>
              <w:t>。</w:t>
            </w:r>
          </w:p>
        </w:tc>
      </w:tr>
      <w:tr w:rsidR="00E04E8D" w:rsidRPr="00212475" w:rsidTr="00AE3B62">
        <w:trPr>
          <w:jc w:val="center"/>
        </w:trPr>
        <w:tc>
          <w:tcPr>
            <w:tcW w:w="1915" w:type="pct"/>
            <w:shd w:val="clear" w:color="auto" w:fill="auto"/>
            <w:vAlign w:val="center"/>
          </w:tcPr>
          <w:p w:rsidR="00E04E8D" w:rsidRPr="00B71A2A" w:rsidRDefault="00E04E8D" w:rsidP="00AE3B62">
            <w:pPr>
              <w:rPr>
                <w:sz w:val="21"/>
                <w:szCs w:val="21"/>
              </w:rPr>
            </w:pPr>
            <w:r>
              <w:rPr>
                <w:sz w:val="21"/>
                <w:szCs w:val="21"/>
              </w:rPr>
              <w:t>BusinessRejectReason</w:t>
            </w:r>
          </w:p>
        </w:tc>
        <w:tc>
          <w:tcPr>
            <w:tcW w:w="3085" w:type="pct"/>
          </w:tcPr>
          <w:p w:rsidR="00E04E8D" w:rsidRDefault="00E04E8D" w:rsidP="00AE3B62">
            <w:pPr>
              <w:rPr>
                <w:sz w:val="21"/>
                <w:szCs w:val="21"/>
              </w:rPr>
            </w:pPr>
            <w:r>
              <w:rPr>
                <w:sz w:val="21"/>
                <w:szCs w:val="21"/>
              </w:rPr>
              <w:t>拒绝原因</w:t>
            </w:r>
          </w:p>
        </w:tc>
      </w:tr>
      <w:tr w:rsidR="00E04E8D" w:rsidRPr="00212475" w:rsidTr="00AE3B62">
        <w:trPr>
          <w:jc w:val="center"/>
        </w:trPr>
        <w:tc>
          <w:tcPr>
            <w:tcW w:w="1915" w:type="pct"/>
            <w:shd w:val="clear" w:color="auto" w:fill="auto"/>
            <w:vAlign w:val="center"/>
          </w:tcPr>
          <w:p w:rsidR="00E04E8D" w:rsidRPr="00212475" w:rsidRDefault="00E04E8D" w:rsidP="00AE3B62">
            <w:pPr>
              <w:rPr>
                <w:sz w:val="21"/>
                <w:szCs w:val="21"/>
              </w:rPr>
            </w:pPr>
            <w:r>
              <w:rPr>
                <w:sz w:val="21"/>
                <w:szCs w:val="21"/>
              </w:rPr>
              <w:t>BusinessReject</w:t>
            </w:r>
            <w:r>
              <w:rPr>
                <w:rFonts w:hint="eastAsia"/>
                <w:sz w:val="21"/>
                <w:szCs w:val="21"/>
              </w:rPr>
              <w:t>Text</w:t>
            </w:r>
          </w:p>
        </w:tc>
        <w:tc>
          <w:tcPr>
            <w:tcW w:w="3085" w:type="pct"/>
            <w:vAlign w:val="center"/>
          </w:tcPr>
          <w:p w:rsidR="00E04E8D" w:rsidRPr="00212475" w:rsidRDefault="00E04E8D" w:rsidP="00AE3B62">
            <w:pPr>
              <w:rPr>
                <w:sz w:val="21"/>
                <w:szCs w:val="21"/>
              </w:rPr>
            </w:pPr>
            <w:r>
              <w:rPr>
                <w:sz w:val="21"/>
                <w:szCs w:val="21"/>
              </w:rPr>
              <w:t>拒绝原因</w:t>
            </w:r>
            <w:r>
              <w:rPr>
                <w:rFonts w:hint="eastAsia"/>
                <w:sz w:val="21"/>
                <w:szCs w:val="21"/>
              </w:rPr>
              <w:t>说明</w:t>
            </w:r>
          </w:p>
        </w:tc>
      </w:tr>
    </w:tbl>
    <w:p w:rsidR="00E04E8D" w:rsidRDefault="00E04E8D" w:rsidP="00E04E8D">
      <w:pPr>
        <w:ind w:firstLine="420"/>
        <w:jc w:val="right"/>
      </w:pPr>
    </w:p>
    <w:p w:rsidR="00E04E8D" w:rsidRPr="002F01E7" w:rsidRDefault="00E04E8D" w:rsidP="00E04E8D">
      <w:pPr>
        <w:ind w:firstLine="420"/>
        <w:jc w:val="right"/>
      </w:pPr>
    </w:p>
    <w:p w:rsidR="00E04E8D" w:rsidRDefault="00E04E8D" w:rsidP="00E04E8D">
      <w:pPr>
        <w:pStyle w:val="2"/>
      </w:pPr>
      <w:bookmarkStart w:id="95" w:name="_Toc454458711"/>
      <w:r>
        <w:rPr>
          <w:rFonts w:hint="eastAsia"/>
        </w:rPr>
        <w:t>实时行情</w:t>
      </w:r>
      <w:bookmarkEnd w:id="95"/>
    </w:p>
    <w:p w:rsidR="00E04E8D" w:rsidRPr="00D816FC" w:rsidRDefault="00E04E8D" w:rsidP="00E04E8D">
      <w:pPr>
        <w:pStyle w:val="3"/>
        <w:ind w:right="240"/>
        <w:rPr>
          <w:color w:val="FFC000"/>
        </w:rPr>
      </w:pPr>
      <w:bookmarkStart w:id="96" w:name="_Toc425599365"/>
      <w:bookmarkStart w:id="97" w:name="_Toc454458712"/>
      <w:r w:rsidRPr="00D816FC">
        <w:rPr>
          <w:rFonts w:hint="eastAsia"/>
          <w:color w:val="FFC000"/>
        </w:rPr>
        <w:t>市场实时状态</w:t>
      </w:r>
      <w:bookmarkEnd w:id="96"/>
      <w:bookmarkEnd w:id="97"/>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326"/>
        <w:gridCol w:w="3312"/>
      </w:tblGrid>
      <w:tr w:rsidR="001C275D" w:rsidRPr="001C275D" w:rsidTr="00AE3B62">
        <w:trPr>
          <w:jc w:val="center"/>
        </w:trPr>
        <w:tc>
          <w:tcPr>
            <w:tcW w:w="2063" w:type="pct"/>
            <w:shd w:val="clear" w:color="auto" w:fill="D9D9D9" w:themeFill="background1" w:themeFillShade="D9"/>
          </w:tcPr>
          <w:p w:rsidR="00E04E8D" w:rsidRPr="00D816FC" w:rsidRDefault="00E04E8D" w:rsidP="00AE3B62">
            <w:pPr>
              <w:jc w:val="center"/>
              <w:rPr>
                <w:b/>
                <w:color w:val="FFC000"/>
                <w:sz w:val="21"/>
                <w:szCs w:val="21"/>
              </w:rPr>
            </w:pPr>
            <w:r w:rsidRPr="00D816FC">
              <w:rPr>
                <w:rFonts w:hint="eastAsia"/>
                <w:b/>
                <w:color w:val="FFC000"/>
                <w:sz w:val="21"/>
                <w:szCs w:val="21"/>
              </w:rPr>
              <w:t>域名</w:t>
            </w:r>
          </w:p>
        </w:tc>
        <w:tc>
          <w:tcPr>
            <w:tcW w:w="2937" w:type="pct"/>
            <w:shd w:val="clear" w:color="auto" w:fill="D9D9D9" w:themeFill="background1" w:themeFillShade="D9"/>
          </w:tcPr>
          <w:p w:rsidR="00E04E8D" w:rsidRPr="00D816FC" w:rsidRDefault="00E04E8D" w:rsidP="00AE3B62">
            <w:pPr>
              <w:ind w:firstLine="241"/>
              <w:jc w:val="center"/>
              <w:rPr>
                <w:b/>
                <w:color w:val="FFC000"/>
                <w:sz w:val="21"/>
                <w:szCs w:val="21"/>
              </w:rPr>
            </w:pPr>
            <w:r w:rsidRPr="00D816FC">
              <w:rPr>
                <w:rFonts w:hint="eastAsia"/>
                <w:b/>
                <w:color w:val="FFC000"/>
                <w:sz w:val="21"/>
                <w:szCs w:val="21"/>
              </w:rPr>
              <w:t>字段描述</w:t>
            </w:r>
          </w:p>
        </w:tc>
      </w:tr>
      <w:tr w:rsidR="001C275D" w:rsidRPr="001C275D" w:rsidTr="00AE3B62">
        <w:trPr>
          <w:jc w:val="center"/>
        </w:trPr>
        <w:tc>
          <w:tcPr>
            <w:tcW w:w="2063" w:type="pct"/>
            <w:shd w:val="clear" w:color="auto" w:fill="auto"/>
            <w:vAlign w:val="center"/>
          </w:tcPr>
          <w:p w:rsidR="00E04E8D" w:rsidRPr="00D816FC" w:rsidRDefault="00E04E8D" w:rsidP="00AE3B62">
            <w:pPr>
              <w:rPr>
                <w:color w:val="FFC000"/>
                <w:sz w:val="21"/>
                <w:szCs w:val="21"/>
              </w:rPr>
            </w:pPr>
            <w:r w:rsidRPr="00D816FC">
              <w:rPr>
                <w:color w:val="FFC000"/>
                <w:sz w:val="21"/>
                <w:szCs w:val="21"/>
              </w:rPr>
              <w:t>Standard Header</w:t>
            </w:r>
          </w:p>
        </w:tc>
        <w:tc>
          <w:tcPr>
            <w:tcW w:w="2937" w:type="pct"/>
          </w:tcPr>
          <w:p w:rsidR="00E04E8D" w:rsidRPr="00D816FC" w:rsidRDefault="00E04E8D" w:rsidP="00AE3B62">
            <w:pPr>
              <w:rPr>
                <w:color w:val="FFC000"/>
                <w:sz w:val="21"/>
                <w:szCs w:val="21"/>
              </w:rPr>
            </w:pPr>
            <w:r w:rsidRPr="00D816FC">
              <w:rPr>
                <w:rFonts w:hint="eastAsia"/>
                <w:color w:val="FFC000"/>
                <w:sz w:val="21"/>
                <w:szCs w:val="21"/>
              </w:rPr>
              <w:t>消息头</w:t>
            </w:r>
          </w:p>
          <w:p w:rsidR="00E04E8D" w:rsidRPr="00D816FC" w:rsidRDefault="00E04E8D" w:rsidP="00AE3B62">
            <w:pPr>
              <w:rPr>
                <w:color w:val="FFC000"/>
                <w:sz w:val="21"/>
                <w:szCs w:val="21"/>
              </w:rPr>
            </w:pPr>
            <w:r w:rsidRPr="00D816FC">
              <w:rPr>
                <w:color w:val="FFC000"/>
                <w:sz w:val="21"/>
                <w:szCs w:val="21"/>
              </w:rPr>
              <w:t>MsgType=390019</w:t>
            </w:r>
          </w:p>
        </w:tc>
      </w:tr>
      <w:tr w:rsidR="001C275D" w:rsidRPr="001C275D" w:rsidTr="00AE3B62">
        <w:trPr>
          <w:jc w:val="center"/>
        </w:trPr>
        <w:tc>
          <w:tcPr>
            <w:tcW w:w="2063" w:type="pct"/>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OrigTime</w:t>
            </w:r>
          </w:p>
        </w:tc>
        <w:tc>
          <w:tcPr>
            <w:tcW w:w="2937" w:type="pct"/>
            <w:vAlign w:val="center"/>
          </w:tcPr>
          <w:p w:rsidR="00E04E8D" w:rsidRPr="00D816FC" w:rsidRDefault="00E04E8D" w:rsidP="00AE3B62">
            <w:pPr>
              <w:rPr>
                <w:color w:val="FFC000"/>
                <w:sz w:val="21"/>
                <w:szCs w:val="21"/>
              </w:rPr>
            </w:pPr>
            <w:r w:rsidRPr="00D816FC">
              <w:rPr>
                <w:rFonts w:hint="eastAsia"/>
                <w:color w:val="FFC000"/>
                <w:sz w:val="21"/>
                <w:szCs w:val="21"/>
              </w:rPr>
              <w:t>数据生成时间</w:t>
            </w:r>
          </w:p>
        </w:tc>
      </w:tr>
      <w:tr w:rsidR="001C275D" w:rsidRPr="001C275D" w:rsidTr="00AE3B62">
        <w:trPr>
          <w:jc w:val="center"/>
        </w:trPr>
        <w:tc>
          <w:tcPr>
            <w:tcW w:w="2063" w:type="pct"/>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ChannelNo</w:t>
            </w:r>
          </w:p>
        </w:tc>
        <w:tc>
          <w:tcPr>
            <w:tcW w:w="2937" w:type="pct"/>
            <w:vAlign w:val="center"/>
          </w:tcPr>
          <w:p w:rsidR="00E04E8D" w:rsidRPr="00D816FC" w:rsidRDefault="00E04E8D" w:rsidP="00AE3B62">
            <w:pPr>
              <w:rPr>
                <w:color w:val="FFC000"/>
                <w:sz w:val="21"/>
                <w:szCs w:val="21"/>
              </w:rPr>
            </w:pPr>
            <w:r w:rsidRPr="00D816FC">
              <w:rPr>
                <w:rFonts w:hint="eastAsia"/>
                <w:color w:val="FFC000"/>
                <w:sz w:val="21"/>
                <w:szCs w:val="21"/>
              </w:rPr>
              <w:t>频道代码</w:t>
            </w:r>
          </w:p>
        </w:tc>
      </w:tr>
      <w:tr w:rsidR="001C275D" w:rsidRPr="001C275D" w:rsidTr="00AE3B62">
        <w:trPr>
          <w:jc w:val="center"/>
        </w:trPr>
        <w:tc>
          <w:tcPr>
            <w:tcW w:w="2063" w:type="pct"/>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MarketID</w:t>
            </w:r>
          </w:p>
        </w:tc>
        <w:tc>
          <w:tcPr>
            <w:tcW w:w="2937" w:type="pct"/>
            <w:vAlign w:val="center"/>
          </w:tcPr>
          <w:p w:rsidR="00E04E8D" w:rsidRPr="00D816FC" w:rsidRDefault="00E04E8D" w:rsidP="00AE3B62">
            <w:pPr>
              <w:rPr>
                <w:color w:val="FFC000"/>
                <w:sz w:val="21"/>
                <w:szCs w:val="21"/>
              </w:rPr>
            </w:pPr>
            <w:r w:rsidRPr="00D816FC">
              <w:rPr>
                <w:rFonts w:hint="eastAsia"/>
                <w:color w:val="FFC000"/>
                <w:sz w:val="21"/>
                <w:szCs w:val="21"/>
              </w:rPr>
              <w:t>市场代码</w:t>
            </w:r>
          </w:p>
        </w:tc>
      </w:tr>
      <w:tr w:rsidR="001C275D" w:rsidRPr="001C275D" w:rsidTr="00AE3B62">
        <w:trPr>
          <w:jc w:val="center"/>
        </w:trPr>
        <w:tc>
          <w:tcPr>
            <w:tcW w:w="2063" w:type="pct"/>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MarketSegmentID</w:t>
            </w:r>
          </w:p>
        </w:tc>
        <w:tc>
          <w:tcPr>
            <w:tcW w:w="2937" w:type="pct"/>
            <w:vAlign w:val="center"/>
          </w:tcPr>
          <w:p w:rsidR="00E04E8D" w:rsidRPr="00D816FC" w:rsidRDefault="00E04E8D" w:rsidP="00AE3B62">
            <w:pPr>
              <w:rPr>
                <w:color w:val="FFC000"/>
                <w:sz w:val="21"/>
                <w:szCs w:val="21"/>
              </w:rPr>
            </w:pPr>
            <w:r w:rsidRPr="00D816FC">
              <w:rPr>
                <w:rFonts w:hint="eastAsia"/>
                <w:color w:val="FFC000"/>
                <w:sz w:val="21"/>
                <w:szCs w:val="21"/>
              </w:rPr>
              <w:t>市场板块代码，预留</w:t>
            </w:r>
          </w:p>
        </w:tc>
      </w:tr>
      <w:tr w:rsidR="001C275D" w:rsidRPr="001C275D" w:rsidTr="00AE3B62">
        <w:trPr>
          <w:jc w:val="center"/>
        </w:trPr>
        <w:tc>
          <w:tcPr>
            <w:tcW w:w="2063" w:type="pct"/>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TradingSessionID</w:t>
            </w:r>
          </w:p>
        </w:tc>
        <w:tc>
          <w:tcPr>
            <w:tcW w:w="2937" w:type="pct"/>
            <w:vAlign w:val="center"/>
          </w:tcPr>
          <w:p w:rsidR="00E04E8D" w:rsidRPr="00D816FC" w:rsidRDefault="00E04E8D" w:rsidP="00AE3B62">
            <w:pPr>
              <w:rPr>
                <w:color w:val="FFC000"/>
                <w:sz w:val="21"/>
                <w:szCs w:val="21"/>
              </w:rPr>
            </w:pPr>
            <w:r w:rsidRPr="00D816FC">
              <w:rPr>
                <w:rFonts w:hint="eastAsia"/>
                <w:color w:val="FFC000"/>
                <w:sz w:val="21"/>
                <w:szCs w:val="21"/>
              </w:rPr>
              <w:t>交易会话</w:t>
            </w:r>
            <w:r w:rsidRPr="00D816FC">
              <w:rPr>
                <w:color w:val="FFC000"/>
                <w:sz w:val="21"/>
                <w:szCs w:val="21"/>
              </w:rPr>
              <w:t>ID</w:t>
            </w:r>
          </w:p>
        </w:tc>
      </w:tr>
      <w:tr w:rsidR="001C275D" w:rsidRPr="001C275D" w:rsidTr="00AE3B62">
        <w:trPr>
          <w:jc w:val="center"/>
        </w:trPr>
        <w:tc>
          <w:tcPr>
            <w:tcW w:w="2063" w:type="pct"/>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TradingSessionSubID</w:t>
            </w:r>
          </w:p>
        </w:tc>
        <w:tc>
          <w:tcPr>
            <w:tcW w:w="2937" w:type="pct"/>
          </w:tcPr>
          <w:p w:rsidR="00E04E8D" w:rsidRPr="00D816FC" w:rsidRDefault="00E04E8D" w:rsidP="00AE3B62">
            <w:pPr>
              <w:rPr>
                <w:color w:val="FFC000"/>
                <w:sz w:val="21"/>
                <w:szCs w:val="21"/>
              </w:rPr>
            </w:pPr>
            <w:r w:rsidRPr="00D816FC">
              <w:rPr>
                <w:rFonts w:hint="eastAsia"/>
                <w:color w:val="FFC000"/>
                <w:sz w:val="21"/>
                <w:szCs w:val="21"/>
              </w:rPr>
              <w:t>交易会话子</w:t>
            </w:r>
            <w:r w:rsidRPr="00D816FC">
              <w:rPr>
                <w:color w:val="FFC000"/>
                <w:sz w:val="21"/>
                <w:szCs w:val="21"/>
              </w:rPr>
              <w:t>ID</w:t>
            </w:r>
          </w:p>
        </w:tc>
      </w:tr>
      <w:tr w:rsidR="001C275D" w:rsidRPr="001C275D" w:rsidTr="00AE3B62">
        <w:trPr>
          <w:jc w:val="center"/>
        </w:trPr>
        <w:tc>
          <w:tcPr>
            <w:tcW w:w="2063" w:type="pct"/>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TradSesStatus</w:t>
            </w:r>
          </w:p>
        </w:tc>
        <w:tc>
          <w:tcPr>
            <w:tcW w:w="2937" w:type="pct"/>
          </w:tcPr>
          <w:p w:rsidR="00E04E8D" w:rsidRPr="00D816FC" w:rsidRDefault="00E04E8D" w:rsidP="00AE3B62">
            <w:pPr>
              <w:rPr>
                <w:color w:val="FFC000"/>
                <w:sz w:val="21"/>
                <w:szCs w:val="21"/>
              </w:rPr>
            </w:pPr>
            <w:r w:rsidRPr="00D816FC">
              <w:rPr>
                <w:rFonts w:hint="eastAsia"/>
                <w:color w:val="FFC000"/>
                <w:sz w:val="21"/>
                <w:szCs w:val="21"/>
              </w:rPr>
              <w:t>交易会话状态，预留</w:t>
            </w:r>
          </w:p>
        </w:tc>
      </w:tr>
      <w:tr w:rsidR="001C275D" w:rsidRPr="001C275D" w:rsidTr="00AE3B62">
        <w:trPr>
          <w:jc w:val="center"/>
        </w:trPr>
        <w:tc>
          <w:tcPr>
            <w:tcW w:w="2063" w:type="pct"/>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TradSesStartTime</w:t>
            </w:r>
          </w:p>
        </w:tc>
        <w:tc>
          <w:tcPr>
            <w:tcW w:w="2937" w:type="pct"/>
          </w:tcPr>
          <w:p w:rsidR="00E04E8D" w:rsidRPr="00D816FC" w:rsidRDefault="00E04E8D" w:rsidP="00AE3B62">
            <w:pPr>
              <w:rPr>
                <w:color w:val="FFC000"/>
                <w:sz w:val="21"/>
                <w:szCs w:val="21"/>
              </w:rPr>
            </w:pPr>
            <w:r w:rsidRPr="00D816FC">
              <w:rPr>
                <w:rFonts w:hint="eastAsia"/>
                <w:color w:val="FFC000"/>
                <w:sz w:val="21"/>
                <w:szCs w:val="21"/>
              </w:rPr>
              <w:t>交易会话起始时间，预留</w:t>
            </w:r>
          </w:p>
        </w:tc>
      </w:tr>
      <w:tr w:rsidR="001C275D" w:rsidRPr="001C275D" w:rsidTr="00AE3B62">
        <w:trPr>
          <w:jc w:val="center"/>
        </w:trPr>
        <w:tc>
          <w:tcPr>
            <w:tcW w:w="2063" w:type="pct"/>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TradSesEndTime</w:t>
            </w:r>
          </w:p>
        </w:tc>
        <w:tc>
          <w:tcPr>
            <w:tcW w:w="2937" w:type="pct"/>
          </w:tcPr>
          <w:p w:rsidR="00E04E8D" w:rsidRPr="00D816FC" w:rsidRDefault="00E04E8D" w:rsidP="00AE3B62">
            <w:pPr>
              <w:rPr>
                <w:color w:val="FFC000"/>
                <w:sz w:val="21"/>
                <w:szCs w:val="21"/>
              </w:rPr>
            </w:pPr>
            <w:r w:rsidRPr="00D816FC">
              <w:rPr>
                <w:rFonts w:hint="eastAsia"/>
                <w:color w:val="FFC000"/>
                <w:sz w:val="21"/>
                <w:szCs w:val="21"/>
              </w:rPr>
              <w:t>交易会话结束时间，预留</w:t>
            </w:r>
          </w:p>
        </w:tc>
      </w:tr>
      <w:tr w:rsidR="001C275D" w:rsidRPr="001C275D" w:rsidTr="00AE3B62">
        <w:trPr>
          <w:jc w:val="center"/>
        </w:trPr>
        <w:tc>
          <w:tcPr>
            <w:tcW w:w="2063" w:type="pct"/>
            <w:shd w:val="clear" w:color="auto" w:fill="auto"/>
            <w:vAlign w:val="center"/>
          </w:tcPr>
          <w:p w:rsidR="00E04E8D" w:rsidRPr="00D816FC" w:rsidRDefault="005F201D" w:rsidP="00AE3B62">
            <w:pPr>
              <w:rPr>
                <w:color w:val="FFC000"/>
                <w:sz w:val="21"/>
                <w:szCs w:val="21"/>
              </w:rPr>
            </w:pPr>
            <w:hyperlink r:id="rId15" w:tgtFrame="tagFrame" w:history="1">
              <w:r w:rsidR="00E04E8D" w:rsidRPr="00D816FC">
                <w:rPr>
                  <w:color w:val="FFC000"/>
                  <w:sz w:val="21"/>
                  <w:szCs w:val="21"/>
                </w:rPr>
                <w:t>ThresholdAmount</w:t>
              </w:r>
            </w:hyperlink>
          </w:p>
        </w:tc>
        <w:tc>
          <w:tcPr>
            <w:tcW w:w="2937" w:type="pct"/>
          </w:tcPr>
          <w:p w:rsidR="00E04E8D" w:rsidRPr="00D816FC" w:rsidRDefault="00E04E8D" w:rsidP="00AE3B62">
            <w:pPr>
              <w:rPr>
                <w:color w:val="FFC000"/>
                <w:sz w:val="21"/>
                <w:szCs w:val="21"/>
              </w:rPr>
            </w:pPr>
            <w:r w:rsidRPr="00D816FC">
              <w:rPr>
                <w:rFonts w:hint="eastAsia"/>
                <w:color w:val="FFC000"/>
                <w:sz w:val="21"/>
                <w:szCs w:val="21"/>
              </w:rPr>
              <w:t>每日初始额度</w:t>
            </w:r>
          </w:p>
        </w:tc>
      </w:tr>
      <w:tr w:rsidR="001C275D" w:rsidRPr="001C275D" w:rsidTr="00AE3B62">
        <w:trPr>
          <w:jc w:val="center"/>
        </w:trPr>
        <w:tc>
          <w:tcPr>
            <w:tcW w:w="2063" w:type="pct"/>
            <w:shd w:val="clear" w:color="auto" w:fill="auto"/>
          </w:tcPr>
          <w:p w:rsidR="00E04E8D" w:rsidRPr="00D816FC" w:rsidRDefault="005F201D" w:rsidP="00AE3B62">
            <w:pPr>
              <w:rPr>
                <w:color w:val="FFC000"/>
                <w:sz w:val="21"/>
                <w:szCs w:val="21"/>
              </w:rPr>
            </w:pPr>
            <w:hyperlink r:id="rId16" w:tgtFrame="tagFrame" w:history="1">
              <w:r w:rsidR="00E04E8D" w:rsidRPr="00D816FC">
                <w:rPr>
                  <w:color w:val="FFC000"/>
                  <w:sz w:val="21"/>
                  <w:szCs w:val="21"/>
                </w:rPr>
                <w:t>PosAmt</w:t>
              </w:r>
            </w:hyperlink>
          </w:p>
        </w:tc>
        <w:tc>
          <w:tcPr>
            <w:tcW w:w="2937" w:type="pct"/>
          </w:tcPr>
          <w:p w:rsidR="00E04E8D" w:rsidRPr="00D816FC" w:rsidRDefault="00E04E8D" w:rsidP="00AE3B62">
            <w:pPr>
              <w:rPr>
                <w:color w:val="FFC000"/>
                <w:sz w:val="21"/>
                <w:szCs w:val="21"/>
              </w:rPr>
            </w:pPr>
            <w:r w:rsidRPr="00D816FC">
              <w:rPr>
                <w:rFonts w:hint="eastAsia"/>
                <w:color w:val="FFC000"/>
                <w:sz w:val="21"/>
                <w:szCs w:val="21"/>
              </w:rPr>
              <w:t>日中剩余额度</w:t>
            </w:r>
          </w:p>
          <w:p w:rsidR="00E04E8D" w:rsidRPr="00D816FC" w:rsidRDefault="00E04E8D" w:rsidP="00AE3B62">
            <w:pPr>
              <w:rPr>
                <w:color w:val="FFC000"/>
                <w:sz w:val="21"/>
                <w:szCs w:val="21"/>
              </w:rPr>
            </w:pPr>
            <w:r w:rsidRPr="00D816FC">
              <w:rPr>
                <w:rFonts w:hint="eastAsia"/>
                <w:color w:val="FFC000"/>
                <w:sz w:val="21"/>
                <w:szCs w:val="21"/>
              </w:rPr>
              <w:t>额度</w:t>
            </w:r>
            <w:proofErr w:type="gramStart"/>
            <w:r w:rsidRPr="00D816FC">
              <w:rPr>
                <w:rFonts w:hint="eastAsia"/>
                <w:color w:val="FFC000"/>
                <w:sz w:val="21"/>
                <w:szCs w:val="21"/>
              </w:rPr>
              <w:t>不</w:t>
            </w:r>
            <w:proofErr w:type="gramEnd"/>
            <w:r w:rsidRPr="00D816FC">
              <w:rPr>
                <w:rFonts w:hint="eastAsia"/>
                <w:color w:val="FFC000"/>
                <w:sz w:val="21"/>
                <w:szCs w:val="21"/>
              </w:rPr>
              <w:t>可用时，发布固定值</w:t>
            </w:r>
            <w:r w:rsidRPr="00D816FC">
              <w:rPr>
                <w:color w:val="FFC000"/>
                <w:sz w:val="21"/>
                <w:szCs w:val="21"/>
              </w:rPr>
              <w:t>0.0000</w:t>
            </w:r>
          </w:p>
        </w:tc>
      </w:tr>
      <w:tr w:rsidR="001C275D" w:rsidRPr="001C275D" w:rsidTr="00AE3B62">
        <w:trPr>
          <w:jc w:val="center"/>
        </w:trPr>
        <w:tc>
          <w:tcPr>
            <w:tcW w:w="2063" w:type="pct"/>
            <w:shd w:val="clear" w:color="auto" w:fill="auto"/>
          </w:tcPr>
          <w:p w:rsidR="00E04E8D" w:rsidRPr="00D816FC" w:rsidRDefault="00E04E8D" w:rsidP="00AE3B62">
            <w:pPr>
              <w:rPr>
                <w:color w:val="FFC000"/>
                <w:sz w:val="21"/>
                <w:szCs w:val="21"/>
              </w:rPr>
            </w:pPr>
            <w:r w:rsidRPr="00D816FC">
              <w:rPr>
                <w:color w:val="FFC000"/>
                <w:sz w:val="21"/>
                <w:szCs w:val="21"/>
              </w:rPr>
              <w:t>AmountStatus</w:t>
            </w:r>
          </w:p>
        </w:tc>
        <w:tc>
          <w:tcPr>
            <w:tcW w:w="2937" w:type="pct"/>
          </w:tcPr>
          <w:p w:rsidR="00E04E8D" w:rsidRPr="00D816FC" w:rsidRDefault="00E04E8D" w:rsidP="00AE3B62">
            <w:pPr>
              <w:rPr>
                <w:color w:val="FFC000"/>
                <w:sz w:val="21"/>
                <w:szCs w:val="21"/>
              </w:rPr>
            </w:pPr>
            <w:r w:rsidRPr="00D816FC">
              <w:rPr>
                <w:rFonts w:hint="eastAsia"/>
                <w:color w:val="FFC000"/>
                <w:sz w:val="21"/>
                <w:szCs w:val="21"/>
              </w:rPr>
              <w:t>额度状态</w:t>
            </w:r>
          </w:p>
        </w:tc>
      </w:tr>
    </w:tbl>
    <w:p w:rsidR="00E04E8D" w:rsidRPr="00D816FC" w:rsidRDefault="00E04E8D" w:rsidP="00E04E8D">
      <w:pPr>
        <w:rPr>
          <w:color w:val="FFC000"/>
          <w:sz w:val="21"/>
          <w:szCs w:val="21"/>
        </w:rPr>
      </w:pPr>
      <w:r w:rsidRPr="00D816FC">
        <w:rPr>
          <w:rFonts w:hint="eastAsia"/>
          <w:color w:val="FFC000"/>
          <w:sz w:val="21"/>
          <w:szCs w:val="21"/>
        </w:rPr>
        <w:t>注：</w:t>
      </w:r>
    </w:p>
    <w:p w:rsidR="00E04E8D" w:rsidRPr="00D816FC" w:rsidRDefault="00E04E8D" w:rsidP="00E04E8D">
      <w:pPr>
        <w:pStyle w:val="af7"/>
        <w:numPr>
          <w:ilvl w:val="0"/>
          <w:numId w:val="34"/>
        </w:numPr>
        <w:ind w:firstLineChars="0"/>
        <w:rPr>
          <w:color w:val="FFC000"/>
          <w:sz w:val="21"/>
          <w:szCs w:val="21"/>
        </w:rPr>
      </w:pPr>
      <w:r w:rsidRPr="00D816FC">
        <w:rPr>
          <w:rFonts w:hint="eastAsia"/>
          <w:color w:val="FFC000"/>
          <w:sz w:val="21"/>
          <w:szCs w:val="21"/>
        </w:rPr>
        <w:t>市场代码与交易会话</w:t>
      </w:r>
      <w:r w:rsidRPr="00D816FC">
        <w:rPr>
          <w:color w:val="FFC000"/>
          <w:sz w:val="21"/>
          <w:szCs w:val="21"/>
        </w:rPr>
        <w:t>ID</w:t>
      </w:r>
      <w:r w:rsidRPr="00D816FC">
        <w:rPr>
          <w:rFonts w:hint="eastAsia"/>
          <w:color w:val="FFC000"/>
          <w:sz w:val="21"/>
          <w:szCs w:val="21"/>
        </w:rPr>
        <w:t>、交易会话子</w:t>
      </w:r>
      <w:r w:rsidRPr="00D816FC">
        <w:rPr>
          <w:color w:val="FFC000"/>
          <w:sz w:val="21"/>
          <w:szCs w:val="21"/>
        </w:rPr>
        <w:t>ID</w:t>
      </w:r>
      <w:r w:rsidRPr="00D816FC">
        <w:rPr>
          <w:rFonts w:hint="eastAsia"/>
          <w:color w:val="FFC000"/>
          <w:sz w:val="21"/>
          <w:szCs w:val="21"/>
        </w:rPr>
        <w:t>对照关系如下：</w:t>
      </w:r>
    </w:p>
    <w:tbl>
      <w:tblPr>
        <w:tblStyle w:val="af2"/>
        <w:tblW w:w="0" w:type="auto"/>
        <w:tblInd w:w="1101" w:type="dxa"/>
        <w:tblLook w:val="04A0" w:firstRow="1" w:lastRow="0" w:firstColumn="1" w:lastColumn="0" w:noHBand="0" w:noVBand="1"/>
      </w:tblPr>
      <w:tblGrid>
        <w:gridCol w:w="1559"/>
        <w:gridCol w:w="1984"/>
        <w:gridCol w:w="3261"/>
      </w:tblGrid>
      <w:tr w:rsidR="001C275D" w:rsidRPr="001C275D" w:rsidTr="00AE3B62">
        <w:tc>
          <w:tcPr>
            <w:tcW w:w="1559" w:type="dxa"/>
          </w:tcPr>
          <w:p w:rsidR="00E04E8D" w:rsidRPr="00D816FC" w:rsidRDefault="00E04E8D" w:rsidP="00AE3B62">
            <w:pPr>
              <w:pStyle w:val="af7"/>
              <w:ind w:firstLineChars="0" w:firstLine="0"/>
              <w:jc w:val="center"/>
              <w:rPr>
                <w:b/>
                <w:color w:val="FFC000"/>
                <w:sz w:val="21"/>
                <w:szCs w:val="21"/>
              </w:rPr>
            </w:pPr>
            <w:r w:rsidRPr="00D816FC">
              <w:rPr>
                <w:b/>
                <w:color w:val="FFC000"/>
                <w:sz w:val="21"/>
                <w:szCs w:val="21"/>
              </w:rPr>
              <w:t>MarketID</w:t>
            </w:r>
          </w:p>
        </w:tc>
        <w:tc>
          <w:tcPr>
            <w:tcW w:w="1984" w:type="dxa"/>
          </w:tcPr>
          <w:p w:rsidR="00E04E8D" w:rsidRPr="00D816FC" w:rsidRDefault="00E04E8D" w:rsidP="00AE3B62">
            <w:pPr>
              <w:pStyle w:val="af7"/>
              <w:ind w:firstLineChars="0" w:firstLine="0"/>
              <w:jc w:val="center"/>
              <w:rPr>
                <w:b/>
                <w:color w:val="FFC000"/>
                <w:sz w:val="21"/>
                <w:szCs w:val="21"/>
              </w:rPr>
            </w:pPr>
            <w:r w:rsidRPr="00D816FC">
              <w:rPr>
                <w:b/>
                <w:color w:val="FFC000"/>
                <w:sz w:val="21"/>
                <w:szCs w:val="21"/>
              </w:rPr>
              <w:t>TradingSessionID</w:t>
            </w:r>
          </w:p>
        </w:tc>
        <w:tc>
          <w:tcPr>
            <w:tcW w:w="3261" w:type="dxa"/>
            <w:vAlign w:val="center"/>
          </w:tcPr>
          <w:p w:rsidR="00E04E8D" w:rsidRPr="00D816FC" w:rsidRDefault="00E04E8D" w:rsidP="00AE3B62">
            <w:pPr>
              <w:pStyle w:val="af7"/>
              <w:ind w:firstLineChars="0" w:firstLine="0"/>
              <w:jc w:val="center"/>
              <w:rPr>
                <w:b/>
                <w:color w:val="FFC000"/>
                <w:sz w:val="21"/>
                <w:szCs w:val="21"/>
              </w:rPr>
            </w:pPr>
            <w:r w:rsidRPr="00D816FC">
              <w:rPr>
                <w:b/>
                <w:color w:val="FFC000"/>
                <w:sz w:val="21"/>
                <w:szCs w:val="21"/>
              </w:rPr>
              <w:t>TradingSessionSubID</w:t>
            </w:r>
          </w:p>
        </w:tc>
      </w:tr>
      <w:tr w:rsidR="001C275D" w:rsidRPr="001C275D" w:rsidTr="00AE3B62">
        <w:tc>
          <w:tcPr>
            <w:tcW w:w="1559" w:type="dxa"/>
          </w:tcPr>
          <w:p w:rsidR="00E04E8D" w:rsidRPr="00D816FC" w:rsidRDefault="00E04E8D" w:rsidP="00AE3B62">
            <w:pPr>
              <w:pStyle w:val="af7"/>
              <w:ind w:firstLineChars="0" w:firstLine="0"/>
              <w:rPr>
                <w:color w:val="FFC000"/>
                <w:sz w:val="21"/>
                <w:szCs w:val="21"/>
              </w:rPr>
            </w:pPr>
            <w:r w:rsidRPr="00D816FC">
              <w:rPr>
                <w:color w:val="FFC000"/>
                <w:sz w:val="21"/>
                <w:szCs w:val="21"/>
              </w:rPr>
              <w:t>XHKG=</w:t>
            </w:r>
            <w:r w:rsidRPr="00D816FC">
              <w:rPr>
                <w:rFonts w:hint="eastAsia"/>
                <w:color w:val="FFC000"/>
                <w:sz w:val="21"/>
                <w:szCs w:val="21"/>
              </w:rPr>
              <w:t>港股通</w:t>
            </w:r>
          </w:p>
        </w:tc>
        <w:tc>
          <w:tcPr>
            <w:tcW w:w="1984" w:type="dxa"/>
          </w:tcPr>
          <w:p w:rsidR="00E04E8D" w:rsidRPr="00D816FC" w:rsidRDefault="00E04E8D" w:rsidP="00AE3B62">
            <w:pPr>
              <w:pStyle w:val="af7"/>
              <w:ind w:firstLineChars="0" w:firstLine="0"/>
              <w:rPr>
                <w:color w:val="FFC000"/>
                <w:sz w:val="21"/>
                <w:szCs w:val="21"/>
              </w:rPr>
            </w:pPr>
            <w:r w:rsidRPr="00D816FC">
              <w:rPr>
                <w:color w:val="FFC000"/>
                <w:sz w:val="21"/>
                <w:szCs w:val="21"/>
              </w:rPr>
              <w:t>1=Day</w:t>
            </w:r>
            <w:r w:rsidRPr="00D816FC">
              <w:rPr>
                <w:rFonts w:hint="eastAsia"/>
                <w:color w:val="FFC000"/>
                <w:sz w:val="21"/>
                <w:szCs w:val="21"/>
              </w:rPr>
              <w:t>，日间</w:t>
            </w:r>
          </w:p>
        </w:tc>
        <w:tc>
          <w:tcPr>
            <w:tcW w:w="3261" w:type="dxa"/>
          </w:tcPr>
          <w:p w:rsidR="00E04E8D" w:rsidRPr="00D816FC" w:rsidRDefault="00E04E8D" w:rsidP="00AE3B62">
            <w:pPr>
              <w:pStyle w:val="af7"/>
              <w:ind w:firstLineChars="0" w:firstLine="0"/>
              <w:rPr>
                <w:color w:val="FFC000"/>
                <w:sz w:val="21"/>
                <w:szCs w:val="21"/>
              </w:rPr>
            </w:pPr>
            <w:r w:rsidRPr="00D816FC">
              <w:rPr>
                <w:color w:val="FFC000"/>
                <w:sz w:val="21"/>
                <w:szCs w:val="21"/>
              </w:rPr>
              <w:t xml:space="preserve">0 = </w:t>
            </w:r>
            <w:r w:rsidRPr="00D816FC">
              <w:rPr>
                <w:rFonts w:hint="eastAsia"/>
                <w:color w:val="FFC000"/>
                <w:sz w:val="21"/>
                <w:szCs w:val="21"/>
              </w:rPr>
              <w:t>全日收市</w:t>
            </w:r>
          </w:p>
          <w:p w:rsidR="00E04E8D" w:rsidRPr="00D816FC" w:rsidRDefault="00E04E8D" w:rsidP="00AE3B62">
            <w:pPr>
              <w:pStyle w:val="af7"/>
              <w:ind w:firstLineChars="0" w:firstLine="0"/>
              <w:rPr>
                <w:color w:val="FFC000"/>
                <w:sz w:val="21"/>
                <w:szCs w:val="21"/>
              </w:rPr>
            </w:pPr>
            <w:r w:rsidRPr="00D816FC">
              <w:rPr>
                <w:color w:val="FFC000"/>
                <w:sz w:val="21"/>
                <w:szCs w:val="21"/>
              </w:rPr>
              <w:t xml:space="preserve">1 = </w:t>
            </w:r>
            <w:r w:rsidRPr="00D816FC">
              <w:rPr>
                <w:rFonts w:hint="eastAsia"/>
                <w:color w:val="FFC000"/>
                <w:sz w:val="21"/>
                <w:szCs w:val="21"/>
              </w:rPr>
              <w:t>输入买卖盘</w:t>
            </w:r>
            <w:r w:rsidRPr="00D816FC">
              <w:rPr>
                <w:rFonts w:asciiTheme="minorEastAsia" w:hAnsiTheme="minorEastAsia"/>
                <w:color w:val="FFC000"/>
                <w:sz w:val="20"/>
              </w:rPr>
              <w:t>(</w:t>
            </w:r>
            <w:r w:rsidRPr="00D816FC">
              <w:rPr>
                <w:rFonts w:asciiTheme="minorEastAsia" w:hAnsiTheme="minorEastAsia" w:cs="PMingLiU" w:hint="eastAsia"/>
                <w:color w:val="FFC000"/>
                <w:sz w:val="20"/>
              </w:rPr>
              <w:t>开</w:t>
            </w:r>
            <w:r w:rsidRPr="00D816FC">
              <w:rPr>
                <w:rFonts w:asciiTheme="minorEastAsia" w:hAnsiTheme="minorEastAsia" w:hint="eastAsia"/>
                <w:color w:val="FFC000"/>
                <w:sz w:val="20"/>
              </w:rPr>
              <w:t>盘集合竞价时段</w:t>
            </w:r>
            <w:r w:rsidRPr="00D816FC">
              <w:rPr>
                <w:rFonts w:asciiTheme="minorEastAsia" w:hAnsiTheme="minorEastAsia"/>
                <w:color w:val="FFC000"/>
                <w:sz w:val="20"/>
              </w:rPr>
              <w:t>)</w:t>
            </w:r>
          </w:p>
          <w:p w:rsidR="00E04E8D" w:rsidRPr="00D816FC" w:rsidRDefault="00E04E8D" w:rsidP="00AE3B62">
            <w:pPr>
              <w:pStyle w:val="af7"/>
              <w:ind w:firstLineChars="0" w:firstLine="0"/>
              <w:rPr>
                <w:color w:val="FFC000"/>
                <w:sz w:val="21"/>
                <w:szCs w:val="21"/>
              </w:rPr>
            </w:pPr>
            <w:r w:rsidRPr="00D816FC">
              <w:rPr>
                <w:color w:val="FFC000"/>
                <w:sz w:val="21"/>
                <w:szCs w:val="21"/>
              </w:rPr>
              <w:t xml:space="preserve">2 = </w:t>
            </w:r>
            <w:r w:rsidRPr="00D816FC">
              <w:rPr>
                <w:rFonts w:hint="eastAsia"/>
                <w:color w:val="FFC000"/>
                <w:sz w:val="21"/>
                <w:szCs w:val="21"/>
              </w:rPr>
              <w:t>对盘</w:t>
            </w:r>
            <w:r w:rsidRPr="00D816FC">
              <w:rPr>
                <w:rFonts w:asciiTheme="minorEastAsia" w:hAnsiTheme="minorEastAsia"/>
                <w:color w:val="FFC000"/>
                <w:sz w:val="20"/>
              </w:rPr>
              <w:t>(</w:t>
            </w:r>
            <w:r w:rsidRPr="00D816FC">
              <w:rPr>
                <w:rFonts w:asciiTheme="minorEastAsia" w:hAnsiTheme="minorEastAsia" w:cs="PMingLiU" w:hint="eastAsia"/>
                <w:color w:val="FFC000"/>
                <w:sz w:val="20"/>
              </w:rPr>
              <w:t>开</w:t>
            </w:r>
            <w:r w:rsidRPr="00D816FC">
              <w:rPr>
                <w:rFonts w:asciiTheme="minorEastAsia" w:hAnsiTheme="minorEastAsia" w:hint="eastAsia"/>
                <w:color w:val="FFC000"/>
                <w:sz w:val="20"/>
              </w:rPr>
              <w:t>盘集合竞价时段</w:t>
            </w:r>
            <w:r w:rsidRPr="00D816FC">
              <w:rPr>
                <w:rFonts w:asciiTheme="minorEastAsia" w:hAnsiTheme="minorEastAsia"/>
                <w:color w:val="FFC000"/>
                <w:sz w:val="20"/>
              </w:rPr>
              <w:t>)</w:t>
            </w:r>
          </w:p>
          <w:p w:rsidR="00E04E8D" w:rsidRPr="00D816FC" w:rsidRDefault="00E04E8D" w:rsidP="00AE3B62">
            <w:pPr>
              <w:pStyle w:val="af7"/>
              <w:ind w:firstLineChars="0" w:firstLine="0"/>
              <w:rPr>
                <w:color w:val="FFC000"/>
                <w:sz w:val="21"/>
                <w:szCs w:val="21"/>
              </w:rPr>
            </w:pPr>
            <w:r w:rsidRPr="00D816FC">
              <w:rPr>
                <w:color w:val="FFC000"/>
                <w:sz w:val="21"/>
                <w:szCs w:val="21"/>
              </w:rPr>
              <w:t xml:space="preserve">3 = </w:t>
            </w:r>
            <w:r w:rsidRPr="00D816FC">
              <w:rPr>
                <w:rFonts w:hint="eastAsia"/>
                <w:color w:val="FFC000"/>
                <w:sz w:val="21"/>
                <w:szCs w:val="21"/>
              </w:rPr>
              <w:t>持续交易</w:t>
            </w:r>
          </w:p>
          <w:p w:rsidR="00E04E8D" w:rsidRPr="00D816FC" w:rsidRDefault="00E04E8D" w:rsidP="00AE3B62">
            <w:pPr>
              <w:spacing w:before="48" w:after="48"/>
              <w:rPr>
                <w:rFonts w:asciiTheme="minorEastAsia" w:hAnsiTheme="minorEastAsia"/>
                <w:color w:val="FFC000"/>
                <w:sz w:val="20"/>
              </w:rPr>
            </w:pPr>
            <w:r w:rsidRPr="00D816FC">
              <w:rPr>
                <w:rFonts w:asciiTheme="minorEastAsia" w:hAnsiTheme="minorEastAsia"/>
                <w:color w:val="FFC000"/>
                <w:sz w:val="20"/>
              </w:rPr>
              <w:t xml:space="preserve">4 = </w:t>
            </w:r>
            <w:r w:rsidRPr="00D816FC">
              <w:rPr>
                <w:rFonts w:asciiTheme="minorEastAsia" w:hAnsiTheme="minorEastAsia" w:hint="eastAsia"/>
                <w:color w:val="FFC000"/>
                <w:sz w:val="20"/>
              </w:rPr>
              <w:t>对盘</w:t>
            </w:r>
            <w:r w:rsidRPr="00D816FC">
              <w:rPr>
                <w:rFonts w:asciiTheme="minorEastAsia" w:hAnsiTheme="minorEastAsia"/>
                <w:color w:val="FFC000"/>
                <w:sz w:val="20"/>
              </w:rPr>
              <w:t>(</w:t>
            </w:r>
            <w:r w:rsidRPr="00D816FC">
              <w:rPr>
                <w:rFonts w:asciiTheme="minorEastAsia" w:hAnsiTheme="minorEastAsia" w:hint="eastAsia"/>
                <w:color w:val="FFC000"/>
                <w:sz w:val="20"/>
              </w:rPr>
              <w:t>收盘集合竞价时段</w:t>
            </w:r>
            <w:r w:rsidRPr="00D816FC">
              <w:rPr>
                <w:rFonts w:asciiTheme="minorEastAsia" w:hAnsiTheme="minorEastAsia"/>
                <w:color w:val="FFC000"/>
                <w:sz w:val="20"/>
              </w:rPr>
              <w:t>)</w:t>
            </w:r>
          </w:p>
          <w:p w:rsidR="00E04E8D" w:rsidRPr="00D816FC" w:rsidRDefault="00E04E8D" w:rsidP="00AE3B62">
            <w:pPr>
              <w:spacing w:before="48" w:after="48"/>
              <w:rPr>
                <w:rFonts w:ascii="宋体" w:eastAsia="宋体" w:hAnsi="宋体"/>
                <w:color w:val="FFC000"/>
                <w:lang w:val="en-GB" w:eastAsia="ar-SA"/>
              </w:rPr>
            </w:pPr>
            <w:r w:rsidRPr="00D816FC">
              <w:rPr>
                <w:rFonts w:asciiTheme="minorEastAsia" w:hAnsiTheme="minorEastAsia"/>
                <w:color w:val="FFC000"/>
                <w:sz w:val="20"/>
              </w:rPr>
              <w:t xml:space="preserve">5 = </w:t>
            </w:r>
            <w:r w:rsidRPr="00D816FC">
              <w:rPr>
                <w:rFonts w:asciiTheme="minorEastAsia" w:hAnsiTheme="minorEastAsia" w:hint="eastAsia"/>
                <w:color w:val="FFC000"/>
                <w:sz w:val="20"/>
              </w:rPr>
              <w:t>输入买卖盘</w:t>
            </w:r>
            <w:r w:rsidRPr="00D816FC">
              <w:rPr>
                <w:rFonts w:asciiTheme="minorEastAsia" w:hAnsiTheme="minorEastAsia"/>
                <w:color w:val="FFC000"/>
                <w:sz w:val="20"/>
              </w:rPr>
              <w:t>(</w:t>
            </w:r>
            <w:r w:rsidRPr="00D816FC">
              <w:rPr>
                <w:rFonts w:asciiTheme="minorEastAsia" w:hAnsiTheme="minorEastAsia" w:hint="eastAsia"/>
                <w:color w:val="FFC000"/>
                <w:sz w:val="20"/>
              </w:rPr>
              <w:t>收盘集合竞价时段</w:t>
            </w:r>
            <w:r w:rsidRPr="00D816FC">
              <w:rPr>
                <w:rFonts w:asciiTheme="minorEastAsia" w:hAnsiTheme="minorEastAsia"/>
                <w:color w:val="FFC000"/>
                <w:sz w:val="20"/>
              </w:rPr>
              <w:t>)</w:t>
            </w:r>
          </w:p>
          <w:p w:rsidR="00E04E8D" w:rsidRPr="00D816FC" w:rsidRDefault="00E04E8D" w:rsidP="00AE3B62">
            <w:pPr>
              <w:pStyle w:val="af7"/>
              <w:ind w:firstLineChars="0" w:firstLine="0"/>
              <w:rPr>
                <w:color w:val="FFC000"/>
                <w:sz w:val="21"/>
                <w:szCs w:val="21"/>
              </w:rPr>
            </w:pPr>
            <w:r w:rsidRPr="00D816FC">
              <w:rPr>
                <w:color w:val="FFC000"/>
                <w:sz w:val="21"/>
                <w:szCs w:val="21"/>
              </w:rPr>
              <w:t xml:space="preserve">7 = </w:t>
            </w:r>
            <w:r w:rsidRPr="00D816FC">
              <w:rPr>
                <w:rFonts w:hint="eastAsia"/>
                <w:color w:val="FFC000"/>
                <w:sz w:val="21"/>
                <w:szCs w:val="21"/>
              </w:rPr>
              <w:t>暂停</w:t>
            </w:r>
          </w:p>
          <w:p w:rsidR="00E04E8D" w:rsidRPr="00D816FC" w:rsidRDefault="00E04E8D" w:rsidP="00AE3B62">
            <w:pPr>
              <w:pStyle w:val="af7"/>
              <w:ind w:firstLineChars="0" w:firstLine="0"/>
              <w:rPr>
                <w:color w:val="FFC000"/>
                <w:sz w:val="21"/>
                <w:szCs w:val="21"/>
              </w:rPr>
            </w:pPr>
            <w:r w:rsidRPr="00D816FC">
              <w:rPr>
                <w:color w:val="FFC000"/>
                <w:sz w:val="21"/>
                <w:szCs w:val="21"/>
              </w:rPr>
              <w:t xml:space="preserve">100 = </w:t>
            </w:r>
            <w:r w:rsidRPr="00D816FC">
              <w:rPr>
                <w:rFonts w:hint="eastAsia"/>
                <w:color w:val="FFC000"/>
                <w:sz w:val="21"/>
                <w:szCs w:val="21"/>
              </w:rPr>
              <w:t>未开市</w:t>
            </w:r>
          </w:p>
          <w:p w:rsidR="00E04E8D" w:rsidRPr="00D816FC" w:rsidRDefault="00E04E8D" w:rsidP="00AE3B62">
            <w:pPr>
              <w:pStyle w:val="af7"/>
              <w:ind w:firstLineChars="0" w:firstLine="0"/>
              <w:rPr>
                <w:color w:val="FFC000"/>
                <w:sz w:val="21"/>
                <w:szCs w:val="21"/>
              </w:rPr>
            </w:pPr>
            <w:r w:rsidRPr="00D816FC">
              <w:rPr>
                <w:color w:val="FFC000"/>
                <w:sz w:val="21"/>
                <w:szCs w:val="21"/>
              </w:rPr>
              <w:t xml:space="preserve">101 = </w:t>
            </w:r>
            <w:r w:rsidRPr="00D816FC">
              <w:rPr>
                <w:rFonts w:hint="eastAsia"/>
                <w:color w:val="FFC000"/>
                <w:sz w:val="21"/>
                <w:szCs w:val="21"/>
              </w:rPr>
              <w:t>对盘前</w:t>
            </w:r>
            <w:r w:rsidRPr="00D816FC">
              <w:rPr>
                <w:rFonts w:asciiTheme="minorEastAsia" w:hAnsiTheme="minorEastAsia"/>
                <w:color w:val="FFC000"/>
                <w:sz w:val="20"/>
              </w:rPr>
              <w:t>(</w:t>
            </w:r>
            <w:r w:rsidRPr="00D816FC">
              <w:rPr>
                <w:rFonts w:asciiTheme="minorEastAsia" w:hAnsiTheme="minorEastAsia" w:cs="PMingLiU" w:hint="eastAsia"/>
                <w:color w:val="FFC000"/>
                <w:sz w:val="20"/>
              </w:rPr>
              <w:t>开</w:t>
            </w:r>
            <w:r w:rsidRPr="00D816FC">
              <w:rPr>
                <w:rFonts w:asciiTheme="minorEastAsia" w:hAnsiTheme="minorEastAsia" w:hint="eastAsia"/>
                <w:color w:val="FFC000"/>
                <w:sz w:val="20"/>
              </w:rPr>
              <w:t>盘集合竞价时段</w:t>
            </w:r>
            <w:r w:rsidRPr="00D816FC">
              <w:rPr>
                <w:rFonts w:asciiTheme="minorEastAsia" w:hAnsiTheme="minorEastAsia"/>
                <w:color w:val="FFC000"/>
                <w:sz w:val="20"/>
              </w:rPr>
              <w:t>)</w:t>
            </w:r>
          </w:p>
          <w:p w:rsidR="00E04E8D" w:rsidRPr="00D816FC" w:rsidRDefault="00E04E8D" w:rsidP="00AE3B62">
            <w:pPr>
              <w:pStyle w:val="af7"/>
              <w:ind w:firstLineChars="0" w:firstLine="0"/>
              <w:rPr>
                <w:color w:val="FFC000"/>
                <w:sz w:val="21"/>
                <w:szCs w:val="21"/>
              </w:rPr>
            </w:pPr>
            <w:r w:rsidRPr="00D816FC">
              <w:rPr>
                <w:color w:val="FFC000"/>
                <w:sz w:val="21"/>
                <w:szCs w:val="21"/>
              </w:rPr>
              <w:lastRenderedPageBreak/>
              <w:t>102 = Exchange Intervention</w:t>
            </w:r>
          </w:p>
          <w:p w:rsidR="00E04E8D" w:rsidRPr="00D816FC" w:rsidRDefault="00E04E8D" w:rsidP="00AE3B62">
            <w:pPr>
              <w:pStyle w:val="af7"/>
              <w:ind w:firstLineChars="0" w:firstLine="0"/>
              <w:rPr>
                <w:color w:val="FFC000"/>
                <w:sz w:val="21"/>
                <w:szCs w:val="21"/>
              </w:rPr>
            </w:pPr>
            <w:r w:rsidRPr="00D816FC">
              <w:rPr>
                <w:color w:val="FFC000"/>
                <w:sz w:val="21"/>
                <w:szCs w:val="21"/>
              </w:rPr>
              <w:t xml:space="preserve">103 = </w:t>
            </w:r>
            <w:r w:rsidRPr="00D816FC">
              <w:rPr>
                <w:rFonts w:hint="eastAsia"/>
                <w:color w:val="FFC000"/>
                <w:sz w:val="21"/>
                <w:szCs w:val="21"/>
              </w:rPr>
              <w:t>收市</w:t>
            </w:r>
          </w:p>
          <w:p w:rsidR="00E04E8D" w:rsidRPr="00D816FC" w:rsidRDefault="00E04E8D" w:rsidP="00AE3B62">
            <w:pPr>
              <w:pStyle w:val="af7"/>
              <w:ind w:firstLineChars="0" w:firstLine="0"/>
              <w:rPr>
                <w:color w:val="FFC000"/>
                <w:sz w:val="21"/>
                <w:szCs w:val="21"/>
              </w:rPr>
            </w:pPr>
            <w:r w:rsidRPr="00D816FC">
              <w:rPr>
                <w:color w:val="FFC000"/>
                <w:sz w:val="21"/>
                <w:szCs w:val="21"/>
              </w:rPr>
              <w:t xml:space="preserve">104 = </w:t>
            </w:r>
            <w:r w:rsidRPr="00D816FC">
              <w:rPr>
                <w:rFonts w:hint="eastAsia"/>
                <w:color w:val="FFC000"/>
                <w:sz w:val="21"/>
                <w:szCs w:val="21"/>
              </w:rPr>
              <w:t>取消买卖盘</w:t>
            </w:r>
          </w:p>
          <w:p w:rsidR="00E04E8D" w:rsidRPr="00D816FC" w:rsidRDefault="00E04E8D" w:rsidP="00AE3B62">
            <w:pPr>
              <w:spacing w:before="48" w:after="48"/>
              <w:rPr>
                <w:rFonts w:asciiTheme="minorEastAsia" w:hAnsiTheme="minorEastAsia"/>
                <w:color w:val="FFC000"/>
                <w:sz w:val="20"/>
              </w:rPr>
            </w:pPr>
            <w:r w:rsidRPr="00D816FC">
              <w:rPr>
                <w:rFonts w:asciiTheme="minorEastAsia" w:hAnsiTheme="minorEastAsia"/>
                <w:color w:val="FFC000"/>
                <w:sz w:val="20"/>
              </w:rPr>
              <w:t xml:space="preserve">105 = </w:t>
            </w:r>
            <w:r w:rsidRPr="00D816FC">
              <w:rPr>
                <w:rFonts w:asciiTheme="minorEastAsia" w:hAnsiTheme="minorEastAsia" w:hint="eastAsia"/>
                <w:color w:val="FFC000"/>
                <w:sz w:val="20"/>
              </w:rPr>
              <w:t>参考价定价</w:t>
            </w:r>
            <w:r w:rsidRPr="00D816FC">
              <w:rPr>
                <w:rFonts w:asciiTheme="minorEastAsia" w:hAnsiTheme="minorEastAsia"/>
                <w:color w:val="FFC000"/>
                <w:sz w:val="20"/>
              </w:rPr>
              <w:t>(</w:t>
            </w:r>
            <w:r w:rsidRPr="00D816FC">
              <w:rPr>
                <w:rFonts w:asciiTheme="minorEastAsia" w:hAnsiTheme="minorEastAsia" w:hint="eastAsia"/>
                <w:color w:val="FFC000"/>
                <w:sz w:val="20"/>
              </w:rPr>
              <w:t>收盘集合竞价时段</w:t>
            </w:r>
            <w:r w:rsidRPr="00D816FC">
              <w:rPr>
                <w:rFonts w:asciiTheme="minorEastAsia" w:hAnsiTheme="minorEastAsia"/>
                <w:color w:val="FFC000"/>
                <w:sz w:val="20"/>
              </w:rPr>
              <w:t>)</w:t>
            </w:r>
          </w:p>
          <w:p w:rsidR="00E04E8D" w:rsidRPr="00D816FC" w:rsidRDefault="00E04E8D" w:rsidP="00AE3B62">
            <w:pPr>
              <w:spacing w:before="48" w:after="48"/>
              <w:rPr>
                <w:rFonts w:asciiTheme="minorEastAsia" w:hAnsiTheme="minorEastAsia"/>
                <w:color w:val="FFC000"/>
                <w:sz w:val="20"/>
              </w:rPr>
            </w:pPr>
            <w:r w:rsidRPr="00D816FC">
              <w:rPr>
                <w:rFonts w:asciiTheme="minorEastAsia" w:hAnsiTheme="minorEastAsia"/>
                <w:color w:val="FFC000"/>
                <w:sz w:val="20"/>
              </w:rPr>
              <w:t xml:space="preserve">106 = </w:t>
            </w:r>
            <w:r w:rsidRPr="00D816FC">
              <w:rPr>
                <w:rFonts w:asciiTheme="minorEastAsia" w:hAnsiTheme="minorEastAsia"/>
                <w:color w:val="FFC000"/>
                <w:sz w:val="20"/>
              </w:rPr>
              <w:t>不可取消</w:t>
            </w:r>
            <w:r w:rsidRPr="00D816FC">
              <w:rPr>
                <w:rFonts w:asciiTheme="minorEastAsia" w:hAnsiTheme="minorEastAsia"/>
                <w:color w:val="FFC000"/>
                <w:sz w:val="20"/>
              </w:rPr>
              <w:t>(</w:t>
            </w:r>
            <w:r w:rsidRPr="00D816FC">
              <w:rPr>
                <w:rFonts w:asciiTheme="minorEastAsia" w:hAnsiTheme="minorEastAsia" w:hint="eastAsia"/>
                <w:color w:val="FFC000"/>
                <w:sz w:val="20"/>
              </w:rPr>
              <w:t>收盘集合竞价时段</w:t>
            </w:r>
            <w:r w:rsidRPr="00D816FC">
              <w:rPr>
                <w:rFonts w:asciiTheme="minorEastAsia" w:hAnsiTheme="minorEastAsia"/>
                <w:color w:val="FFC000"/>
                <w:sz w:val="20"/>
              </w:rPr>
              <w:t>)</w:t>
            </w:r>
          </w:p>
          <w:p w:rsidR="00E04E8D" w:rsidRPr="00D816FC" w:rsidRDefault="00E04E8D" w:rsidP="00AE3B62">
            <w:pPr>
              <w:pStyle w:val="af7"/>
              <w:ind w:firstLineChars="0" w:firstLine="0"/>
              <w:rPr>
                <w:color w:val="FFC000"/>
                <w:sz w:val="21"/>
                <w:szCs w:val="21"/>
              </w:rPr>
            </w:pPr>
            <w:r w:rsidRPr="00D816FC">
              <w:rPr>
                <w:rFonts w:asciiTheme="minorEastAsia" w:hAnsiTheme="minorEastAsia"/>
                <w:color w:val="FFC000"/>
                <w:sz w:val="20"/>
              </w:rPr>
              <w:t xml:space="preserve">107 = </w:t>
            </w:r>
            <w:r w:rsidRPr="00D816FC">
              <w:rPr>
                <w:rFonts w:asciiTheme="minorEastAsia" w:hAnsiTheme="minorEastAsia" w:hint="eastAsia"/>
                <w:color w:val="FFC000"/>
                <w:sz w:val="20"/>
              </w:rPr>
              <w:t>随机收市</w:t>
            </w:r>
            <w:r w:rsidRPr="00D816FC">
              <w:rPr>
                <w:rFonts w:asciiTheme="minorEastAsia" w:hAnsiTheme="minorEastAsia"/>
                <w:color w:val="FFC000"/>
                <w:sz w:val="20"/>
              </w:rPr>
              <w:t>(</w:t>
            </w:r>
            <w:r w:rsidRPr="00D816FC">
              <w:rPr>
                <w:rFonts w:asciiTheme="minorEastAsia" w:hAnsiTheme="minorEastAsia" w:hint="eastAsia"/>
                <w:color w:val="FFC000"/>
                <w:sz w:val="20"/>
              </w:rPr>
              <w:t>收盘集合竞价时段</w:t>
            </w:r>
            <w:r w:rsidRPr="00D816FC">
              <w:rPr>
                <w:rFonts w:asciiTheme="minorEastAsia" w:hAnsiTheme="minorEastAsia"/>
                <w:color w:val="FFC000"/>
                <w:sz w:val="20"/>
              </w:rPr>
              <w:t>)</w:t>
            </w:r>
          </w:p>
        </w:tc>
      </w:tr>
    </w:tbl>
    <w:p w:rsidR="00E04E8D" w:rsidRPr="00D816FC" w:rsidRDefault="00E04E8D" w:rsidP="00E04E8D">
      <w:pPr>
        <w:pStyle w:val="af7"/>
        <w:numPr>
          <w:ilvl w:val="0"/>
          <w:numId w:val="35"/>
        </w:numPr>
        <w:ind w:firstLineChars="0"/>
        <w:rPr>
          <w:rFonts w:ascii="Times New Roman" w:hAnsi="Times New Roman"/>
          <w:b/>
          <w:color w:val="FFC000"/>
          <w:sz w:val="21"/>
          <w:szCs w:val="21"/>
        </w:rPr>
      </w:pPr>
      <w:r w:rsidRPr="00D816FC">
        <w:rPr>
          <w:rFonts w:hint="eastAsia"/>
          <w:color w:val="FFC000"/>
          <w:sz w:val="21"/>
          <w:szCs w:val="21"/>
        </w:rPr>
        <w:lastRenderedPageBreak/>
        <w:t>市场实时状态消息的发布间隔为</w:t>
      </w:r>
      <w:r w:rsidRPr="00D816FC">
        <w:rPr>
          <w:color w:val="FFC000"/>
          <w:sz w:val="21"/>
          <w:szCs w:val="21"/>
        </w:rPr>
        <w:t>3</w:t>
      </w:r>
      <w:r w:rsidRPr="00D816FC">
        <w:rPr>
          <w:rFonts w:hint="eastAsia"/>
          <w:color w:val="FFC000"/>
          <w:sz w:val="21"/>
          <w:szCs w:val="21"/>
        </w:rPr>
        <w:t>秒</w:t>
      </w:r>
    </w:p>
    <w:p w:rsidR="00E04E8D" w:rsidRPr="00D816FC" w:rsidRDefault="00E04E8D" w:rsidP="00E04E8D">
      <w:pPr>
        <w:ind w:left="567"/>
        <w:rPr>
          <w:color w:val="FFC000"/>
        </w:rPr>
      </w:pPr>
    </w:p>
    <w:p w:rsidR="00E04E8D" w:rsidRPr="008A310D" w:rsidRDefault="00E04E8D" w:rsidP="00E04E8D"/>
    <w:p w:rsidR="00E04E8D" w:rsidRDefault="00E04E8D" w:rsidP="00E04E8D">
      <w:pPr>
        <w:pStyle w:val="3"/>
        <w:ind w:right="240"/>
      </w:pPr>
      <w:bookmarkStart w:id="98" w:name="_Toc454458713"/>
      <w:r>
        <w:rPr>
          <w:rFonts w:hint="eastAsia"/>
        </w:rPr>
        <w:t>证券实时状态</w:t>
      </w:r>
      <w:bookmarkEnd w:id="98"/>
    </w:p>
    <w:p w:rsidR="00E04E8D" w:rsidRPr="00F216B9"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9  MDGW</w:t>
      </w:r>
      <w:r>
        <w:rPr>
          <w:rFonts w:hint="eastAsia"/>
          <w:b/>
        </w:rPr>
        <w:t>发布证券实时状态消</w:t>
      </w:r>
      <w:r w:rsidRPr="00B45310">
        <w:rPr>
          <w:rFonts w:hint="eastAsia"/>
          <w:b/>
        </w:rPr>
        <w:t>息定义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448"/>
        <w:gridCol w:w="2013"/>
        <w:gridCol w:w="3177"/>
      </w:tblGrid>
      <w:tr w:rsidR="00E04E8D" w:rsidRPr="00F725D6" w:rsidTr="00AE3B62">
        <w:trPr>
          <w:jc w:val="center"/>
        </w:trPr>
        <w:tc>
          <w:tcPr>
            <w:tcW w:w="2063" w:type="pct"/>
            <w:gridSpan w:val="2"/>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937"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063" w:type="pct"/>
            <w:gridSpan w:val="2"/>
            <w:shd w:val="clear" w:color="auto" w:fill="auto"/>
            <w:vAlign w:val="center"/>
          </w:tcPr>
          <w:p w:rsidR="00E04E8D" w:rsidRDefault="00E04E8D" w:rsidP="00AE3B62">
            <w:pPr>
              <w:rPr>
                <w:sz w:val="21"/>
                <w:szCs w:val="21"/>
              </w:rPr>
            </w:pPr>
            <w:r w:rsidRPr="00F4101F">
              <w:rPr>
                <w:rFonts w:hint="eastAsia"/>
                <w:sz w:val="21"/>
                <w:szCs w:val="21"/>
              </w:rPr>
              <w:t>Standard Header</w:t>
            </w:r>
          </w:p>
        </w:tc>
        <w:tc>
          <w:tcPr>
            <w:tcW w:w="2937" w:type="pct"/>
          </w:tcPr>
          <w:p w:rsidR="00E04E8D" w:rsidRDefault="00E04E8D" w:rsidP="00AE3B62">
            <w:pPr>
              <w:rPr>
                <w:sz w:val="21"/>
                <w:szCs w:val="21"/>
              </w:rPr>
            </w:pPr>
            <w:r>
              <w:rPr>
                <w:rFonts w:hint="eastAsia"/>
                <w:sz w:val="21"/>
                <w:szCs w:val="21"/>
              </w:rPr>
              <w:t>消息头</w:t>
            </w:r>
          </w:p>
          <w:p w:rsidR="00E04E8D" w:rsidRPr="004640A7" w:rsidRDefault="00E04E8D" w:rsidP="00AE3B62">
            <w:pPr>
              <w:rPr>
                <w:sz w:val="21"/>
                <w:szCs w:val="21"/>
              </w:rPr>
            </w:pPr>
            <w:r>
              <w:rPr>
                <w:rFonts w:hint="eastAsia"/>
                <w:sz w:val="21"/>
                <w:szCs w:val="21"/>
              </w:rPr>
              <w:t>MsgType=390013</w:t>
            </w:r>
          </w:p>
        </w:tc>
      </w:tr>
      <w:tr w:rsidR="00E04E8D" w:rsidRPr="00F725D6" w:rsidTr="00AE3B62">
        <w:trPr>
          <w:jc w:val="center"/>
        </w:trPr>
        <w:tc>
          <w:tcPr>
            <w:tcW w:w="2063" w:type="pct"/>
            <w:gridSpan w:val="2"/>
            <w:shd w:val="clear" w:color="auto" w:fill="auto"/>
            <w:vAlign w:val="center"/>
          </w:tcPr>
          <w:p w:rsidR="00E04E8D" w:rsidRPr="006A038E" w:rsidRDefault="00E04E8D" w:rsidP="00AE3B62">
            <w:pPr>
              <w:jc w:val="left"/>
              <w:rPr>
                <w:sz w:val="21"/>
                <w:szCs w:val="21"/>
              </w:rPr>
            </w:pPr>
            <w:r>
              <w:rPr>
                <w:rFonts w:hint="eastAsia"/>
                <w:sz w:val="21"/>
                <w:szCs w:val="21"/>
              </w:rPr>
              <w:t>OrigTime</w:t>
            </w:r>
          </w:p>
        </w:tc>
        <w:tc>
          <w:tcPr>
            <w:tcW w:w="2937" w:type="pct"/>
            <w:vAlign w:val="center"/>
          </w:tcPr>
          <w:p w:rsidR="00E04E8D" w:rsidRPr="006A038E" w:rsidRDefault="00E04E8D" w:rsidP="00AE3B62">
            <w:pPr>
              <w:rPr>
                <w:sz w:val="21"/>
                <w:szCs w:val="21"/>
              </w:rPr>
            </w:pPr>
            <w:r w:rsidRPr="006A038E">
              <w:rPr>
                <w:rFonts w:hint="eastAsia"/>
                <w:sz w:val="21"/>
                <w:szCs w:val="21"/>
              </w:rPr>
              <w:t>数据生成时间</w:t>
            </w:r>
          </w:p>
        </w:tc>
      </w:tr>
      <w:tr w:rsidR="00E04E8D" w:rsidRPr="00F725D6" w:rsidTr="00AE3B62">
        <w:trPr>
          <w:jc w:val="center"/>
        </w:trPr>
        <w:tc>
          <w:tcPr>
            <w:tcW w:w="2063" w:type="pct"/>
            <w:gridSpan w:val="2"/>
            <w:shd w:val="clear" w:color="auto" w:fill="auto"/>
            <w:vAlign w:val="center"/>
          </w:tcPr>
          <w:p w:rsidR="00E04E8D" w:rsidRPr="00D0703B" w:rsidRDefault="00E04E8D" w:rsidP="00AE3B62">
            <w:pPr>
              <w:jc w:val="left"/>
              <w:rPr>
                <w:sz w:val="21"/>
                <w:szCs w:val="21"/>
              </w:rPr>
            </w:pPr>
            <w:r w:rsidRPr="00D0703B">
              <w:rPr>
                <w:rFonts w:hint="eastAsia"/>
                <w:sz w:val="21"/>
                <w:szCs w:val="21"/>
              </w:rPr>
              <w:t>ChannelNo</w:t>
            </w:r>
          </w:p>
        </w:tc>
        <w:tc>
          <w:tcPr>
            <w:tcW w:w="2937" w:type="pct"/>
            <w:vAlign w:val="center"/>
          </w:tcPr>
          <w:p w:rsidR="00E04E8D" w:rsidRPr="00C00FDC" w:rsidRDefault="00E04E8D" w:rsidP="00AE3B62">
            <w:pPr>
              <w:rPr>
                <w:sz w:val="21"/>
                <w:szCs w:val="21"/>
              </w:rPr>
            </w:pPr>
            <w:r w:rsidRPr="00D0703B">
              <w:rPr>
                <w:sz w:val="21"/>
                <w:szCs w:val="21"/>
              </w:rPr>
              <w:t>频道代码</w:t>
            </w:r>
          </w:p>
        </w:tc>
      </w:tr>
      <w:tr w:rsidR="00E04E8D" w:rsidRPr="00F725D6" w:rsidTr="00AE3B62">
        <w:trPr>
          <w:jc w:val="center"/>
        </w:trPr>
        <w:tc>
          <w:tcPr>
            <w:tcW w:w="2063" w:type="pct"/>
            <w:gridSpan w:val="2"/>
            <w:shd w:val="clear" w:color="auto" w:fill="auto"/>
            <w:vAlign w:val="center"/>
          </w:tcPr>
          <w:p w:rsidR="00E04E8D" w:rsidRPr="00C00FDC" w:rsidRDefault="00E04E8D" w:rsidP="00AE3B62">
            <w:pPr>
              <w:jc w:val="left"/>
              <w:rPr>
                <w:sz w:val="21"/>
                <w:szCs w:val="21"/>
              </w:rPr>
            </w:pPr>
            <w:r w:rsidRPr="00C00FDC">
              <w:rPr>
                <w:rFonts w:hint="eastAsia"/>
                <w:sz w:val="21"/>
                <w:szCs w:val="21"/>
              </w:rPr>
              <w:t>SecurityID</w:t>
            </w:r>
          </w:p>
        </w:tc>
        <w:tc>
          <w:tcPr>
            <w:tcW w:w="2937" w:type="pct"/>
            <w:vAlign w:val="center"/>
          </w:tcPr>
          <w:p w:rsidR="00E04E8D" w:rsidRPr="00C00FDC" w:rsidRDefault="00E04E8D" w:rsidP="00AE3B62">
            <w:pPr>
              <w:rPr>
                <w:sz w:val="21"/>
                <w:szCs w:val="21"/>
              </w:rPr>
            </w:pPr>
            <w:r w:rsidRPr="00C00FDC">
              <w:rPr>
                <w:rFonts w:hint="eastAsia"/>
                <w:sz w:val="21"/>
                <w:szCs w:val="21"/>
              </w:rPr>
              <w:t>证券代码</w:t>
            </w:r>
          </w:p>
        </w:tc>
      </w:tr>
      <w:tr w:rsidR="00E04E8D" w:rsidRPr="00F725D6" w:rsidTr="00AE3B62">
        <w:trPr>
          <w:jc w:val="center"/>
        </w:trPr>
        <w:tc>
          <w:tcPr>
            <w:tcW w:w="2063" w:type="pct"/>
            <w:gridSpan w:val="2"/>
            <w:shd w:val="clear" w:color="auto" w:fill="auto"/>
            <w:vAlign w:val="center"/>
          </w:tcPr>
          <w:p w:rsidR="00E04E8D" w:rsidRPr="00AF5379" w:rsidRDefault="00E04E8D" w:rsidP="00AE3B62">
            <w:pPr>
              <w:jc w:val="left"/>
              <w:rPr>
                <w:sz w:val="21"/>
                <w:szCs w:val="21"/>
              </w:rPr>
            </w:pPr>
            <w:r w:rsidRPr="00AF5379">
              <w:rPr>
                <w:sz w:val="21"/>
                <w:szCs w:val="21"/>
              </w:rPr>
              <w:t>SecurityID</w:t>
            </w:r>
            <w:r>
              <w:rPr>
                <w:rFonts w:hint="eastAsia"/>
                <w:sz w:val="21"/>
                <w:szCs w:val="21"/>
              </w:rPr>
              <w:t>Source</w:t>
            </w:r>
          </w:p>
        </w:tc>
        <w:tc>
          <w:tcPr>
            <w:tcW w:w="2937" w:type="pct"/>
            <w:vAlign w:val="center"/>
          </w:tcPr>
          <w:p w:rsidR="00E04E8D" w:rsidRPr="006A038E" w:rsidRDefault="00E04E8D" w:rsidP="00AE3B62">
            <w:pPr>
              <w:rPr>
                <w:sz w:val="21"/>
                <w:szCs w:val="21"/>
              </w:rPr>
            </w:pPr>
            <w:r>
              <w:rPr>
                <w:rFonts w:hint="eastAsia"/>
                <w:sz w:val="21"/>
                <w:szCs w:val="21"/>
              </w:rPr>
              <w:t>证券代码源</w:t>
            </w:r>
          </w:p>
        </w:tc>
      </w:tr>
      <w:tr w:rsidR="00E04E8D" w:rsidRPr="00F725D6" w:rsidTr="00AE3B62">
        <w:trPr>
          <w:jc w:val="center"/>
        </w:trPr>
        <w:tc>
          <w:tcPr>
            <w:tcW w:w="2063" w:type="pct"/>
            <w:gridSpan w:val="2"/>
            <w:shd w:val="clear" w:color="auto" w:fill="auto"/>
            <w:vAlign w:val="center"/>
          </w:tcPr>
          <w:p w:rsidR="00E04E8D" w:rsidRPr="00C00FDC" w:rsidRDefault="00E04E8D" w:rsidP="00AE3B62">
            <w:pPr>
              <w:jc w:val="left"/>
              <w:rPr>
                <w:sz w:val="21"/>
                <w:szCs w:val="21"/>
              </w:rPr>
            </w:pPr>
            <w:r>
              <w:rPr>
                <w:rFonts w:hint="eastAsia"/>
                <w:sz w:val="21"/>
                <w:szCs w:val="21"/>
              </w:rPr>
              <w:t>FinancialStatus</w:t>
            </w:r>
          </w:p>
        </w:tc>
        <w:tc>
          <w:tcPr>
            <w:tcW w:w="2937" w:type="pct"/>
          </w:tcPr>
          <w:p w:rsidR="00E04E8D" w:rsidRPr="00C00FDC" w:rsidRDefault="00E04E8D" w:rsidP="00AE3B62">
            <w:pPr>
              <w:rPr>
                <w:sz w:val="21"/>
                <w:szCs w:val="21"/>
              </w:rPr>
            </w:pPr>
            <w:r w:rsidRPr="00C00FDC">
              <w:rPr>
                <w:rFonts w:hint="eastAsia"/>
                <w:sz w:val="21"/>
                <w:szCs w:val="21"/>
              </w:rPr>
              <w:t>证券</w:t>
            </w:r>
            <w:r>
              <w:rPr>
                <w:rFonts w:hint="eastAsia"/>
                <w:sz w:val="21"/>
                <w:szCs w:val="21"/>
              </w:rPr>
              <w:t>状态</w:t>
            </w:r>
          </w:p>
        </w:tc>
      </w:tr>
      <w:tr w:rsidR="00E04E8D" w:rsidRPr="00F725D6" w:rsidTr="00AE3B62">
        <w:trPr>
          <w:jc w:val="center"/>
        </w:trPr>
        <w:tc>
          <w:tcPr>
            <w:tcW w:w="2063" w:type="pct"/>
            <w:gridSpan w:val="2"/>
            <w:shd w:val="clear" w:color="auto" w:fill="auto"/>
            <w:vAlign w:val="center"/>
          </w:tcPr>
          <w:p w:rsidR="00E04E8D" w:rsidRPr="007A1604" w:rsidRDefault="00E04E8D" w:rsidP="00AE3B62">
            <w:pPr>
              <w:jc w:val="left"/>
              <w:rPr>
                <w:sz w:val="21"/>
                <w:szCs w:val="21"/>
              </w:rPr>
            </w:pPr>
            <w:r w:rsidRPr="007A1604">
              <w:rPr>
                <w:rFonts w:hint="eastAsia"/>
                <w:sz w:val="21"/>
                <w:szCs w:val="21"/>
              </w:rPr>
              <w:t>NoSwitch</w:t>
            </w:r>
          </w:p>
        </w:tc>
        <w:tc>
          <w:tcPr>
            <w:tcW w:w="2937" w:type="pct"/>
          </w:tcPr>
          <w:p w:rsidR="00E04E8D" w:rsidRPr="00C00FDC" w:rsidRDefault="00E04E8D" w:rsidP="00AE3B62">
            <w:pPr>
              <w:rPr>
                <w:sz w:val="21"/>
                <w:szCs w:val="21"/>
              </w:rPr>
            </w:pPr>
            <w:r>
              <w:rPr>
                <w:rFonts w:hint="eastAsia"/>
                <w:sz w:val="21"/>
                <w:szCs w:val="21"/>
              </w:rPr>
              <w:t>开关个数</w:t>
            </w:r>
          </w:p>
        </w:tc>
      </w:tr>
      <w:tr w:rsidR="00E04E8D" w:rsidRPr="00F725D6" w:rsidTr="00AE3B62">
        <w:trPr>
          <w:jc w:val="center"/>
        </w:trPr>
        <w:tc>
          <w:tcPr>
            <w:tcW w:w="518"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545" w:type="pct"/>
            <w:tcBorders>
              <w:left w:val="single" w:sz="4" w:space="0" w:color="auto"/>
            </w:tcBorders>
            <w:shd w:val="clear" w:color="auto" w:fill="auto"/>
            <w:vAlign w:val="center"/>
          </w:tcPr>
          <w:p w:rsidR="00E04E8D" w:rsidRPr="007A1604" w:rsidRDefault="00E04E8D" w:rsidP="00AE3B62">
            <w:pPr>
              <w:jc w:val="left"/>
              <w:rPr>
                <w:sz w:val="21"/>
                <w:szCs w:val="21"/>
              </w:rPr>
            </w:pPr>
            <w:r>
              <w:rPr>
                <w:rFonts w:hint="eastAsia"/>
                <w:sz w:val="21"/>
                <w:szCs w:val="21"/>
              </w:rPr>
              <w:t>Security</w:t>
            </w:r>
            <w:r w:rsidRPr="007A1604">
              <w:rPr>
                <w:rFonts w:hint="eastAsia"/>
                <w:sz w:val="21"/>
                <w:szCs w:val="21"/>
              </w:rPr>
              <w:t>SwitchType</w:t>
            </w:r>
          </w:p>
        </w:tc>
        <w:tc>
          <w:tcPr>
            <w:tcW w:w="2937" w:type="pct"/>
          </w:tcPr>
          <w:p w:rsidR="00E04E8D" w:rsidRPr="00C00FDC" w:rsidRDefault="00E04E8D" w:rsidP="00AE3B62">
            <w:pPr>
              <w:rPr>
                <w:sz w:val="21"/>
                <w:szCs w:val="21"/>
              </w:rPr>
            </w:pPr>
            <w:r>
              <w:rPr>
                <w:rFonts w:hint="eastAsia"/>
                <w:sz w:val="21"/>
                <w:szCs w:val="21"/>
              </w:rPr>
              <w:t>开关类别</w:t>
            </w:r>
          </w:p>
        </w:tc>
      </w:tr>
      <w:tr w:rsidR="00E04E8D" w:rsidRPr="00F725D6" w:rsidTr="00AE3B62">
        <w:trPr>
          <w:jc w:val="center"/>
        </w:trPr>
        <w:tc>
          <w:tcPr>
            <w:tcW w:w="518"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545" w:type="pct"/>
            <w:tcBorders>
              <w:left w:val="single" w:sz="4" w:space="0" w:color="auto"/>
            </w:tcBorders>
            <w:shd w:val="clear" w:color="auto" w:fill="auto"/>
            <w:vAlign w:val="center"/>
          </w:tcPr>
          <w:p w:rsidR="00E04E8D" w:rsidRPr="007A1604" w:rsidRDefault="00E04E8D" w:rsidP="00AE3B62">
            <w:pPr>
              <w:jc w:val="left"/>
              <w:rPr>
                <w:sz w:val="21"/>
                <w:szCs w:val="21"/>
              </w:rPr>
            </w:pPr>
            <w:r>
              <w:rPr>
                <w:rFonts w:hint="eastAsia"/>
                <w:sz w:val="21"/>
                <w:szCs w:val="21"/>
              </w:rPr>
              <w:t>Security</w:t>
            </w:r>
            <w:r w:rsidRPr="007A1604">
              <w:rPr>
                <w:rFonts w:hint="eastAsia"/>
                <w:sz w:val="21"/>
                <w:szCs w:val="21"/>
              </w:rPr>
              <w:t>SwitchStatus</w:t>
            </w:r>
          </w:p>
        </w:tc>
        <w:tc>
          <w:tcPr>
            <w:tcW w:w="2937" w:type="pct"/>
          </w:tcPr>
          <w:p w:rsidR="00E04E8D" w:rsidRPr="00C00FDC" w:rsidRDefault="00E04E8D" w:rsidP="00AE3B62">
            <w:pPr>
              <w:rPr>
                <w:sz w:val="21"/>
                <w:szCs w:val="21"/>
              </w:rPr>
            </w:pPr>
            <w:r>
              <w:rPr>
                <w:sz w:val="21"/>
                <w:szCs w:val="21"/>
              </w:rPr>
              <w:t>开关状态</w:t>
            </w:r>
          </w:p>
        </w:tc>
      </w:tr>
    </w:tbl>
    <w:p w:rsidR="00E04E8D" w:rsidRDefault="00E04E8D" w:rsidP="00E04E8D">
      <w:pPr>
        <w:rPr>
          <w:sz w:val="21"/>
          <w:szCs w:val="21"/>
        </w:rPr>
      </w:pPr>
      <w:r>
        <w:rPr>
          <w:rFonts w:hint="eastAsia"/>
          <w:sz w:val="21"/>
          <w:szCs w:val="21"/>
        </w:rPr>
        <w:t>注：</w:t>
      </w:r>
    </w:p>
    <w:p w:rsidR="00E04E8D" w:rsidRDefault="00E04E8D" w:rsidP="00E04E8D">
      <w:pPr>
        <w:pStyle w:val="af7"/>
        <w:numPr>
          <w:ilvl w:val="0"/>
          <w:numId w:val="44"/>
        </w:numPr>
        <w:ind w:firstLineChars="0"/>
        <w:rPr>
          <w:sz w:val="21"/>
          <w:szCs w:val="21"/>
        </w:rPr>
      </w:pPr>
      <w:r w:rsidRPr="003974A4">
        <w:rPr>
          <w:rFonts w:hint="eastAsia"/>
          <w:sz w:val="21"/>
          <w:szCs w:val="21"/>
        </w:rPr>
        <w:t>开关类别说明：</w:t>
      </w:r>
    </w:p>
    <w:p w:rsidR="00E04E8D" w:rsidRPr="00015B0A"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 xml:space="preserve">10  </w:t>
      </w:r>
      <w:r>
        <w:rPr>
          <w:rFonts w:hint="eastAsia"/>
          <w:b/>
        </w:rPr>
        <w:t>证券业务状态开关类别列表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1418"/>
        <w:gridCol w:w="5417"/>
      </w:tblGrid>
      <w:tr w:rsidR="00E04E8D" w:rsidRPr="003974A4" w:rsidTr="00AE3B62">
        <w:trPr>
          <w:jc w:val="center"/>
        </w:trPr>
        <w:tc>
          <w:tcPr>
            <w:tcW w:w="1495" w:type="dxa"/>
            <w:shd w:val="clear" w:color="auto" w:fill="D9D9D9" w:themeFill="background1" w:themeFillShade="D9"/>
          </w:tcPr>
          <w:p w:rsidR="00E04E8D" w:rsidRPr="003974A4" w:rsidRDefault="00E04E8D" w:rsidP="00AE3B62">
            <w:pPr>
              <w:jc w:val="center"/>
              <w:rPr>
                <w:b/>
                <w:sz w:val="21"/>
                <w:szCs w:val="21"/>
              </w:rPr>
            </w:pPr>
            <w:r w:rsidRPr="003974A4">
              <w:rPr>
                <w:rFonts w:hint="eastAsia"/>
                <w:b/>
                <w:sz w:val="21"/>
                <w:szCs w:val="21"/>
              </w:rPr>
              <w:t>开关类别</w:t>
            </w:r>
          </w:p>
        </w:tc>
        <w:tc>
          <w:tcPr>
            <w:tcW w:w="1418" w:type="dxa"/>
            <w:shd w:val="clear" w:color="auto" w:fill="D9D9D9" w:themeFill="background1" w:themeFillShade="D9"/>
          </w:tcPr>
          <w:p w:rsidR="00E04E8D" w:rsidRPr="003974A4" w:rsidRDefault="00E04E8D" w:rsidP="00AE3B62">
            <w:pPr>
              <w:jc w:val="center"/>
              <w:rPr>
                <w:b/>
                <w:sz w:val="21"/>
                <w:szCs w:val="21"/>
              </w:rPr>
            </w:pPr>
            <w:r w:rsidRPr="003974A4">
              <w:rPr>
                <w:rFonts w:hint="eastAsia"/>
                <w:b/>
                <w:sz w:val="21"/>
                <w:szCs w:val="21"/>
              </w:rPr>
              <w:t>类别代码</w:t>
            </w:r>
          </w:p>
        </w:tc>
        <w:tc>
          <w:tcPr>
            <w:tcW w:w="5417" w:type="dxa"/>
            <w:shd w:val="clear" w:color="auto" w:fill="D9D9D9" w:themeFill="background1" w:themeFillShade="D9"/>
          </w:tcPr>
          <w:p w:rsidR="00E04E8D" w:rsidRPr="003974A4" w:rsidRDefault="00E04E8D" w:rsidP="00AE3B62">
            <w:pPr>
              <w:jc w:val="center"/>
              <w:rPr>
                <w:b/>
                <w:sz w:val="21"/>
                <w:szCs w:val="21"/>
              </w:rPr>
            </w:pPr>
            <w:r w:rsidRPr="003974A4">
              <w:rPr>
                <w:rFonts w:hint="eastAsia"/>
                <w:b/>
                <w:sz w:val="21"/>
                <w:szCs w:val="21"/>
              </w:rPr>
              <w:t>说明</w:t>
            </w:r>
          </w:p>
        </w:tc>
      </w:tr>
      <w:tr w:rsidR="00E04E8D" w:rsidRPr="003974A4" w:rsidTr="00AE3B62">
        <w:trPr>
          <w:jc w:val="center"/>
        </w:trPr>
        <w:tc>
          <w:tcPr>
            <w:tcW w:w="1495" w:type="dxa"/>
            <w:shd w:val="clear" w:color="auto" w:fill="auto"/>
          </w:tcPr>
          <w:p w:rsidR="00E04E8D" w:rsidRPr="003974A4" w:rsidRDefault="00E04E8D" w:rsidP="00AE3B62">
            <w:pPr>
              <w:rPr>
                <w:sz w:val="21"/>
                <w:szCs w:val="21"/>
              </w:rPr>
            </w:pPr>
            <w:r w:rsidRPr="003974A4">
              <w:rPr>
                <w:rFonts w:hint="eastAsia"/>
                <w:sz w:val="21"/>
                <w:szCs w:val="21"/>
              </w:rPr>
              <w:t>融资买入</w:t>
            </w:r>
          </w:p>
        </w:tc>
        <w:tc>
          <w:tcPr>
            <w:tcW w:w="1418" w:type="dxa"/>
          </w:tcPr>
          <w:p w:rsidR="00E04E8D" w:rsidRPr="003974A4" w:rsidRDefault="00E04E8D" w:rsidP="00AE3B62">
            <w:pPr>
              <w:jc w:val="center"/>
              <w:rPr>
                <w:sz w:val="21"/>
                <w:szCs w:val="21"/>
              </w:rPr>
            </w:pPr>
            <w:r w:rsidRPr="003974A4">
              <w:rPr>
                <w:rFonts w:hint="eastAsia"/>
                <w:sz w:val="21"/>
                <w:szCs w:val="21"/>
              </w:rPr>
              <w:t>1</w:t>
            </w:r>
          </w:p>
        </w:tc>
        <w:tc>
          <w:tcPr>
            <w:tcW w:w="5417" w:type="dxa"/>
            <w:shd w:val="clear" w:color="auto" w:fill="auto"/>
          </w:tcPr>
          <w:p w:rsidR="00E04E8D" w:rsidRPr="003974A4" w:rsidRDefault="00E04E8D" w:rsidP="00AE3B62">
            <w:pPr>
              <w:rPr>
                <w:sz w:val="21"/>
                <w:szCs w:val="21"/>
              </w:rPr>
            </w:pPr>
            <w:r w:rsidRPr="003974A4">
              <w:rPr>
                <w:rFonts w:hint="eastAsia"/>
                <w:sz w:val="21"/>
                <w:szCs w:val="21"/>
              </w:rPr>
              <w:t>适用于融资标的证券</w:t>
            </w:r>
          </w:p>
        </w:tc>
      </w:tr>
      <w:tr w:rsidR="00E04E8D" w:rsidRPr="003974A4" w:rsidTr="00AE3B62">
        <w:trPr>
          <w:jc w:val="center"/>
        </w:trPr>
        <w:tc>
          <w:tcPr>
            <w:tcW w:w="1495" w:type="dxa"/>
            <w:shd w:val="clear" w:color="auto" w:fill="auto"/>
          </w:tcPr>
          <w:p w:rsidR="00E04E8D" w:rsidRPr="003974A4" w:rsidRDefault="00E04E8D" w:rsidP="00AE3B62">
            <w:pPr>
              <w:rPr>
                <w:sz w:val="21"/>
                <w:szCs w:val="21"/>
              </w:rPr>
            </w:pPr>
            <w:r w:rsidRPr="003974A4">
              <w:rPr>
                <w:rFonts w:hint="eastAsia"/>
                <w:sz w:val="21"/>
                <w:szCs w:val="21"/>
              </w:rPr>
              <w:t>融券卖出</w:t>
            </w:r>
          </w:p>
        </w:tc>
        <w:tc>
          <w:tcPr>
            <w:tcW w:w="1418" w:type="dxa"/>
          </w:tcPr>
          <w:p w:rsidR="00E04E8D" w:rsidRPr="003974A4" w:rsidRDefault="00E04E8D" w:rsidP="00AE3B62">
            <w:pPr>
              <w:jc w:val="center"/>
              <w:rPr>
                <w:sz w:val="21"/>
                <w:szCs w:val="21"/>
              </w:rPr>
            </w:pPr>
            <w:r w:rsidRPr="003974A4">
              <w:rPr>
                <w:rFonts w:hint="eastAsia"/>
                <w:sz w:val="21"/>
                <w:szCs w:val="21"/>
              </w:rPr>
              <w:t>2</w:t>
            </w:r>
          </w:p>
        </w:tc>
        <w:tc>
          <w:tcPr>
            <w:tcW w:w="5417" w:type="dxa"/>
            <w:shd w:val="clear" w:color="auto" w:fill="auto"/>
          </w:tcPr>
          <w:p w:rsidR="00E04E8D" w:rsidRPr="003974A4" w:rsidRDefault="00E04E8D" w:rsidP="00AE3B62">
            <w:pPr>
              <w:rPr>
                <w:sz w:val="21"/>
                <w:szCs w:val="21"/>
              </w:rPr>
            </w:pPr>
            <w:r w:rsidRPr="003974A4">
              <w:rPr>
                <w:rFonts w:hint="eastAsia"/>
                <w:sz w:val="21"/>
                <w:szCs w:val="21"/>
              </w:rPr>
              <w:t>适用于融券标的证券</w:t>
            </w:r>
          </w:p>
        </w:tc>
      </w:tr>
      <w:tr w:rsidR="00E04E8D" w:rsidRPr="003974A4" w:rsidTr="00AE3B62">
        <w:trPr>
          <w:jc w:val="center"/>
        </w:trPr>
        <w:tc>
          <w:tcPr>
            <w:tcW w:w="1495" w:type="dxa"/>
            <w:shd w:val="clear" w:color="auto" w:fill="auto"/>
          </w:tcPr>
          <w:p w:rsidR="00E04E8D" w:rsidRPr="003974A4" w:rsidRDefault="00E04E8D" w:rsidP="00AE3B62">
            <w:pPr>
              <w:rPr>
                <w:sz w:val="21"/>
                <w:szCs w:val="21"/>
              </w:rPr>
            </w:pPr>
            <w:r w:rsidRPr="003974A4">
              <w:rPr>
                <w:rFonts w:hint="eastAsia"/>
                <w:sz w:val="21"/>
                <w:szCs w:val="21"/>
              </w:rPr>
              <w:t>申购</w:t>
            </w:r>
          </w:p>
        </w:tc>
        <w:tc>
          <w:tcPr>
            <w:tcW w:w="1418" w:type="dxa"/>
          </w:tcPr>
          <w:p w:rsidR="00E04E8D" w:rsidRPr="003974A4" w:rsidRDefault="00E04E8D" w:rsidP="00AE3B62">
            <w:pPr>
              <w:jc w:val="center"/>
              <w:rPr>
                <w:sz w:val="21"/>
                <w:szCs w:val="21"/>
              </w:rPr>
            </w:pPr>
            <w:r w:rsidRPr="003974A4">
              <w:rPr>
                <w:rFonts w:hint="eastAsia"/>
                <w:sz w:val="21"/>
                <w:szCs w:val="21"/>
              </w:rPr>
              <w:t>3</w:t>
            </w:r>
          </w:p>
        </w:tc>
        <w:tc>
          <w:tcPr>
            <w:tcW w:w="5417" w:type="dxa"/>
            <w:shd w:val="clear" w:color="auto" w:fill="auto"/>
          </w:tcPr>
          <w:p w:rsidR="00E04E8D" w:rsidRDefault="00E04E8D" w:rsidP="00AE3B62">
            <w:pPr>
              <w:rPr>
                <w:sz w:val="21"/>
                <w:szCs w:val="21"/>
              </w:rPr>
            </w:pPr>
            <w:r w:rsidRPr="003974A4">
              <w:rPr>
                <w:rFonts w:hint="eastAsia"/>
                <w:sz w:val="21"/>
                <w:szCs w:val="21"/>
              </w:rPr>
              <w:t>适用于</w:t>
            </w:r>
            <w:r w:rsidRPr="003974A4">
              <w:rPr>
                <w:rFonts w:hint="eastAsia"/>
                <w:sz w:val="21"/>
                <w:szCs w:val="21"/>
              </w:rPr>
              <w:t>ETF</w:t>
            </w:r>
            <w:r w:rsidRPr="003974A4">
              <w:rPr>
                <w:rFonts w:hint="eastAsia"/>
                <w:sz w:val="21"/>
                <w:szCs w:val="21"/>
              </w:rPr>
              <w:t>，</w:t>
            </w:r>
            <w:r w:rsidRPr="003974A4">
              <w:rPr>
                <w:rFonts w:hint="eastAsia"/>
                <w:sz w:val="21"/>
                <w:szCs w:val="21"/>
              </w:rPr>
              <w:t>LOF</w:t>
            </w:r>
            <w:r w:rsidRPr="003974A4">
              <w:rPr>
                <w:rFonts w:hint="eastAsia"/>
                <w:sz w:val="21"/>
                <w:szCs w:val="21"/>
              </w:rPr>
              <w:t>等开放式基金</w:t>
            </w:r>
          </w:p>
          <w:p w:rsidR="00E04E8D" w:rsidRPr="003974A4" w:rsidRDefault="00E04E8D" w:rsidP="00AE3B62">
            <w:pPr>
              <w:rPr>
                <w:sz w:val="21"/>
                <w:szCs w:val="21"/>
              </w:rPr>
            </w:pPr>
            <w:r>
              <w:rPr>
                <w:rFonts w:hint="eastAsia"/>
                <w:sz w:val="21"/>
                <w:szCs w:val="21"/>
              </w:rPr>
              <w:t>对于黄金</w:t>
            </w:r>
            <w:r>
              <w:rPr>
                <w:rFonts w:hint="eastAsia"/>
                <w:sz w:val="21"/>
                <w:szCs w:val="21"/>
              </w:rPr>
              <w:t>ETF</w:t>
            </w:r>
            <w:r>
              <w:rPr>
                <w:rFonts w:hint="eastAsia"/>
                <w:sz w:val="21"/>
                <w:szCs w:val="21"/>
              </w:rPr>
              <w:t>是指现金申购</w:t>
            </w:r>
          </w:p>
        </w:tc>
      </w:tr>
      <w:tr w:rsidR="00E04E8D" w:rsidRPr="003974A4" w:rsidTr="00AE3B62">
        <w:trPr>
          <w:jc w:val="center"/>
        </w:trPr>
        <w:tc>
          <w:tcPr>
            <w:tcW w:w="1495" w:type="dxa"/>
            <w:shd w:val="clear" w:color="auto" w:fill="auto"/>
          </w:tcPr>
          <w:p w:rsidR="00E04E8D" w:rsidRPr="003974A4" w:rsidRDefault="00E04E8D" w:rsidP="00AE3B62">
            <w:pPr>
              <w:rPr>
                <w:sz w:val="21"/>
                <w:szCs w:val="21"/>
              </w:rPr>
            </w:pPr>
            <w:r w:rsidRPr="003974A4">
              <w:rPr>
                <w:rFonts w:hint="eastAsia"/>
                <w:sz w:val="21"/>
                <w:szCs w:val="21"/>
              </w:rPr>
              <w:lastRenderedPageBreak/>
              <w:t>赎回</w:t>
            </w:r>
          </w:p>
        </w:tc>
        <w:tc>
          <w:tcPr>
            <w:tcW w:w="1418" w:type="dxa"/>
          </w:tcPr>
          <w:p w:rsidR="00E04E8D" w:rsidRPr="003974A4" w:rsidRDefault="00E04E8D" w:rsidP="00AE3B62">
            <w:pPr>
              <w:jc w:val="center"/>
              <w:rPr>
                <w:sz w:val="21"/>
                <w:szCs w:val="21"/>
              </w:rPr>
            </w:pPr>
            <w:r w:rsidRPr="003974A4">
              <w:rPr>
                <w:rFonts w:hint="eastAsia"/>
                <w:sz w:val="21"/>
                <w:szCs w:val="21"/>
              </w:rPr>
              <w:t>4</w:t>
            </w:r>
          </w:p>
        </w:tc>
        <w:tc>
          <w:tcPr>
            <w:tcW w:w="5417" w:type="dxa"/>
            <w:shd w:val="clear" w:color="auto" w:fill="auto"/>
          </w:tcPr>
          <w:p w:rsidR="00E04E8D" w:rsidRDefault="00E04E8D" w:rsidP="00AE3B62">
            <w:pPr>
              <w:rPr>
                <w:sz w:val="21"/>
                <w:szCs w:val="21"/>
              </w:rPr>
            </w:pPr>
            <w:r w:rsidRPr="003974A4">
              <w:rPr>
                <w:rFonts w:hint="eastAsia"/>
                <w:sz w:val="21"/>
                <w:szCs w:val="21"/>
              </w:rPr>
              <w:t>适用于</w:t>
            </w:r>
            <w:r w:rsidRPr="003974A4">
              <w:rPr>
                <w:rFonts w:hint="eastAsia"/>
                <w:sz w:val="21"/>
                <w:szCs w:val="21"/>
              </w:rPr>
              <w:t>ETF</w:t>
            </w:r>
            <w:r w:rsidRPr="003974A4">
              <w:rPr>
                <w:rFonts w:hint="eastAsia"/>
                <w:sz w:val="21"/>
                <w:szCs w:val="21"/>
              </w:rPr>
              <w:t>，</w:t>
            </w:r>
            <w:r w:rsidRPr="003974A4">
              <w:rPr>
                <w:rFonts w:hint="eastAsia"/>
                <w:sz w:val="21"/>
                <w:szCs w:val="21"/>
              </w:rPr>
              <w:t>LOF</w:t>
            </w:r>
            <w:r w:rsidRPr="003974A4">
              <w:rPr>
                <w:rFonts w:hint="eastAsia"/>
                <w:sz w:val="21"/>
                <w:szCs w:val="21"/>
              </w:rPr>
              <w:t>等开放式基金</w:t>
            </w:r>
          </w:p>
          <w:p w:rsidR="00E04E8D" w:rsidRPr="003974A4" w:rsidRDefault="00E04E8D" w:rsidP="00AE3B62">
            <w:pPr>
              <w:rPr>
                <w:sz w:val="21"/>
                <w:szCs w:val="21"/>
              </w:rPr>
            </w:pPr>
            <w:r>
              <w:rPr>
                <w:rFonts w:hint="eastAsia"/>
                <w:sz w:val="21"/>
                <w:szCs w:val="21"/>
              </w:rPr>
              <w:t>对于黄金</w:t>
            </w:r>
            <w:r>
              <w:rPr>
                <w:rFonts w:hint="eastAsia"/>
                <w:sz w:val="21"/>
                <w:szCs w:val="21"/>
              </w:rPr>
              <w:t>ETF</w:t>
            </w:r>
            <w:r>
              <w:rPr>
                <w:rFonts w:hint="eastAsia"/>
                <w:sz w:val="21"/>
                <w:szCs w:val="21"/>
              </w:rPr>
              <w:t>是指现金赎回开关</w:t>
            </w:r>
          </w:p>
        </w:tc>
      </w:tr>
      <w:tr w:rsidR="00E04E8D" w:rsidRPr="003974A4" w:rsidTr="00AE3B62">
        <w:trPr>
          <w:jc w:val="center"/>
        </w:trPr>
        <w:tc>
          <w:tcPr>
            <w:tcW w:w="1495" w:type="dxa"/>
            <w:shd w:val="clear" w:color="auto" w:fill="auto"/>
          </w:tcPr>
          <w:p w:rsidR="00E04E8D" w:rsidRPr="003974A4" w:rsidRDefault="00E04E8D" w:rsidP="00AE3B62">
            <w:pPr>
              <w:rPr>
                <w:sz w:val="21"/>
                <w:szCs w:val="21"/>
              </w:rPr>
            </w:pPr>
            <w:r w:rsidRPr="003974A4">
              <w:rPr>
                <w:rFonts w:hint="eastAsia"/>
                <w:sz w:val="21"/>
                <w:szCs w:val="21"/>
              </w:rPr>
              <w:t>认购</w:t>
            </w:r>
          </w:p>
        </w:tc>
        <w:tc>
          <w:tcPr>
            <w:tcW w:w="1418" w:type="dxa"/>
          </w:tcPr>
          <w:p w:rsidR="00E04E8D" w:rsidRPr="003974A4" w:rsidRDefault="00E04E8D" w:rsidP="00AE3B62">
            <w:pPr>
              <w:jc w:val="center"/>
              <w:rPr>
                <w:sz w:val="21"/>
                <w:szCs w:val="21"/>
              </w:rPr>
            </w:pPr>
            <w:r w:rsidRPr="003974A4">
              <w:rPr>
                <w:rFonts w:hint="eastAsia"/>
                <w:sz w:val="21"/>
                <w:szCs w:val="21"/>
              </w:rPr>
              <w:t>5</w:t>
            </w:r>
          </w:p>
        </w:tc>
        <w:tc>
          <w:tcPr>
            <w:tcW w:w="5417" w:type="dxa"/>
            <w:shd w:val="clear" w:color="auto" w:fill="auto"/>
          </w:tcPr>
          <w:p w:rsidR="00E04E8D" w:rsidRPr="003974A4" w:rsidRDefault="00E04E8D" w:rsidP="00AE3B62">
            <w:pPr>
              <w:rPr>
                <w:sz w:val="21"/>
                <w:szCs w:val="21"/>
              </w:rPr>
            </w:pPr>
            <w:r w:rsidRPr="003974A4">
              <w:rPr>
                <w:rFonts w:hint="eastAsia"/>
                <w:sz w:val="21"/>
                <w:szCs w:val="21"/>
              </w:rPr>
              <w:t>适用于网上发行认购代码</w:t>
            </w:r>
          </w:p>
        </w:tc>
      </w:tr>
      <w:tr w:rsidR="00E04E8D" w:rsidRPr="003974A4" w:rsidTr="00AE3B62">
        <w:trPr>
          <w:jc w:val="center"/>
        </w:trPr>
        <w:tc>
          <w:tcPr>
            <w:tcW w:w="1495" w:type="dxa"/>
            <w:shd w:val="clear" w:color="auto" w:fill="auto"/>
          </w:tcPr>
          <w:p w:rsidR="00E04E8D" w:rsidRPr="003974A4" w:rsidRDefault="00E04E8D" w:rsidP="00AE3B62">
            <w:pPr>
              <w:rPr>
                <w:sz w:val="21"/>
                <w:szCs w:val="21"/>
              </w:rPr>
            </w:pPr>
            <w:r w:rsidRPr="003974A4">
              <w:rPr>
                <w:rFonts w:hint="eastAsia"/>
                <w:sz w:val="21"/>
                <w:szCs w:val="21"/>
              </w:rPr>
              <w:t>转股</w:t>
            </w:r>
          </w:p>
        </w:tc>
        <w:tc>
          <w:tcPr>
            <w:tcW w:w="1418" w:type="dxa"/>
          </w:tcPr>
          <w:p w:rsidR="00E04E8D" w:rsidRPr="003974A4" w:rsidRDefault="00E04E8D" w:rsidP="00AE3B62">
            <w:pPr>
              <w:jc w:val="center"/>
              <w:rPr>
                <w:sz w:val="21"/>
                <w:szCs w:val="21"/>
              </w:rPr>
            </w:pPr>
            <w:r w:rsidRPr="003974A4">
              <w:rPr>
                <w:rFonts w:hint="eastAsia"/>
                <w:sz w:val="21"/>
                <w:szCs w:val="21"/>
              </w:rPr>
              <w:t>6</w:t>
            </w:r>
          </w:p>
        </w:tc>
        <w:tc>
          <w:tcPr>
            <w:tcW w:w="5417" w:type="dxa"/>
            <w:shd w:val="clear" w:color="auto" w:fill="auto"/>
          </w:tcPr>
          <w:p w:rsidR="00E04E8D" w:rsidRPr="00D816FC" w:rsidRDefault="00E04E8D" w:rsidP="00AE3B62">
            <w:pPr>
              <w:rPr>
                <w:color w:val="FFC000"/>
                <w:sz w:val="21"/>
                <w:szCs w:val="21"/>
              </w:rPr>
            </w:pPr>
            <w:r w:rsidRPr="00D816FC">
              <w:rPr>
                <w:rFonts w:hint="eastAsia"/>
                <w:color w:val="FFC000"/>
                <w:sz w:val="21"/>
                <w:szCs w:val="21"/>
              </w:rPr>
              <w:t>适用于处于转股期的可转债、优先股；处于换股期的可交换私募债、可交换公司债</w:t>
            </w:r>
          </w:p>
        </w:tc>
      </w:tr>
      <w:tr w:rsidR="00E04E8D" w:rsidRPr="003974A4" w:rsidTr="00AE3B62">
        <w:trPr>
          <w:jc w:val="center"/>
        </w:trPr>
        <w:tc>
          <w:tcPr>
            <w:tcW w:w="1495" w:type="dxa"/>
            <w:shd w:val="clear" w:color="auto" w:fill="auto"/>
          </w:tcPr>
          <w:p w:rsidR="00E04E8D" w:rsidRPr="003974A4" w:rsidRDefault="00E04E8D" w:rsidP="00AE3B62">
            <w:pPr>
              <w:rPr>
                <w:sz w:val="21"/>
                <w:szCs w:val="21"/>
              </w:rPr>
            </w:pPr>
            <w:r w:rsidRPr="003974A4">
              <w:rPr>
                <w:rFonts w:hint="eastAsia"/>
                <w:sz w:val="21"/>
                <w:szCs w:val="21"/>
              </w:rPr>
              <w:t>回售</w:t>
            </w:r>
          </w:p>
        </w:tc>
        <w:tc>
          <w:tcPr>
            <w:tcW w:w="1418" w:type="dxa"/>
          </w:tcPr>
          <w:p w:rsidR="00E04E8D" w:rsidRPr="003974A4" w:rsidRDefault="00E04E8D" w:rsidP="00AE3B62">
            <w:pPr>
              <w:jc w:val="center"/>
              <w:rPr>
                <w:sz w:val="21"/>
                <w:szCs w:val="21"/>
              </w:rPr>
            </w:pPr>
            <w:r w:rsidRPr="003974A4">
              <w:rPr>
                <w:rFonts w:hint="eastAsia"/>
                <w:sz w:val="21"/>
                <w:szCs w:val="21"/>
              </w:rPr>
              <w:t>7</w:t>
            </w:r>
          </w:p>
        </w:tc>
        <w:tc>
          <w:tcPr>
            <w:tcW w:w="5417" w:type="dxa"/>
            <w:shd w:val="clear" w:color="auto" w:fill="auto"/>
          </w:tcPr>
          <w:p w:rsidR="00E04E8D" w:rsidRPr="00D816FC" w:rsidRDefault="00E04E8D" w:rsidP="00AE3B62">
            <w:pPr>
              <w:rPr>
                <w:color w:val="FFC000"/>
                <w:sz w:val="21"/>
                <w:szCs w:val="21"/>
              </w:rPr>
            </w:pPr>
            <w:r w:rsidRPr="00D816FC">
              <w:rPr>
                <w:rFonts w:hint="eastAsia"/>
                <w:color w:val="FFC000"/>
                <w:sz w:val="21"/>
                <w:szCs w:val="21"/>
              </w:rPr>
              <w:t>适用于处于回售期的企业债、公司债、可转债、私募债、可交换私募债、证券公司次级债、资产支持证券、优先股、证券公司短期债、可交换公司债</w:t>
            </w:r>
          </w:p>
        </w:tc>
      </w:tr>
      <w:tr w:rsidR="00E04E8D" w:rsidRPr="003974A4" w:rsidTr="00AE3B62">
        <w:trPr>
          <w:jc w:val="center"/>
        </w:trPr>
        <w:tc>
          <w:tcPr>
            <w:tcW w:w="1495" w:type="dxa"/>
            <w:shd w:val="clear" w:color="auto" w:fill="auto"/>
          </w:tcPr>
          <w:p w:rsidR="00E04E8D" w:rsidRPr="003974A4" w:rsidRDefault="00E04E8D" w:rsidP="00AE3B62">
            <w:pPr>
              <w:rPr>
                <w:sz w:val="21"/>
                <w:szCs w:val="21"/>
              </w:rPr>
            </w:pPr>
            <w:r w:rsidRPr="003974A4">
              <w:rPr>
                <w:rFonts w:hint="eastAsia"/>
                <w:sz w:val="21"/>
                <w:szCs w:val="21"/>
              </w:rPr>
              <w:t>行权</w:t>
            </w:r>
          </w:p>
        </w:tc>
        <w:tc>
          <w:tcPr>
            <w:tcW w:w="1418" w:type="dxa"/>
          </w:tcPr>
          <w:p w:rsidR="00E04E8D" w:rsidRPr="003974A4" w:rsidRDefault="00E04E8D" w:rsidP="00AE3B62">
            <w:pPr>
              <w:jc w:val="center"/>
              <w:rPr>
                <w:sz w:val="21"/>
                <w:szCs w:val="21"/>
              </w:rPr>
            </w:pPr>
            <w:r w:rsidRPr="003974A4">
              <w:rPr>
                <w:rFonts w:hint="eastAsia"/>
                <w:sz w:val="21"/>
                <w:szCs w:val="21"/>
              </w:rPr>
              <w:t>8</w:t>
            </w:r>
          </w:p>
        </w:tc>
        <w:tc>
          <w:tcPr>
            <w:tcW w:w="5417" w:type="dxa"/>
            <w:shd w:val="clear" w:color="auto" w:fill="auto"/>
          </w:tcPr>
          <w:p w:rsidR="00E04E8D" w:rsidRPr="003974A4" w:rsidRDefault="00E04E8D" w:rsidP="00AE3B62">
            <w:pPr>
              <w:rPr>
                <w:sz w:val="21"/>
                <w:szCs w:val="21"/>
              </w:rPr>
            </w:pPr>
            <w:r w:rsidRPr="003974A4">
              <w:rPr>
                <w:rFonts w:hint="eastAsia"/>
                <w:sz w:val="21"/>
                <w:szCs w:val="21"/>
              </w:rPr>
              <w:t>适用于处于行权期的权证</w:t>
            </w:r>
            <w:r>
              <w:rPr>
                <w:rFonts w:hint="eastAsia"/>
                <w:sz w:val="21"/>
                <w:szCs w:val="21"/>
              </w:rPr>
              <w:t>或期权</w:t>
            </w:r>
          </w:p>
        </w:tc>
      </w:tr>
      <w:tr w:rsidR="00E04E8D" w:rsidRPr="003974A4" w:rsidTr="00AE3B62">
        <w:trPr>
          <w:jc w:val="center"/>
        </w:trPr>
        <w:tc>
          <w:tcPr>
            <w:tcW w:w="1495" w:type="dxa"/>
            <w:shd w:val="clear" w:color="auto" w:fill="auto"/>
          </w:tcPr>
          <w:p w:rsidR="00E04E8D" w:rsidRPr="003974A4" w:rsidRDefault="00E04E8D" w:rsidP="00AE3B62">
            <w:pPr>
              <w:rPr>
                <w:sz w:val="21"/>
                <w:szCs w:val="21"/>
              </w:rPr>
            </w:pPr>
            <w:r>
              <w:rPr>
                <w:rFonts w:hint="eastAsia"/>
                <w:sz w:val="21"/>
                <w:szCs w:val="21"/>
              </w:rPr>
              <w:t>买开仓</w:t>
            </w:r>
          </w:p>
        </w:tc>
        <w:tc>
          <w:tcPr>
            <w:tcW w:w="1418" w:type="dxa"/>
          </w:tcPr>
          <w:p w:rsidR="00E04E8D" w:rsidRPr="003974A4" w:rsidRDefault="00E04E8D" w:rsidP="00AE3B62">
            <w:pPr>
              <w:jc w:val="center"/>
              <w:rPr>
                <w:sz w:val="21"/>
                <w:szCs w:val="21"/>
              </w:rPr>
            </w:pPr>
            <w:r>
              <w:rPr>
                <w:rFonts w:hint="eastAsia"/>
                <w:sz w:val="21"/>
                <w:szCs w:val="21"/>
              </w:rPr>
              <w:t>10</w:t>
            </w:r>
          </w:p>
        </w:tc>
        <w:tc>
          <w:tcPr>
            <w:tcW w:w="5417" w:type="dxa"/>
            <w:shd w:val="clear" w:color="auto" w:fill="auto"/>
          </w:tcPr>
          <w:p w:rsidR="00E04E8D" w:rsidRPr="003974A4" w:rsidRDefault="00E04E8D" w:rsidP="00AE3B62">
            <w:pPr>
              <w:rPr>
                <w:sz w:val="21"/>
                <w:szCs w:val="21"/>
              </w:rPr>
            </w:pPr>
            <w:r>
              <w:rPr>
                <w:rFonts w:hint="eastAsia"/>
                <w:sz w:val="21"/>
                <w:szCs w:val="21"/>
              </w:rPr>
              <w:t>适用于期权等衍生品</w:t>
            </w:r>
          </w:p>
        </w:tc>
      </w:tr>
      <w:tr w:rsidR="00E04E8D" w:rsidRPr="003974A4" w:rsidTr="00AE3B62">
        <w:trPr>
          <w:jc w:val="center"/>
        </w:trPr>
        <w:tc>
          <w:tcPr>
            <w:tcW w:w="1495" w:type="dxa"/>
            <w:shd w:val="clear" w:color="auto" w:fill="auto"/>
          </w:tcPr>
          <w:p w:rsidR="00E04E8D" w:rsidRPr="003974A4" w:rsidRDefault="00E04E8D" w:rsidP="00AE3B62">
            <w:pPr>
              <w:rPr>
                <w:sz w:val="21"/>
                <w:szCs w:val="21"/>
              </w:rPr>
            </w:pPr>
            <w:r>
              <w:rPr>
                <w:rFonts w:hint="eastAsia"/>
                <w:sz w:val="21"/>
                <w:szCs w:val="21"/>
              </w:rPr>
              <w:t>卖开仓</w:t>
            </w:r>
          </w:p>
        </w:tc>
        <w:tc>
          <w:tcPr>
            <w:tcW w:w="1418" w:type="dxa"/>
          </w:tcPr>
          <w:p w:rsidR="00E04E8D" w:rsidRPr="003974A4" w:rsidRDefault="00E04E8D" w:rsidP="00AE3B62">
            <w:pPr>
              <w:jc w:val="center"/>
              <w:rPr>
                <w:sz w:val="21"/>
                <w:szCs w:val="21"/>
              </w:rPr>
            </w:pPr>
            <w:r>
              <w:rPr>
                <w:rFonts w:hint="eastAsia"/>
                <w:sz w:val="21"/>
                <w:szCs w:val="21"/>
              </w:rPr>
              <w:t>11</w:t>
            </w:r>
          </w:p>
        </w:tc>
        <w:tc>
          <w:tcPr>
            <w:tcW w:w="5417" w:type="dxa"/>
            <w:shd w:val="clear" w:color="auto" w:fill="auto"/>
          </w:tcPr>
          <w:p w:rsidR="00E04E8D" w:rsidRPr="003974A4" w:rsidRDefault="00E04E8D" w:rsidP="00AE3B62">
            <w:pPr>
              <w:rPr>
                <w:sz w:val="21"/>
                <w:szCs w:val="21"/>
              </w:rPr>
            </w:pPr>
            <w:r>
              <w:rPr>
                <w:rFonts w:hint="eastAsia"/>
                <w:sz w:val="21"/>
                <w:szCs w:val="21"/>
              </w:rPr>
              <w:t>适用于期权等衍生品</w:t>
            </w:r>
          </w:p>
        </w:tc>
      </w:tr>
      <w:tr w:rsidR="00E04E8D" w:rsidRPr="003974A4" w:rsidTr="00AE3B62">
        <w:trPr>
          <w:jc w:val="center"/>
        </w:trPr>
        <w:tc>
          <w:tcPr>
            <w:tcW w:w="1495" w:type="dxa"/>
            <w:shd w:val="clear" w:color="auto" w:fill="auto"/>
          </w:tcPr>
          <w:p w:rsidR="00E04E8D" w:rsidRDefault="00E04E8D" w:rsidP="00AE3B62">
            <w:pPr>
              <w:rPr>
                <w:sz w:val="21"/>
                <w:szCs w:val="21"/>
              </w:rPr>
            </w:pPr>
            <w:r>
              <w:rPr>
                <w:rFonts w:hint="eastAsia"/>
                <w:sz w:val="21"/>
                <w:szCs w:val="21"/>
              </w:rPr>
              <w:t>黄金</w:t>
            </w:r>
            <w:r>
              <w:rPr>
                <w:rFonts w:hint="eastAsia"/>
                <w:sz w:val="21"/>
                <w:szCs w:val="21"/>
              </w:rPr>
              <w:t>ETF</w:t>
            </w:r>
            <w:r>
              <w:rPr>
                <w:rFonts w:hint="eastAsia"/>
                <w:sz w:val="21"/>
                <w:szCs w:val="21"/>
              </w:rPr>
              <w:t>实物申购</w:t>
            </w:r>
          </w:p>
        </w:tc>
        <w:tc>
          <w:tcPr>
            <w:tcW w:w="1418" w:type="dxa"/>
          </w:tcPr>
          <w:p w:rsidR="00E04E8D" w:rsidRDefault="00E04E8D" w:rsidP="00AE3B62">
            <w:pPr>
              <w:jc w:val="center"/>
              <w:rPr>
                <w:sz w:val="21"/>
                <w:szCs w:val="21"/>
              </w:rPr>
            </w:pPr>
            <w:r>
              <w:rPr>
                <w:rFonts w:hint="eastAsia"/>
                <w:sz w:val="21"/>
                <w:szCs w:val="21"/>
              </w:rPr>
              <w:t>12</w:t>
            </w:r>
          </w:p>
        </w:tc>
        <w:tc>
          <w:tcPr>
            <w:tcW w:w="5417" w:type="dxa"/>
            <w:shd w:val="clear" w:color="auto" w:fill="auto"/>
          </w:tcPr>
          <w:p w:rsidR="00E04E8D" w:rsidRDefault="00E04E8D" w:rsidP="00AE3B62">
            <w:pPr>
              <w:rPr>
                <w:sz w:val="21"/>
                <w:szCs w:val="21"/>
              </w:rPr>
            </w:pPr>
            <w:r>
              <w:rPr>
                <w:rFonts w:hint="eastAsia"/>
                <w:sz w:val="21"/>
                <w:szCs w:val="21"/>
              </w:rPr>
              <w:t>适用于黄金</w:t>
            </w:r>
            <w:r>
              <w:rPr>
                <w:rFonts w:hint="eastAsia"/>
                <w:sz w:val="21"/>
                <w:szCs w:val="21"/>
              </w:rPr>
              <w:t>ETF</w:t>
            </w:r>
          </w:p>
        </w:tc>
      </w:tr>
      <w:tr w:rsidR="00E04E8D" w:rsidRPr="003974A4" w:rsidTr="00AE3B62">
        <w:trPr>
          <w:jc w:val="center"/>
        </w:trPr>
        <w:tc>
          <w:tcPr>
            <w:tcW w:w="1495" w:type="dxa"/>
            <w:shd w:val="clear" w:color="auto" w:fill="auto"/>
          </w:tcPr>
          <w:p w:rsidR="00E04E8D" w:rsidRDefault="00E04E8D" w:rsidP="00AE3B62">
            <w:pPr>
              <w:rPr>
                <w:sz w:val="21"/>
                <w:szCs w:val="21"/>
              </w:rPr>
            </w:pPr>
            <w:r>
              <w:rPr>
                <w:rFonts w:hint="eastAsia"/>
                <w:sz w:val="21"/>
                <w:szCs w:val="21"/>
              </w:rPr>
              <w:t>黄金</w:t>
            </w:r>
            <w:r>
              <w:rPr>
                <w:rFonts w:hint="eastAsia"/>
                <w:sz w:val="21"/>
                <w:szCs w:val="21"/>
              </w:rPr>
              <w:t>ETF</w:t>
            </w:r>
            <w:r>
              <w:rPr>
                <w:rFonts w:hint="eastAsia"/>
                <w:sz w:val="21"/>
                <w:szCs w:val="21"/>
              </w:rPr>
              <w:t>实物赎回</w:t>
            </w:r>
          </w:p>
        </w:tc>
        <w:tc>
          <w:tcPr>
            <w:tcW w:w="1418" w:type="dxa"/>
          </w:tcPr>
          <w:p w:rsidR="00E04E8D" w:rsidRDefault="00E04E8D" w:rsidP="00AE3B62">
            <w:pPr>
              <w:jc w:val="center"/>
              <w:rPr>
                <w:sz w:val="21"/>
                <w:szCs w:val="21"/>
              </w:rPr>
            </w:pPr>
            <w:r>
              <w:rPr>
                <w:rFonts w:hint="eastAsia"/>
                <w:sz w:val="21"/>
                <w:szCs w:val="21"/>
              </w:rPr>
              <w:t>13</w:t>
            </w:r>
          </w:p>
        </w:tc>
        <w:tc>
          <w:tcPr>
            <w:tcW w:w="5417" w:type="dxa"/>
            <w:shd w:val="clear" w:color="auto" w:fill="auto"/>
          </w:tcPr>
          <w:p w:rsidR="00E04E8D" w:rsidRDefault="00E04E8D" w:rsidP="00AE3B62">
            <w:pPr>
              <w:rPr>
                <w:sz w:val="21"/>
                <w:szCs w:val="21"/>
              </w:rPr>
            </w:pPr>
            <w:r>
              <w:rPr>
                <w:rFonts w:hint="eastAsia"/>
                <w:sz w:val="21"/>
                <w:szCs w:val="21"/>
              </w:rPr>
              <w:t>适用于黄金</w:t>
            </w:r>
            <w:r>
              <w:rPr>
                <w:rFonts w:hint="eastAsia"/>
                <w:sz w:val="21"/>
                <w:szCs w:val="21"/>
              </w:rPr>
              <w:t>ETF</w:t>
            </w:r>
          </w:p>
        </w:tc>
      </w:tr>
      <w:tr w:rsidR="00E04E8D" w:rsidRPr="003974A4" w:rsidTr="00AE3B62">
        <w:trPr>
          <w:jc w:val="center"/>
        </w:trPr>
        <w:tc>
          <w:tcPr>
            <w:tcW w:w="1495" w:type="dxa"/>
            <w:shd w:val="clear" w:color="auto" w:fill="auto"/>
          </w:tcPr>
          <w:p w:rsidR="00E04E8D" w:rsidRDefault="00E04E8D" w:rsidP="00AE3B62">
            <w:pPr>
              <w:rPr>
                <w:sz w:val="21"/>
                <w:szCs w:val="21"/>
              </w:rPr>
            </w:pPr>
            <w:r>
              <w:rPr>
                <w:rFonts w:hint="eastAsia"/>
                <w:sz w:val="21"/>
                <w:szCs w:val="21"/>
              </w:rPr>
              <w:t>预受要约</w:t>
            </w:r>
          </w:p>
        </w:tc>
        <w:tc>
          <w:tcPr>
            <w:tcW w:w="1418" w:type="dxa"/>
          </w:tcPr>
          <w:p w:rsidR="00E04E8D" w:rsidRDefault="00E04E8D" w:rsidP="00AE3B62">
            <w:pPr>
              <w:jc w:val="center"/>
              <w:rPr>
                <w:sz w:val="21"/>
                <w:szCs w:val="21"/>
              </w:rPr>
            </w:pPr>
            <w:r>
              <w:rPr>
                <w:rFonts w:hint="eastAsia"/>
                <w:sz w:val="21"/>
                <w:szCs w:val="21"/>
              </w:rPr>
              <w:t>14</w:t>
            </w:r>
          </w:p>
        </w:tc>
        <w:tc>
          <w:tcPr>
            <w:tcW w:w="5417" w:type="dxa"/>
            <w:shd w:val="clear" w:color="auto" w:fill="auto"/>
          </w:tcPr>
          <w:p w:rsidR="00E04E8D" w:rsidRDefault="00E04E8D" w:rsidP="00AE3B62">
            <w:pPr>
              <w:rPr>
                <w:sz w:val="21"/>
                <w:szCs w:val="21"/>
              </w:rPr>
            </w:pPr>
            <w:r>
              <w:rPr>
                <w:rFonts w:hint="eastAsia"/>
                <w:sz w:val="21"/>
                <w:szCs w:val="21"/>
              </w:rPr>
              <w:t>适用于处于要约收购期的股票</w:t>
            </w:r>
          </w:p>
        </w:tc>
      </w:tr>
      <w:tr w:rsidR="00E04E8D" w:rsidRPr="003974A4" w:rsidTr="00AE3B62">
        <w:trPr>
          <w:jc w:val="center"/>
        </w:trPr>
        <w:tc>
          <w:tcPr>
            <w:tcW w:w="1495" w:type="dxa"/>
            <w:shd w:val="clear" w:color="auto" w:fill="auto"/>
          </w:tcPr>
          <w:p w:rsidR="00E04E8D" w:rsidRDefault="00E04E8D" w:rsidP="00AE3B62">
            <w:pPr>
              <w:rPr>
                <w:sz w:val="21"/>
                <w:szCs w:val="21"/>
              </w:rPr>
            </w:pPr>
            <w:r>
              <w:rPr>
                <w:rFonts w:hint="eastAsia"/>
                <w:sz w:val="21"/>
                <w:szCs w:val="21"/>
              </w:rPr>
              <w:t>解除要约</w:t>
            </w:r>
          </w:p>
        </w:tc>
        <w:tc>
          <w:tcPr>
            <w:tcW w:w="1418" w:type="dxa"/>
          </w:tcPr>
          <w:p w:rsidR="00E04E8D" w:rsidRDefault="00E04E8D" w:rsidP="00AE3B62">
            <w:pPr>
              <w:jc w:val="center"/>
              <w:rPr>
                <w:sz w:val="21"/>
                <w:szCs w:val="21"/>
              </w:rPr>
            </w:pPr>
            <w:r>
              <w:rPr>
                <w:rFonts w:hint="eastAsia"/>
                <w:sz w:val="21"/>
                <w:szCs w:val="21"/>
              </w:rPr>
              <w:t>15</w:t>
            </w:r>
          </w:p>
        </w:tc>
        <w:tc>
          <w:tcPr>
            <w:tcW w:w="5417" w:type="dxa"/>
            <w:shd w:val="clear" w:color="auto" w:fill="auto"/>
          </w:tcPr>
          <w:p w:rsidR="00E04E8D" w:rsidRDefault="00E04E8D" w:rsidP="00AE3B62">
            <w:pPr>
              <w:rPr>
                <w:sz w:val="21"/>
                <w:szCs w:val="21"/>
              </w:rPr>
            </w:pPr>
            <w:r>
              <w:rPr>
                <w:rFonts w:hint="eastAsia"/>
                <w:sz w:val="21"/>
                <w:szCs w:val="21"/>
              </w:rPr>
              <w:t>适用于处于要约收购期的股票</w:t>
            </w:r>
          </w:p>
        </w:tc>
      </w:tr>
      <w:tr w:rsidR="00E04E8D" w:rsidRPr="003974A4" w:rsidTr="00AE3B62">
        <w:trPr>
          <w:jc w:val="center"/>
        </w:trPr>
        <w:tc>
          <w:tcPr>
            <w:tcW w:w="1495" w:type="dxa"/>
            <w:shd w:val="clear" w:color="auto" w:fill="auto"/>
          </w:tcPr>
          <w:p w:rsidR="00E04E8D" w:rsidRDefault="00E04E8D" w:rsidP="00AE3B62">
            <w:pPr>
              <w:rPr>
                <w:sz w:val="21"/>
                <w:szCs w:val="21"/>
              </w:rPr>
            </w:pPr>
            <w:r>
              <w:rPr>
                <w:rFonts w:hint="eastAsia"/>
                <w:sz w:val="21"/>
                <w:szCs w:val="21"/>
              </w:rPr>
              <w:t>转股撤单</w:t>
            </w:r>
          </w:p>
        </w:tc>
        <w:tc>
          <w:tcPr>
            <w:tcW w:w="1418" w:type="dxa"/>
          </w:tcPr>
          <w:p w:rsidR="00E04E8D" w:rsidRDefault="00E04E8D" w:rsidP="00AE3B62">
            <w:pPr>
              <w:jc w:val="center"/>
              <w:rPr>
                <w:sz w:val="21"/>
                <w:szCs w:val="21"/>
              </w:rPr>
            </w:pPr>
            <w:r>
              <w:rPr>
                <w:rFonts w:hint="eastAsia"/>
                <w:sz w:val="21"/>
                <w:szCs w:val="21"/>
              </w:rPr>
              <w:t>18</w:t>
            </w:r>
          </w:p>
        </w:tc>
        <w:tc>
          <w:tcPr>
            <w:tcW w:w="5417" w:type="dxa"/>
            <w:shd w:val="clear" w:color="auto" w:fill="auto"/>
          </w:tcPr>
          <w:p w:rsidR="00E04E8D" w:rsidRPr="00D816FC" w:rsidRDefault="00E04E8D" w:rsidP="00AE3B62">
            <w:pPr>
              <w:rPr>
                <w:color w:val="FFC000"/>
                <w:sz w:val="21"/>
                <w:szCs w:val="21"/>
              </w:rPr>
            </w:pPr>
            <w:r w:rsidRPr="00D816FC">
              <w:rPr>
                <w:rFonts w:hint="eastAsia"/>
                <w:color w:val="FFC000"/>
                <w:sz w:val="21"/>
                <w:szCs w:val="21"/>
              </w:rPr>
              <w:t>适用于处于转股期的可转债、优先股；处于换股期的可交换私募债、可交换公司债</w:t>
            </w:r>
          </w:p>
        </w:tc>
      </w:tr>
      <w:tr w:rsidR="00E04E8D" w:rsidRPr="003974A4" w:rsidTr="00AE3B62">
        <w:trPr>
          <w:jc w:val="center"/>
        </w:trPr>
        <w:tc>
          <w:tcPr>
            <w:tcW w:w="1495" w:type="dxa"/>
            <w:shd w:val="clear" w:color="auto" w:fill="auto"/>
          </w:tcPr>
          <w:p w:rsidR="00E04E8D" w:rsidRDefault="00E04E8D" w:rsidP="00AE3B62">
            <w:pPr>
              <w:rPr>
                <w:sz w:val="21"/>
                <w:szCs w:val="21"/>
              </w:rPr>
            </w:pPr>
            <w:r>
              <w:rPr>
                <w:rFonts w:hint="eastAsia"/>
                <w:sz w:val="21"/>
                <w:szCs w:val="21"/>
              </w:rPr>
              <w:t>回售撤单</w:t>
            </w:r>
          </w:p>
        </w:tc>
        <w:tc>
          <w:tcPr>
            <w:tcW w:w="1418" w:type="dxa"/>
          </w:tcPr>
          <w:p w:rsidR="00E04E8D" w:rsidRDefault="00E04E8D" w:rsidP="00AE3B62">
            <w:pPr>
              <w:jc w:val="center"/>
              <w:rPr>
                <w:sz w:val="21"/>
                <w:szCs w:val="21"/>
              </w:rPr>
            </w:pPr>
            <w:r>
              <w:rPr>
                <w:rFonts w:hint="eastAsia"/>
                <w:sz w:val="21"/>
                <w:szCs w:val="21"/>
              </w:rPr>
              <w:t>19</w:t>
            </w:r>
          </w:p>
        </w:tc>
        <w:tc>
          <w:tcPr>
            <w:tcW w:w="5417" w:type="dxa"/>
            <w:shd w:val="clear" w:color="auto" w:fill="auto"/>
          </w:tcPr>
          <w:p w:rsidR="00E04E8D" w:rsidRPr="00D816FC" w:rsidRDefault="00E04E8D" w:rsidP="00AE3B62">
            <w:pPr>
              <w:rPr>
                <w:color w:val="FFC000"/>
                <w:sz w:val="21"/>
                <w:szCs w:val="21"/>
              </w:rPr>
            </w:pPr>
            <w:r w:rsidRPr="00D816FC">
              <w:rPr>
                <w:rFonts w:hint="eastAsia"/>
                <w:color w:val="FFC000"/>
                <w:sz w:val="21"/>
                <w:szCs w:val="21"/>
              </w:rPr>
              <w:t>适用于处于回售期的企业债、公司债、可转债、私募债、可交换私募债、证券公司次级债、资产支持证券、优先股、证券公司短期债、可交换公司债</w:t>
            </w:r>
          </w:p>
        </w:tc>
      </w:tr>
      <w:tr w:rsidR="00E04E8D" w:rsidRPr="003974A4" w:rsidTr="00AE3B62">
        <w:trPr>
          <w:jc w:val="center"/>
        </w:trPr>
        <w:tc>
          <w:tcPr>
            <w:tcW w:w="1495" w:type="dxa"/>
            <w:shd w:val="clear" w:color="auto" w:fill="auto"/>
          </w:tcPr>
          <w:p w:rsidR="00E04E8D" w:rsidRDefault="00E04E8D" w:rsidP="00AE3B62">
            <w:pPr>
              <w:rPr>
                <w:sz w:val="21"/>
                <w:szCs w:val="21"/>
              </w:rPr>
            </w:pPr>
            <w:r>
              <w:rPr>
                <w:rFonts w:hint="eastAsia"/>
                <w:sz w:val="21"/>
                <w:szCs w:val="21"/>
              </w:rPr>
              <w:t>质押</w:t>
            </w:r>
          </w:p>
        </w:tc>
        <w:tc>
          <w:tcPr>
            <w:tcW w:w="1418" w:type="dxa"/>
          </w:tcPr>
          <w:p w:rsidR="00E04E8D" w:rsidRDefault="00E04E8D" w:rsidP="00AE3B62">
            <w:pPr>
              <w:jc w:val="center"/>
              <w:rPr>
                <w:sz w:val="21"/>
                <w:szCs w:val="21"/>
              </w:rPr>
            </w:pPr>
            <w:r>
              <w:rPr>
                <w:rFonts w:hint="eastAsia"/>
                <w:sz w:val="21"/>
                <w:szCs w:val="21"/>
              </w:rPr>
              <w:t>20</w:t>
            </w:r>
          </w:p>
        </w:tc>
        <w:tc>
          <w:tcPr>
            <w:tcW w:w="5417" w:type="dxa"/>
            <w:shd w:val="clear" w:color="auto" w:fill="auto"/>
          </w:tcPr>
          <w:p w:rsidR="00E04E8D" w:rsidRDefault="00E04E8D" w:rsidP="00AE3B62">
            <w:pPr>
              <w:rPr>
                <w:sz w:val="21"/>
                <w:szCs w:val="21"/>
              </w:rPr>
            </w:pPr>
            <w:r>
              <w:rPr>
                <w:rFonts w:hint="eastAsia"/>
                <w:sz w:val="21"/>
                <w:szCs w:val="21"/>
              </w:rPr>
              <w:t>适用于质押式回购可质押入库证券</w:t>
            </w:r>
          </w:p>
        </w:tc>
      </w:tr>
      <w:tr w:rsidR="00E04E8D" w:rsidRPr="003974A4" w:rsidTr="00AE3B62">
        <w:trPr>
          <w:jc w:val="center"/>
        </w:trPr>
        <w:tc>
          <w:tcPr>
            <w:tcW w:w="1495" w:type="dxa"/>
            <w:shd w:val="clear" w:color="auto" w:fill="auto"/>
          </w:tcPr>
          <w:p w:rsidR="00E04E8D" w:rsidRDefault="00E04E8D" w:rsidP="00AE3B62">
            <w:pPr>
              <w:rPr>
                <w:sz w:val="21"/>
                <w:szCs w:val="21"/>
              </w:rPr>
            </w:pPr>
            <w:r>
              <w:rPr>
                <w:rFonts w:hint="eastAsia"/>
                <w:sz w:val="21"/>
                <w:szCs w:val="21"/>
              </w:rPr>
              <w:t>解押</w:t>
            </w:r>
          </w:p>
        </w:tc>
        <w:tc>
          <w:tcPr>
            <w:tcW w:w="1418" w:type="dxa"/>
          </w:tcPr>
          <w:p w:rsidR="00E04E8D" w:rsidRDefault="00E04E8D" w:rsidP="00AE3B62">
            <w:pPr>
              <w:jc w:val="center"/>
              <w:rPr>
                <w:sz w:val="21"/>
                <w:szCs w:val="21"/>
              </w:rPr>
            </w:pPr>
            <w:r>
              <w:rPr>
                <w:rFonts w:hint="eastAsia"/>
                <w:sz w:val="21"/>
                <w:szCs w:val="21"/>
              </w:rPr>
              <w:t>21</w:t>
            </w:r>
          </w:p>
        </w:tc>
        <w:tc>
          <w:tcPr>
            <w:tcW w:w="5417" w:type="dxa"/>
            <w:shd w:val="clear" w:color="auto" w:fill="auto"/>
          </w:tcPr>
          <w:p w:rsidR="00E04E8D" w:rsidRDefault="00E04E8D" w:rsidP="00AE3B62">
            <w:pPr>
              <w:rPr>
                <w:sz w:val="21"/>
                <w:szCs w:val="21"/>
              </w:rPr>
            </w:pPr>
            <w:r>
              <w:rPr>
                <w:rFonts w:hint="eastAsia"/>
                <w:sz w:val="21"/>
                <w:szCs w:val="21"/>
              </w:rPr>
              <w:t>适用于质押式回购可质押入库证券</w:t>
            </w:r>
          </w:p>
        </w:tc>
      </w:tr>
      <w:tr w:rsidR="00E04E8D" w:rsidRPr="003974A4" w:rsidTr="00AE3B62">
        <w:trPr>
          <w:jc w:val="center"/>
        </w:trPr>
        <w:tc>
          <w:tcPr>
            <w:tcW w:w="1495" w:type="dxa"/>
            <w:shd w:val="clear" w:color="auto" w:fill="auto"/>
          </w:tcPr>
          <w:p w:rsidR="00E04E8D" w:rsidRPr="00AE3B62" w:rsidRDefault="00E04E8D" w:rsidP="00AE3B62">
            <w:pPr>
              <w:rPr>
                <w:sz w:val="21"/>
                <w:szCs w:val="21"/>
              </w:rPr>
            </w:pPr>
            <w:r w:rsidRPr="00AE3B62">
              <w:rPr>
                <w:rFonts w:hint="eastAsia"/>
                <w:sz w:val="21"/>
                <w:szCs w:val="21"/>
              </w:rPr>
              <w:t>表决权</w:t>
            </w:r>
          </w:p>
        </w:tc>
        <w:tc>
          <w:tcPr>
            <w:tcW w:w="1418" w:type="dxa"/>
          </w:tcPr>
          <w:p w:rsidR="00E04E8D" w:rsidRPr="00AE3B62" w:rsidRDefault="00E04E8D" w:rsidP="00AE3B62">
            <w:pPr>
              <w:jc w:val="center"/>
              <w:rPr>
                <w:sz w:val="21"/>
                <w:szCs w:val="21"/>
              </w:rPr>
            </w:pPr>
            <w:r w:rsidRPr="00AE3B62">
              <w:rPr>
                <w:sz w:val="21"/>
                <w:szCs w:val="21"/>
              </w:rPr>
              <w:t>22</w:t>
            </w:r>
          </w:p>
        </w:tc>
        <w:tc>
          <w:tcPr>
            <w:tcW w:w="5417" w:type="dxa"/>
            <w:shd w:val="clear" w:color="auto" w:fill="auto"/>
          </w:tcPr>
          <w:p w:rsidR="00E04E8D" w:rsidRPr="00AE3B62" w:rsidRDefault="00E04E8D" w:rsidP="00AE3B62">
            <w:pPr>
              <w:rPr>
                <w:sz w:val="21"/>
                <w:szCs w:val="21"/>
              </w:rPr>
            </w:pPr>
            <w:r w:rsidRPr="00AE3B62">
              <w:rPr>
                <w:rFonts w:hint="eastAsia"/>
                <w:sz w:val="21"/>
                <w:szCs w:val="21"/>
              </w:rPr>
              <w:t>适用于优先股</w:t>
            </w:r>
          </w:p>
        </w:tc>
      </w:tr>
      <w:tr w:rsidR="00E04E8D" w:rsidRPr="003974A4" w:rsidTr="00AE3B62">
        <w:trPr>
          <w:jc w:val="center"/>
        </w:trPr>
        <w:tc>
          <w:tcPr>
            <w:tcW w:w="1495" w:type="dxa"/>
            <w:shd w:val="clear" w:color="auto" w:fill="auto"/>
          </w:tcPr>
          <w:p w:rsidR="00E04E8D" w:rsidRPr="00AE3B62" w:rsidRDefault="00E04E8D" w:rsidP="00AE3B62">
            <w:pPr>
              <w:rPr>
                <w:sz w:val="21"/>
                <w:szCs w:val="21"/>
              </w:rPr>
            </w:pPr>
            <w:r w:rsidRPr="00AE3B62">
              <w:rPr>
                <w:rFonts w:hint="eastAsia"/>
                <w:sz w:val="21"/>
                <w:szCs w:val="21"/>
              </w:rPr>
              <w:t>股票质押式回购</w:t>
            </w:r>
          </w:p>
        </w:tc>
        <w:tc>
          <w:tcPr>
            <w:tcW w:w="1418" w:type="dxa"/>
          </w:tcPr>
          <w:p w:rsidR="00E04E8D" w:rsidRPr="00AE3B62" w:rsidRDefault="00E04E8D" w:rsidP="00AE3B62">
            <w:pPr>
              <w:jc w:val="center"/>
              <w:rPr>
                <w:sz w:val="21"/>
                <w:szCs w:val="21"/>
              </w:rPr>
            </w:pPr>
            <w:r w:rsidRPr="00AE3B62">
              <w:rPr>
                <w:sz w:val="21"/>
                <w:szCs w:val="21"/>
              </w:rPr>
              <w:t>23</w:t>
            </w:r>
          </w:p>
        </w:tc>
        <w:tc>
          <w:tcPr>
            <w:tcW w:w="5417" w:type="dxa"/>
            <w:shd w:val="clear" w:color="auto" w:fill="auto"/>
          </w:tcPr>
          <w:p w:rsidR="00E04E8D" w:rsidRPr="00AE3B62" w:rsidRDefault="00E04E8D" w:rsidP="00AE3B62">
            <w:pPr>
              <w:rPr>
                <w:sz w:val="21"/>
                <w:szCs w:val="21"/>
              </w:rPr>
            </w:pPr>
            <w:r w:rsidRPr="00AE3B62">
              <w:rPr>
                <w:rFonts w:hint="eastAsia"/>
                <w:sz w:val="21"/>
                <w:szCs w:val="21"/>
              </w:rPr>
              <w:t>适用于可开展股票质押式回购业务的证券</w:t>
            </w:r>
          </w:p>
        </w:tc>
      </w:tr>
      <w:tr w:rsidR="00E04E8D" w:rsidRPr="003974A4" w:rsidTr="00AE3B62">
        <w:trPr>
          <w:jc w:val="center"/>
        </w:trPr>
        <w:tc>
          <w:tcPr>
            <w:tcW w:w="1495" w:type="dxa"/>
            <w:shd w:val="clear" w:color="auto" w:fill="auto"/>
          </w:tcPr>
          <w:p w:rsidR="00E04E8D" w:rsidRPr="00AE3B62" w:rsidRDefault="00E04E8D" w:rsidP="00AE3B62">
            <w:pPr>
              <w:rPr>
                <w:sz w:val="21"/>
                <w:szCs w:val="21"/>
              </w:rPr>
            </w:pPr>
            <w:r w:rsidRPr="00AE3B62">
              <w:rPr>
                <w:rFonts w:hint="eastAsia"/>
                <w:sz w:val="21"/>
                <w:szCs w:val="21"/>
              </w:rPr>
              <w:t>实时分拆</w:t>
            </w:r>
          </w:p>
        </w:tc>
        <w:tc>
          <w:tcPr>
            <w:tcW w:w="1418" w:type="dxa"/>
          </w:tcPr>
          <w:p w:rsidR="00E04E8D" w:rsidRPr="00AE3B62" w:rsidRDefault="00E04E8D" w:rsidP="00AE3B62">
            <w:pPr>
              <w:jc w:val="center"/>
              <w:rPr>
                <w:sz w:val="21"/>
                <w:szCs w:val="21"/>
              </w:rPr>
            </w:pPr>
            <w:r w:rsidRPr="00AE3B62">
              <w:rPr>
                <w:sz w:val="21"/>
                <w:szCs w:val="21"/>
              </w:rPr>
              <w:t>24</w:t>
            </w:r>
          </w:p>
        </w:tc>
        <w:tc>
          <w:tcPr>
            <w:tcW w:w="5417" w:type="dxa"/>
            <w:shd w:val="clear" w:color="auto" w:fill="auto"/>
          </w:tcPr>
          <w:p w:rsidR="00E04E8D" w:rsidRPr="00AE3B62" w:rsidRDefault="00E04E8D" w:rsidP="00AE3B62">
            <w:pPr>
              <w:rPr>
                <w:sz w:val="21"/>
                <w:szCs w:val="21"/>
              </w:rPr>
            </w:pPr>
            <w:r w:rsidRPr="00AE3B62">
              <w:rPr>
                <w:rFonts w:hint="eastAsia"/>
                <w:sz w:val="21"/>
                <w:szCs w:val="21"/>
              </w:rPr>
              <w:t>适用于分级基金</w:t>
            </w:r>
          </w:p>
        </w:tc>
      </w:tr>
      <w:tr w:rsidR="00E04E8D" w:rsidRPr="003974A4" w:rsidTr="00AE3B62">
        <w:trPr>
          <w:jc w:val="center"/>
        </w:trPr>
        <w:tc>
          <w:tcPr>
            <w:tcW w:w="1495" w:type="dxa"/>
            <w:shd w:val="clear" w:color="auto" w:fill="auto"/>
          </w:tcPr>
          <w:p w:rsidR="00E04E8D" w:rsidRPr="00AE3B62" w:rsidRDefault="00E04E8D" w:rsidP="00AE3B62">
            <w:pPr>
              <w:rPr>
                <w:sz w:val="21"/>
                <w:szCs w:val="21"/>
              </w:rPr>
            </w:pPr>
            <w:r w:rsidRPr="00AE3B62">
              <w:rPr>
                <w:rFonts w:hint="eastAsia"/>
                <w:sz w:val="21"/>
                <w:szCs w:val="21"/>
              </w:rPr>
              <w:t>实时合并</w:t>
            </w:r>
          </w:p>
        </w:tc>
        <w:tc>
          <w:tcPr>
            <w:tcW w:w="1418" w:type="dxa"/>
          </w:tcPr>
          <w:p w:rsidR="00E04E8D" w:rsidRPr="00AE3B62" w:rsidRDefault="00E04E8D" w:rsidP="00AE3B62">
            <w:pPr>
              <w:jc w:val="center"/>
              <w:rPr>
                <w:sz w:val="21"/>
                <w:szCs w:val="21"/>
              </w:rPr>
            </w:pPr>
            <w:r w:rsidRPr="00AE3B62">
              <w:rPr>
                <w:sz w:val="21"/>
                <w:szCs w:val="21"/>
              </w:rPr>
              <w:t>25</w:t>
            </w:r>
          </w:p>
        </w:tc>
        <w:tc>
          <w:tcPr>
            <w:tcW w:w="5417" w:type="dxa"/>
            <w:shd w:val="clear" w:color="auto" w:fill="auto"/>
          </w:tcPr>
          <w:p w:rsidR="00E04E8D" w:rsidRPr="00AE3B62" w:rsidRDefault="00E04E8D" w:rsidP="00AE3B62">
            <w:pPr>
              <w:rPr>
                <w:sz w:val="21"/>
                <w:szCs w:val="21"/>
              </w:rPr>
            </w:pPr>
            <w:r w:rsidRPr="00AE3B62">
              <w:rPr>
                <w:rFonts w:hint="eastAsia"/>
                <w:sz w:val="21"/>
                <w:szCs w:val="21"/>
              </w:rPr>
              <w:t>适用于分级基金</w:t>
            </w:r>
          </w:p>
        </w:tc>
      </w:tr>
      <w:tr w:rsidR="00E04E8D" w:rsidRPr="003974A4" w:rsidTr="00AE3B62">
        <w:trPr>
          <w:jc w:val="center"/>
        </w:trPr>
        <w:tc>
          <w:tcPr>
            <w:tcW w:w="1495" w:type="dxa"/>
            <w:shd w:val="clear" w:color="auto" w:fill="auto"/>
          </w:tcPr>
          <w:p w:rsidR="00E04E8D" w:rsidRPr="00AE3B62" w:rsidRDefault="00E04E8D" w:rsidP="00AE3B62">
            <w:pPr>
              <w:rPr>
                <w:sz w:val="21"/>
                <w:szCs w:val="21"/>
              </w:rPr>
            </w:pPr>
            <w:r w:rsidRPr="00AE3B62">
              <w:rPr>
                <w:rFonts w:hint="eastAsia"/>
                <w:sz w:val="21"/>
                <w:szCs w:val="21"/>
              </w:rPr>
              <w:t>备兑开仓</w:t>
            </w:r>
          </w:p>
        </w:tc>
        <w:tc>
          <w:tcPr>
            <w:tcW w:w="1418" w:type="dxa"/>
          </w:tcPr>
          <w:p w:rsidR="00E04E8D" w:rsidRPr="00AE3B62" w:rsidRDefault="00E04E8D" w:rsidP="00AE3B62">
            <w:pPr>
              <w:jc w:val="center"/>
              <w:rPr>
                <w:sz w:val="21"/>
                <w:szCs w:val="21"/>
              </w:rPr>
            </w:pPr>
            <w:r w:rsidRPr="00AE3B62">
              <w:rPr>
                <w:sz w:val="21"/>
                <w:szCs w:val="21"/>
              </w:rPr>
              <w:t>26</w:t>
            </w:r>
          </w:p>
        </w:tc>
        <w:tc>
          <w:tcPr>
            <w:tcW w:w="5417" w:type="dxa"/>
            <w:shd w:val="clear" w:color="auto" w:fill="auto"/>
          </w:tcPr>
          <w:p w:rsidR="00E04E8D" w:rsidRPr="00AE3B62" w:rsidRDefault="00E04E8D" w:rsidP="00AE3B62">
            <w:pPr>
              <w:rPr>
                <w:sz w:val="21"/>
                <w:szCs w:val="21"/>
              </w:rPr>
            </w:pPr>
            <w:r w:rsidRPr="00AE3B62">
              <w:rPr>
                <w:rFonts w:hint="eastAsia"/>
                <w:sz w:val="21"/>
                <w:szCs w:val="21"/>
              </w:rPr>
              <w:t>适用于期权等衍生品</w:t>
            </w:r>
          </w:p>
        </w:tc>
      </w:tr>
      <w:tr w:rsidR="00E04E8D" w:rsidRPr="003974A4" w:rsidTr="00AE3B62">
        <w:trPr>
          <w:jc w:val="center"/>
        </w:trPr>
        <w:tc>
          <w:tcPr>
            <w:tcW w:w="1495" w:type="dxa"/>
            <w:shd w:val="clear" w:color="auto" w:fill="auto"/>
          </w:tcPr>
          <w:p w:rsidR="00E04E8D" w:rsidRPr="00AE3B62" w:rsidRDefault="00E04E8D" w:rsidP="00AE3B62">
            <w:pPr>
              <w:rPr>
                <w:sz w:val="21"/>
                <w:szCs w:val="21"/>
              </w:rPr>
            </w:pPr>
            <w:r w:rsidRPr="00AE3B62">
              <w:rPr>
                <w:rFonts w:hint="eastAsia"/>
                <w:sz w:val="21"/>
                <w:szCs w:val="21"/>
              </w:rPr>
              <w:t>做市商报价</w:t>
            </w:r>
          </w:p>
        </w:tc>
        <w:tc>
          <w:tcPr>
            <w:tcW w:w="1418" w:type="dxa"/>
          </w:tcPr>
          <w:p w:rsidR="00E04E8D" w:rsidRPr="00AE3B62" w:rsidRDefault="00E04E8D" w:rsidP="00AE3B62">
            <w:pPr>
              <w:jc w:val="center"/>
              <w:rPr>
                <w:sz w:val="21"/>
                <w:szCs w:val="21"/>
              </w:rPr>
            </w:pPr>
            <w:r w:rsidRPr="00AE3B62">
              <w:rPr>
                <w:sz w:val="21"/>
                <w:szCs w:val="21"/>
              </w:rPr>
              <w:t>27</w:t>
            </w:r>
          </w:p>
        </w:tc>
        <w:tc>
          <w:tcPr>
            <w:tcW w:w="5417" w:type="dxa"/>
            <w:shd w:val="clear" w:color="auto" w:fill="auto"/>
          </w:tcPr>
          <w:p w:rsidR="00E04E8D" w:rsidRPr="00AE3B62" w:rsidRDefault="00E04E8D" w:rsidP="00AE3B62">
            <w:pPr>
              <w:rPr>
                <w:sz w:val="21"/>
                <w:szCs w:val="21"/>
              </w:rPr>
            </w:pPr>
            <w:r w:rsidRPr="00AE3B62">
              <w:rPr>
                <w:rFonts w:hint="eastAsia"/>
                <w:sz w:val="21"/>
                <w:szCs w:val="21"/>
              </w:rPr>
              <w:t>适用于期权等</w:t>
            </w:r>
            <w:proofErr w:type="gramStart"/>
            <w:r w:rsidRPr="00AE3B62">
              <w:rPr>
                <w:rFonts w:hint="eastAsia"/>
                <w:sz w:val="21"/>
                <w:szCs w:val="21"/>
              </w:rPr>
              <w:t>支持做</w:t>
            </w:r>
            <w:proofErr w:type="gramEnd"/>
            <w:r w:rsidRPr="00AE3B62">
              <w:rPr>
                <w:rFonts w:hint="eastAsia"/>
                <w:sz w:val="21"/>
                <w:szCs w:val="21"/>
              </w:rPr>
              <w:t>市商报价的证券</w:t>
            </w:r>
          </w:p>
        </w:tc>
      </w:tr>
      <w:tr w:rsidR="00E04E8D" w:rsidRPr="003974A4" w:rsidTr="00AE3B62">
        <w:trPr>
          <w:jc w:val="center"/>
        </w:trPr>
        <w:tc>
          <w:tcPr>
            <w:tcW w:w="1495" w:type="dxa"/>
            <w:shd w:val="clear" w:color="auto" w:fill="auto"/>
          </w:tcPr>
          <w:p w:rsidR="00E04E8D" w:rsidRPr="00D816FC" w:rsidRDefault="00E04E8D" w:rsidP="00AE3B62">
            <w:pPr>
              <w:rPr>
                <w:color w:val="FFC000"/>
                <w:sz w:val="21"/>
                <w:szCs w:val="21"/>
              </w:rPr>
            </w:pPr>
            <w:r w:rsidRPr="00D816FC">
              <w:rPr>
                <w:rFonts w:hint="eastAsia"/>
                <w:color w:val="FFC000"/>
                <w:sz w:val="21"/>
                <w:szCs w:val="21"/>
              </w:rPr>
              <w:t>港股</w:t>
            </w:r>
            <w:proofErr w:type="gramStart"/>
            <w:r w:rsidRPr="00D816FC">
              <w:rPr>
                <w:rFonts w:hint="eastAsia"/>
                <w:color w:val="FFC000"/>
                <w:sz w:val="21"/>
                <w:szCs w:val="21"/>
              </w:rPr>
              <w:t>通整手买</w:t>
            </w:r>
            <w:proofErr w:type="gramEnd"/>
          </w:p>
        </w:tc>
        <w:tc>
          <w:tcPr>
            <w:tcW w:w="1418" w:type="dxa"/>
          </w:tcPr>
          <w:p w:rsidR="00E04E8D" w:rsidRPr="00D816FC" w:rsidRDefault="00E04E8D" w:rsidP="00AE3B62">
            <w:pPr>
              <w:jc w:val="center"/>
              <w:rPr>
                <w:color w:val="FFC000"/>
                <w:sz w:val="21"/>
                <w:szCs w:val="21"/>
              </w:rPr>
            </w:pPr>
            <w:r w:rsidRPr="00D816FC">
              <w:rPr>
                <w:rFonts w:hint="eastAsia"/>
                <w:color w:val="FFC000"/>
                <w:sz w:val="21"/>
                <w:szCs w:val="21"/>
              </w:rPr>
              <w:t>28</w:t>
            </w:r>
          </w:p>
        </w:tc>
        <w:tc>
          <w:tcPr>
            <w:tcW w:w="5417" w:type="dxa"/>
            <w:shd w:val="clear" w:color="auto" w:fill="auto"/>
          </w:tcPr>
          <w:p w:rsidR="00E04E8D" w:rsidRPr="00D816FC" w:rsidRDefault="00E04E8D" w:rsidP="00AE3B62">
            <w:pPr>
              <w:rPr>
                <w:color w:val="FFC000"/>
                <w:sz w:val="21"/>
                <w:szCs w:val="21"/>
              </w:rPr>
            </w:pPr>
            <w:r w:rsidRPr="00D816FC">
              <w:rPr>
                <w:rFonts w:hint="eastAsia"/>
                <w:color w:val="FFC000"/>
                <w:sz w:val="21"/>
                <w:szCs w:val="21"/>
              </w:rPr>
              <w:t>适用于港股通标的证券</w:t>
            </w:r>
          </w:p>
        </w:tc>
      </w:tr>
      <w:tr w:rsidR="00E04E8D" w:rsidRPr="003974A4" w:rsidTr="00AE3B62">
        <w:trPr>
          <w:jc w:val="center"/>
        </w:trPr>
        <w:tc>
          <w:tcPr>
            <w:tcW w:w="1495" w:type="dxa"/>
            <w:shd w:val="clear" w:color="auto" w:fill="auto"/>
          </w:tcPr>
          <w:p w:rsidR="00E04E8D" w:rsidRPr="00D816FC" w:rsidRDefault="00E04E8D" w:rsidP="00AE3B62">
            <w:pPr>
              <w:rPr>
                <w:color w:val="FFC000"/>
                <w:sz w:val="21"/>
                <w:szCs w:val="21"/>
              </w:rPr>
            </w:pPr>
            <w:proofErr w:type="gramStart"/>
            <w:r w:rsidRPr="00D816FC">
              <w:rPr>
                <w:rFonts w:hint="eastAsia"/>
                <w:color w:val="FFC000"/>
                <w:sz w:val="21"/>
                <w:szCs w:val="21"/>
              </w:rPr>
              <w:t>港股通整手</w:t>
            </w:r>
            <w:proofErr w:type="gramEnd"/>
            <w:r w:rsidRPr="00D816FC">
              <w:rPr>
                <w:rFonts w:hint="eastAsia"/>
                <w:color w:val="FFC000"/>
                <w:sz w:val="21"/>
                <w:szCs w:val="21"/>
              </w:rPr>
              <w:t>卖</w:t>
            </w:r>
          </w:p>
        </w:tc>
        <w:tc>
          <w:tcPr>
            <w:tcW w:w="1418" w:type="dxa"/>
          </w:tcPr>
          <w:p w:rsidR="00E04E8D" w:rsidRPr="00D816FC" w:rsidRDefault="00E04E8D" w:rsidP="00AE3B62">
            <w:pPr>
              <w:jc w:val="center"/>
              <w:rPr>
                <w:color w:val="FFC000"/>
                <w:sz w:val="21"/>
                <w:szCs w:val="21"/>
              </w:rPr>
            </w:pPr>
            <w:r w:rsidRPr="00D816FC">
              <w:rPr>
                <w:rFonts w:hint="eastAsia"/>
                <w:color w:val="FFC000"/>
                <w:sz w:val="21"/>
                <w:szCs w:val="21"/>
              </w:rPr>
              <w:t>29</w:t>
            </w:r>
          </w:p>
        </w:tc>
        <w:tc>
          <w:tcPr>
            <w:tcW w:w="5417" w:type="dxa"/>
            <w:shd w:val="clear" w:color="auto" w:fill="auto"/>
          </w:tcPr>
          <w:p w:rsidR="00E04E8D" w:rsidRPr="00D816FC" w:rsidRDefault="00E04E8D" w:rsidP="00AE3B62">
            <w:pPr>
              <w:rPr>
                <w:color w:val="FFC000"/>
                <w:sz w:val="21"/>
                <w:szCs w:val="21"/>
              </w:rPr>
            </w:pPr>
            <w:r w:rsidRPr="00D816FC">
              <w:rPr>
                <w:rFonts w:hint="eastAsia"/>
                <w:color w:val="FFC000"/>
                <w:sz w:val="21"/>
                <w:szCs w:val="21"/>
              </w:rPr>
              <w:t>适用于港股通标的证券</w:t>
            </w:r>
          </w:p>
        </w:tc>
      </w:tr>
      <w:tr w:rsidR="00E04E8D" w:rsidRPr="003974A4" w:rsidTr="00AE3B62">
        <w:trPr>
          <w:jc w:val="center"/>
        </w:trPr>
        <w:tc>
          <w:tcPr>
            <w:tcW w:w="1495" w:type="dxa"/>
            <w:shd w:val="clear" w:color="auto" w:fill="auto"/>
          </w:tcPr>
          <w:p w:rsidR="00E04E8D" w:rsidRPr="00D816FC" w:rsidRDefault="00E04E8D" w:rsidP="00AE3B62">
            <w:pPr>
              <w:rPr>
                <w:color w:val="FFC000"/>
                <w:sz w:val="21"/>
                <w:szCs w:val="21"/>
              </w:rPr>
            </w:pPr>
            <w:r w:rsidRPr="00D816FC">
              <w:rPr>
                <w:rFonts w:hint="eastAsia"/>
                <w:color w:val="FFC000"/>
                <w:sz w:val="21"/>
                <w:szCs w:val="21"/>
              </w:rPr>
              <w:t>港股通零股买</w:t>
            </w:r>
          </w:p>
        </w:tc>
        <w:tc>
          <w:tcPr>
            <w:tcW w:w="1418" w:type="dxa"/>
          </w:tcPr>
          <w:p w:rsidR="00E04E8D" w:rsidRPr="00D816FC" w:rsidRDefault="00E04E8D" w:rsidP="00AE3B62">
            <w:pPr>
              <w:jc w:val="center"/>
              <w:rPr>
                <w:color w:val="FFC000"/>
                <w:sz w:val="21"/>
                <w:szCs w:val="21"/>
              </w:rPr>
            </w:pPr>
            <w:r w:rsidRPr="00D816FC">
              <w:rPr>
                <w:rFonts w:hint="eastAsia"/>
                <w:color w:val="FFC000"/>
                <w:sz w:val="21"/>
                <w:szCs w:val="21"/>
              </w:rPr>
              <w:t>30</w:t>
            </w:r>
          </w:p>
        </w:tc>
        <w:tc>
          <w:tcPr>
            <w:tcW w:w="5417" w:type="dxa"/>
            <w:shd w:val="clear" w:color="auto" w:fill="auto"/>
          </w:tcPr>
          <w:p w:rsidR="00E04E8D" w:rsidRPr="00D816FC" w:rsidRDefault="00E04E8D" w:rsidP="00AE3B62">
            <w:pPr>
              <w:rPr>
                <w:color w:val="FFC000"/>
                <w:sz w:val="21"/>
                <w:szCs w:val="21"/>
              </w:rPr>
            </w:pPr>
            <w:r w:rsidRPr="00D816FC">
              <w:rPr>
                <w:rFonts w:hint="eastAsia"/>
                <w:color w:val="FFC000"/>
                <w:sz w:val="21"/>
                <w:szCs w:val="21"/>
              </w:rPr>
              <w:t>适用于港股通标的证券</w:t>
            </w:r>
          </w:p>
        </w:tc>
      </w:tr>
      <w:tr w:rsidR="00E04E8D" w:rsidRPr="003974A4" w:rsidTr="00AE3B62">
        <w:trPr>
          <w:jc w:val="center"/>
        </w:trPr>
        <w:tc>
          <w:tcPr>
            <w:tcW w:w="1495" w:type="dxa"/>
            <w:shd w:val="clear" w:color="auto" w:fill="auto"/>
          </w:tcPr>
          <w:p w:rsidR="00E04E8D" w:rsidRPr="00D816FC" w:rsidRDefault="00E04E8D" w:rsidP="00AE3B62">
            <w:pPr>
              <w:rPr>
                <w:color w:val="FFC000"/>
                <w:sz w:val="21"/>
                <w:szCs w:val="21"/>
              </w:rPr>
            </w:pPr>
            <w:r w:rsidRPr="00D816FC">
              <w:rPr>
                <w:rFonts w:hint="eastAsia"/>
                <w:color w:val="FFC000"/>
                <w:sz w:val="21"/>
                <w:szCs w:val="21"/>
              </w:rPr>
              <w:lastRenderedPageBreak/>
              <w:t>港股通零股卖</w:t>
            </w:r>
          </w:p>
        </w:tc>
        <w:tc>
          <w:tcPr>
            <w:tcW w:w="1418" w:type="dxa"/>
          </w:tcPr>
          <w:p w:rsidR="00E04E8D" w:rsidRPr="00D816FC" w:rsidRDefault="00E04E8D" w:rsidP="00AE3B62">
            <w:pPr>
              <w:jc w:val="center"/>
              <w:rPr>
                <w:color w:val="FFC000"/>
                <w:sz w:val="21"/>
                <w:szCs w:val="21"/>
              </w:rPr>
            </w:pPr>
            <w:r w:rsidRPr="00D816FC">
              <w:rPr>
                <w:rFonts w:hint="eastAsia"/>
                <w:color w:val="FFC000"/>
                <w:sz w:val="21"/>
                <w:szCs w:val="21"/>
              </w:rPr>
              <w:t>31</w:t>
            </w:r>
          </w:p>
        </w:tc>
        <w:tc>
          <w:tcPr>
            <w:tcW w:w="5417" w:type="dxa"/>
            <w:shd w:val="clear" w:color="auto" w:fill="auto"/>
          </w:tcPr>
          <w:p w:rsidR="00E04E8D" w:rsidRPr="00D816FC" w:rsidRDefault="00E04E8D" w:rsidP="00AE3B62">
            <w:pPr>
              <w:rPr>
                <w:color w:val="FFC000"/>
                <w:sz w:val="21"/>
                <w:szCs w:val="21"/>
              </w:rPr>
            </w:pPr>
            <w:r w:rsidRPr="00D816FC">
              <w:rPr>
                <w:rFonts w:hint="eastAsia"/>
                <w:color w:val="FFC000"/>
                <w:sz w:val="21"/>
                <w:szCs w:val="21"/>
              </w:rPr>
              <w:t>适用于港股通标的证券</w:t>
            </w:r>
          </w:p>
        </w:tc>
      </w:tr>
    </w:tbl>
    <w:p w:rsidR="00E04E8D" w:rsidRPr="00015B0A" w:rsidRDefault="00E04E8D" w:rsidP="00E04E8D">
      <w:pPr>
        <w:pStyle w:val="af7"/>
        <w:numPr>
          <w:ilvl w:val="0"/>
          <w:numId w:val="44"/>
        </w:numPr>
        <w:ind w:firstLineChars="0"/>
        <w:rPr>
          <w:sz w:val="21"/>
          <w:szCs w:val="21"/>
        </w:rPr>
      </w:pPr>
      <w:r>
        <w:rPr>
          <w:rFonts w:hint="eastAsia"/>
          <w:sz w:val="21"/>
          <w:szCs w:val="21"/>
        </w:rPr>
        <w:t>证券实时状态消息的发布间隔为</w:t>
      </w:r>
      <w:r>
        <w:rPr>
          <w:rFonts w:hint="eastAsia"/>
          <w:sz w:val="21"/>
          <w:szCs w:val="21"/>
        </w:rPr>
        <w:t>15</w:t>
      </w:r>
      <w:r>
        <w:rPr>
          <w:rFonts w:hint="eastAsia"/>
          <w:sz w:val="21"/>
          <w:szCs w:val="21"/>
        </w:rPr>
        <w:t>秒。</w:t>
      </w:r>
    </w:p>
    <w:p w:rsidR="00E04E8D" w:rsidRPr="000A66E5" w:rsidRDefault="00E04E8D" w:rsidP="00E04E8D">
      <w:pPr>
        <w:ind w:firstLine="420"/>
      </w:pPr>
    </w:p>
    <w:p w:rsidR="00E04E8D" w:rsidRDefault="00E04E8D" w:rsidP="00E04E8D">
      <w:pPr>
        <w:pStyle w:val="3"/>
        <w:ind w:right="240"/>
      </w:pPr>
      <w:bookmarkStart w:id="99" w:name="_Toc454458714"/>
      <w:r>
        <w:rPr>
          <w:rFonts w:hint="eastAsia"/>
        </w:rPr>
        <w:t>公告</w:t>
      </w:r>
      <w:bookmarkEnd w:id="99"/>
    </w:p>
    <w:p w:rsidR="00E04E8D" w:rsidRPr="00015B0A"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11  MDGW</w:t>
      </w:r>
      <w:r>
        <w:rPr>
          <w:rFonts w:hint="eastAsia"/>
          <w:b/>
        </w:rPr>
        <w:t>发布公告消</w:t>
      </w:r>
      <w:r w:rsidRPr="00B45310">
        <w:rPr>
          <w:rFonts w:hint="eastAsia"/>
          <w:b/>
        </w:rPr>
        <w:t>息定义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326"/>
        <w:gridCol w:w="3312"/>
      </w:tblGrid>
      <w:tr w:rsidR="00E04E8D" w:rsidRPr="00F725D6" w:rsidTr="00AE3B62">
        <w:trPr>
          <w:jc w:val="center"/>
        </w:trPr>
        <w:tc>
          <w:tcPr>
            <w:tcW w:w="2063" w:type="pct"/>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937"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063" w:type="pct"/>
            <w:shd w:val="clear" w:color="auto" w:fill="auto"/>
            <w:vAlign w:val="center"/>
          </w:tcPr>
          <w:p w:rsidR="00E04E8D" w:rsidRDefault="00E04E8D" w:rsidP="00AE3B62">
            <w:pPr>
              <w:rPr>
                <w:sz w:val="21"/>
                <w:szCs w:val="21"/>
              </w:rPr>
            </w:pPr>
            <w:r w:rsidRPr="00F4101F">
              <w:rPr>
                <w:rFonts w:hint="eastAsia"/>
                <w:sz w:val="21"/>
                <w:szCs w:val="21"/>
              </w:rPr>
              <w:t>Standard Header</w:t>
            </w:r>
          </w:p>
        </w:tc>
        <w:tc>
          <w:tcPr>
            <w:tcW w:w="2937" w:type="pct"/>
          </w:tcPr>
          <w:p w:rsidR="00E04E8D" w:rsidRDefault="00E04E8D" w:rsidP="00AE3B62">
            <w:pPr>
              <w:rPr>
                <w:sz w:val="21"/>
                <w:szCs w:val="21"/>
              </w:rPr>
            </w:pPr>
            <w:r>
              <w:rPr>
                <w:rFonts w:hint="eastAsia"/>
                <w:sz w:val="21"/>
                <w:szCs w:val="21"/>
              </w:rPr>
              <w:t>消息头</w:t>
            </w:r>
          </w:p>
          <w:p w:rsidR="00E04E8D" w:rsidRPr="004640A7" w:rsidRDefault="00E04E8D" w:rsidP="00AE3B62">
            <w:pPr>
              <w:rPr>
                <w:sz w:val="21"/>
                <w:szCs w:val="21"/>
              </w:rPr>
            </w:pPr>
            <w:r>
              <w:rPr>
                <w:rFonts w:hint="eastAsia"/>
                <w:sz w:val="21"/>
                <w:szCs w:val="21"/>
              </w:rPr>
              <w:t>MsgType=390012</w:t>
            </w:r>
          </w:p>
        </w:tc>
      </w:tr>
      <w:tr w:rsidR="00E04E8D" w:rsidRPr="006A038E" w:rsidTr="00AE3B62">
        <w:trPr>
          <w:jc w:val="center"/>
        </w:trPr>
        <w:tc>
          <w:tcPr>
            <w:tcW w:w="2063" w:type="pct"/>
            <w:tcBorders>
              <w:top w:val="single" w:sz="6" w:space="0" w:color="auto"/>
              <w:left w:val="double" w:sz="4" w:space="0" w:color="auto"/>
              <w:bottom w:val="single" w:sz="6" w:space="0" w:color="auto"/>
              <w:right w:val="single" w:sz="6" w:space="0" w:color="auto"/>
            </w:tcBorders>
            <w:shd w:val="clear" w:color="auto" w:fill="auto"/>
            <w:vAlign w:val="center"/>
          </w:tcPr>
          <w:p w:rsidR="00E04E8D" w:rsidRPr="006A038E" w:rsidRDefault="00E04E8D" w:rsidP="00AE3B62">
            <w:pPr>
              <w:rPr>
                <w:sz w:val="21"/>
                <w:szCs w:val="21"/>
              </w:rPr>
            </w:pPr>
            <w:r>
              <w:rPr>
                <w:rFonts w:hint="eastAsia"/>
                <w:sz w:val="21"/>
                <w:szCs w:val="21"/>
              </w:rPr>
              <w:t>OrigTime</w:t>
            </w:r>
          </w:p>
        </w:tc>
        <w:tc>
          <w:tcPr>
            <w:tcW w:w="2937" w:type="pct"/>
            <w:tcBorders>
              <w:top w:val="single" w:sz="6" w:space="0" w:color="auto"/>
              <w:left w:val="single" w:sz="6" w:space="0" w:color="auto"/>
              <w:bottom w:val="single" w:sz="6" w:space="0" w:color="auto"/>
              <w:right w:val="double" w:sz="4" w:space="0" w:color="auto"/>
            </w:tcBorders>
          </w:tcPr>
          <w:p w:rsidR="00E04E8D" w:rsidRPr="006A038E" w:rsidRDefault="00E04E8D" w:rsidP="00AE3B62">
            <w:pPr>
              <w:rPr>
                <w:sz w:val="21"/>
                <w:szCs w:val="21"/>
              </w:rPr>
            </w:pPr>
            <w:r>
              <w:rPr>
                <w:rFonts w:hint="eastAsia"/>
                <w:sz w:val="21"/>
                <w:szCs w:val="21"/>
              </w:rPr>
              <w:t>公告</w:t>
            </w:r>
            <w:r w:rsidRPr="006A038E">
              <w:rPr>
                <w:rFonts w:hint="eastAsia"/>
                <w:sz w:val="21"/>
                <w:szCs w:val="21"/>
              </w:rPr>
              <w:t>时间</w:t>
            </w:r>
          </w:p>
        </w:tc>
      </w:tr>
      <w:tr w:rsidR="00E04E8D" w:rsidRPr="00EF503D" w:rsidTr="00AE3B62">
        <w:trPr>
          <w:jc w:val="center"/>
        </w:trPr>
        <w:tc>
          <w:tcPr>
            <w:tcW w:w="2063" w:type="pct"/>
            <w:tcBorders>
              <w:top w:val="single" w:sz="6" w:space="0" w:color="auto"/>
              <w:left w:val="double" w:sz="4" w:space="0" w:color="auto"/>
              <w:bottom w:val="single" w:sz="6" w:space="0" w:color="auto"/>
              <w:right w:val="single" w:sz="6" w:space="0" w:color="auto"/>
            </w:tcBorders>
            <w:shd w:val="clear" w:color="auto" w:fill="auto"/>
            <w:vAlign w:val="center"/>
          </w:tcPr>
          <w:p w:rsidR="00E04E8D" w:rsidRPr="00EF503D" w:rsidRDefault="00E04E8D" w:rsidP="00AE3B62">
            <w:pPr>
              <w:rPr>
                <w:sz w:val="21"/>
                <w:szCs w:val="21"/>
              </w:rPr>
            </w:pPr>
            <w:r>
              <w:rPr>
                <w:rFonts w:hint="eastAsia"/>
                <w:sz w:val="21"/>
                <w:szCs w:val="21"/>
              </w:rPr>
              <w:t>ChannelNo</w:t>
            </w:r>
          </w:p>
        </w:tc>
        <w:tc>
          <w:tcPr>
            <w:tcW w:w="2937" w:type="pct"/>
            <w:tcBorders>
              <w:top w:val="single" w:sz="6" w:space="0" w:color="auto"/>
              <w:left w:val="single" w:sz="6" w:space="0" w:color="auto"/>
              <w:bottom w:val="single" w:sz="6" w:space="0" w:color="auto"/>
              <w:right w:val="double" w:sz="4" w:space="0" w:color="auto"/>
            </w:tcBorders>
          </w:tcPr>
          <w:p w:rsidR="00E04E8D" w:rsidRPr="00EF503D" w:rsidRDefault="00E04E8D" w:rsidP="00AE3B62">
            <w:pPr>
              <w:rPr>
                <w:sz w:val="21"/>
                <w:szCs w:val="21"/>
              </w:rPr>
            </w:pPr>
            <w:r>
              <w:rPr>
                <w:rFonts w:hint="eastAsia"/>
                <w:sz w:val="21"/>
                <w:szCs w:val="21"/>
              </w:rPr>
              <w:t>频道代码</w:t>
            </w:r>
          </w:p>
        </w:tc>
      </w:tr>
      <w:tr w:rsidR="00E04E8D" w:rsidRPr="00F725D6" w:rsidTr="00AE3B62">
        <w:trPr>
          <w:jc w:val="center"/>
        </w:trPr>
        <w:tc>
          <w:tcPr>
            <w:tcW w:w="2063" w:type="pct"/>
            <w:shd w:val="clear" w:color="auto" w:fill="auto"/>
            <w:vAlign w:val="center"/>
          </w:tcPr>
          <w:p w:rsidR="00E04E8D" w:rsidRPr="00C4727A" w:rsidRDefault="00E04E8D" w:rsidP="00AE3B62">
            <w:pPr>
              <w:jc w:val="left"/>
              <w:rPr>
                <w:sz w:val="21"/>
                <w:szCs w:val="21"/>
              </w:rPr>
            </w:pPr>
            <w:r>
              <w:rPr>
                <w:rFonts w:hint="eastAsia"/>
                <w:sz w:val="21"/>
                <w:szCs w:val="21"/>
              </w:rPr>
              <w:t>News</w:t>
            </w:r>
            <w:r w:rsidRPr="00C4727A">
              <w:rPr>
                <w:rFonts w:hint="eastAsia"/>
                <w:sz w:val="21"/>
                <w:szCs w:val="21"/>
              </w:rPr>
              <w:t>ID</w:t>
            </w:r>
          </w:p>
        </w:tc>
        <w:tc>
          <w:tcPr>
            <w:tcW w:w="2937" w:type="pct"/>
            <w:vAlign w:val="center"/>
          </w:tcPr>
          <w:p w:rsidR="00E04E8D" w:rsidRPr="00C4727A" w:rsidRDefault="00E04E8D" w:rsidP="00AE3B62">
            <w:pPr>
              <w:rPr>
                <w:sz w:val="21"/>
                <w:szCs w:val="21"/>
              </w:rPr>
            </w:pPr>
            <w:r w:rsidRPr="00C4727A">
              <w:rPr>
                <w:rFonts w:hint="eastAsia"/>
                <w:sz w:val="21"/>
                <w:szCs w:val="21"/>
              </w:rPr>
              <w:t>唯一标识</w:t>
            </w:r>
          </w:p>
          <w:p w:rsidR="00E04E8D" w:rsidRPr="00C4727A" w:rsidRDefault="00E04E8D" w:rsidP="00AE3B62">
            <w:pPr>
              <w:rPr>
                <w:sz w:val="21"/>
                <w:szCs w:val="21"/>
              </w:rPr>
            </w:pPr>
            <w:r w:rsidRPr="00C4727A">
              <w:rPr>
                <w:rFonts w:hint="eastAsia"/>
                <w:sz w:val="21"/>
                <w:szCs w:val="21"/>
              </w:rPr>
              <w:t>空串表示公告概要</w:t>
            </w:r>
            <w:r>
              <w:rPr>
                <w:rFonts w:hint="eastAsia"/>
                <w:sz w:val="21"/>
                <w:szCs w:val="21"/>
              </w:rPr>
              <w:t>,</w:t>
            </w:r>
            <w:r>
              <w:rPr>
                <w:rFonts w:hint="eastAsia"/>
                <w:sz w:val="21"/>
                <w:szCs w:val="21"/>
              </w:rPr>
              <w:t>公告概要会重复发送。可通过公告概要确定公告是否有遗漏或是修改。</w:t>
            </w:r>
          </w:p>
        </w:tc>
      </w:tr>
      <w:tr w:rsidR="00E04E8D" w:rsidRPr="00F725D6" w:rsidTr="00AE3B62">
        <w:trPr>
          <w:jc w:val="center"/>
        </w:trPr>
        <w:tc>
          <w:tcPr>
            <w:tcW w:w="2063" w:type="pct"/>
            <w:shd w:val="clear" w:color="auto" w:fill="auto"/>
            <w:vAlign w:val="center"/>
          </w:tcPr>
          <w:p w:rsidR="00E04E8D" w:rsidRPr="00C4727A" w:rsidRDefault="00E04E8D" w:rsidP="00AE3B62">
            <w:pPr>
              <w:jc w:val="left"/>
              <w:rPr>
                <w:sz w:val="21"/>
                <w:szCs w:val="21"/>
              </w:rPr>
            </w:pPr>
            <w:r>
              <w:rPr>
                <w:rFonts w:hint="eastAsia"/>
                <w:sz w:val="21"/>
                <w:szCs w:val="21"/>
              </w:rPr>
              <w:t>Headline</w:t>
            </w:r>
          </w:p>
        </w:tc>
        <w:tc>
          <w:tcPr>
            <w:tcW w:w="2937" w:type="pct"/>
            <w:vAlign w:val="center"/>
          </w:tcPr>
          <w:p w:rsidR="00E04E8D" w:rsidRPr="00C4727A" w:rsidRDefault="00E04E8D" w:rsidP="00AE3B62">
            <w:pPr>
              <w:rPr>
                <w:sz w:val="21"/>
                <w:szCs w:val="21"/>
              </w:rPr>
            </w:pPr>
            <w:r w:rsidRPr="00C4727A">
              <w:rPr>
                <w:rFonts w:hint="eastAsia"/>
                <w:sz w:val="21"/>
                <w:szCs w:val="21"/>
              </w:rPr>
              <w:t>公告标题</w:t>
            </w:r>
          </w:p>
        </w:tc>
      </w:tr>
      <w:tr w:rsidR="00E04E8D" w:rsidRPr="00F725D6" w:rsidTr="00AE3B62">
        <w:trPr>
          <w:jc w:val="center"/>
        </w:trPr>
        <w:tc>
          <w:tcPr>
            <w:tcW w:w="2063" w:type="pct"/>
            <w:shd w:val="clear" w:color="auto" w:fill="auto"/>
            <w:vAlign w:val="center"/>
          </w:tcPr>
          <w:p w:rsidR="00E04E8D" w:rsidRPr="00C4727A" w:rsidRDefault="00E04E8D" w:rsidP="00AE3B62">
            <w:pPr>
              <w:jc w:val="left"/>
              <w:rPr>
                <w:sz w:val="21"/>
                <w:szCs w:val="21"/>
              </w:rPr>
            </w:pPr>
            <w:r>
              <w:rPr>
                <w:rFonts w:hint="eastAsia"/>
                <w:sz w:val="21"/>
                <w:szCs w:val="21"/>
              </w:rPr>
              <w:t>RawDataFormat</w:t>
            </w:r>
          </w:p>
        </w:tc>
        <w:tc>
          <w:tcPr>
            <w:tcW w:w="2937" w:type="pct"/>
            <w:vAlign w:val="center"/>
          </w:tcPr>
          <w:p w:rsidR="00E04E8D" w:rsidRPr="00C4727A" w:rsidRDefault="00E04E8D" w:rsidP="00AE3B62">
            <w:pPr>
              <w:rPr>
                <w:sz w:val="21"/>
                <w:szCs w:val="21"/>
              </w:rPr>
            </w:pPr>
            <w:r>
              <w:rPr>
                <w:rFonts w:hint="eastAsia"/>
                <w:sz w:val="21"/>
                <w:szCs w:val="21"/>
              </w:rPr>
              <w:t>二进制数据格式</w:t>
            </w:r>
          </w:p>
        </w:tc>
      </w:tr>
      <w:tr w:rsidR="00E04E8D" w:rsidRPr="00F725D6" w:rsidTr="00AE3B62">
        <w:trPr>
          <w:jc w:val="center"/>
        </w:trPr>
        <w:tc>
          <w:tcPr>
            <w:tcW w:w="2063" w:type="pct"/>
            <w:shd w:val="clear" w:color="auto" w:fill="auto"/>
            <w:vAlign w:val="center"/>
          </w:tcPr>
          <w:p w:rsidR="00E04E8D" w:rsidRPr="00C4727A" w:rsidRDefault="00E04E8D" w:rsidP="00AE3B62">
            <w:pPr>
              <w:jc w:val="left"/>
              <w:rPr>
                <w:sz w:val="21"/>
                <w:szCs w:val="21"/>
              </w:rPr>
            </w:pPr>
            <w:r w:rsidRPr="00C4727A">
              <w:rPr>
                <w:rFonts w:hint="eastAsia"/>
                <w:sz w:val="21"/>
                <w:szCs w:val="21"/>
              </w:rPr>
              <w:t>RawDataLength</w:t>
            </w:r>
          </w:p>
        </w:tc>
        <w:tc>
          <w:tcPr>
            <w:tcW w:w="2937" w:type="pct"/>
            <w:vAlign w:val="center"/>
          </w:tcPr>
          <w:p w:rsidR="00E04E8D" w:rsidRPr="00C4727A" w:rsidRDefault="00E04E8D" w:rsidP="00AE3B62">
            <w:pPr>
              <w:rPr>
                <w:sz w:val="21"/>
                <w:szCs w:val="21"/>
              </w:rPr>
            </w:pPr>
            <w:r w:rsidRPr="00C4727A">
              <w:rPr>
                <w:rFonts w:hint="eastAsia"/>
                <w:sz w:val="21"/>
                <w:szCs w:val="21"/>
              </w:rPr>
              <w:t>二进制数据长度</w:t>
            </w:r>
          </w:p>
        </w:tc>
      </w:tr>
      <w:tr w:rsidR="00E04E8D" w:rsidRPr="00F725D6" w:rsidTr="00AE3B62">
        <w:trPr>
          <w:jc w:val="center"/>
        </w:trPr>
        <w:tc>
          <w:tcPr>
            <w:tcW w:w="2063" w:type="pct"/>
            <w:shd w:val="clear" w:color="auto" w:fill="auto"/>
            <w:vAlign w:val="center"/>
          </w:tcPr>
          <w:p w:rsidR="00E04E8D" w:rsidRPr="00C4727A" w:rsidRDefault="00E04E8D" w:rsidP="00AE3B62">
            <w:pPr>
              <w:jc w:val="left"/>
              <w:rPr>
                <w:sz w:val="21"/>
                <w:szCs w:val="21"/>
              </w:rPr>
            </w:pPr>
            <w:r w:rsidRPr="00C4727A">
              <w:rPr>
                <w:rFonts w:hint="eastAsia"/>
                <w:sz w:val="21"/>
                <w:szCs w:val="21"/>
              </w:rPr>
              <w:t>RawData</w:t>
            </w:r>
          </w:p>
        </w:tc>
        <w:tc>
          <w:tcPr>
            <w:tcW w:w="2937" w:type="pct"/>
            <w:vAlign w:val="center"/>
          </w:tcPr>
          <w:p w:rsidR="00E04E8D" w:rsidRPr="00C4727A" w:rsidRDefault="00E04E8D" w:rsidP="00AE3B62">
            <w:pPr>
              <w:rPr>
                <w:sz w:val="21"/>
                <w:szCs w:val="21"/>
              </w:rPr>
            </w:pPr>
            <w:r w:rsidRPr="00C4727A">
              <w:rPr>
                <w:rFonts w:hint="eastAsia"/>
                <w:sz w:val="21"/>
                <w:szCs w:val="21"/>
              </w:rPr>
              <w:t>二进制数据</w:t>
            </w:r>
          </w:p>
        </w:tc>
      </w:tr>
    </w:tbl>
    <w:p w:rsidR="00E04E8D" w:rsidRDefault="00E04E8D" w:rsidP="00E04E8D"/>
    <w:p w:rsidR="00E04E8D" w:rsidRPr="001F5F99" w:rsidRDefault="00E04E8D" w:rsidP="00E04E8D">
      <w:pPr>
        <w:spacing w:line="460" w:lineRule="exact"/>
        <w:ind w:firstLine="420"/>
        <w:rPr>
          <w:b/>
          <w:sz w:val="21"/>
          <w:szCs w:val="21"/>
        </w:rPr>
      </w:pPr>
      <w:r w:rsidRPr="001F5F99">
        <w:rPr>
          <w:rFonts w:hint="eastAsia"/>
          <w:b/>
          <w:sz w:val="21"/>
          <w:szCs w:val="21"/>
        </w:rPr>
        <w:t>公告概要</w:t>
      </w:r>
    </w:p>
    <w:p w:rsidR="00E04E8D" w:rsidRDefault="00E04E8D" w:rsidP="00E04E8D">
      <w:pPr>
        <w:spacing w:line="460" w:lineRule="exact"/>
        <w:ind w:firstLine="420"/>
        <w:rPr>
          <w:sz w:val="21"/>
          <w:szCs w:val="21"/>
        </w:rPr>
      </w:pPr>
      <w:r w:rsidRPr="001F5F99">
        <w:rPr>
          <w:rFonts w:hint="eastAsia"/>
          <w:sz w:val="21"/>
          <w:szCs w:val="21"/>
        </w:rPr>
        <w:t>公告概要是一个当前公告文件的文本格式汇总列。</w:t>
      </w:r>
    </w:p>
    <w:p w:rsidR="00E04E8D" w:rsidRPr="00F616AB"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 xml:space="preserve">12  </w:t>
      </w:r>
      <w:r>
        <w:rPr>
          <w:rFonts w:hint="eastAsia"/>
          <w:b/>
        </w:rPr>
        <w:t>公告概要</w:t>
      </w:r>
      <w:r w:rsidRPr="00B45310">
        <w:rPr>
          <w:rFonts w:hint="eastAsia"/>
          <w:b/>
        </w:rPr>
        <w:t>定义</w:t>
      </w:r>
    </w:p>
    <w:tbl>
      <w:tblPr>
        <w:tblStyle w:val="af2"/>
        <w:tblW w:w="5000" w:type="pct"/>
        <w:jc w:val="center"/>
        <w:tblLook w:val="04A0" w:firstRow="1" w:lastRow="0" w:firstColumn="1" w:lastColumn="0" w:noHBand="0" w:noVBand="1"/>
      </w:tblPr>
      <w:tblGrid>
        <w:gridCol w:w="1910"/>
        <w:gridCol w:w="2079"/>
        <w:gridCol w:w="5253"/>
      </w:tblGrid>
      <w:tr w:rsidR="00E04E8D" w:rsidTr="00AE3B62">
        <w:trPr>
          <w:jc w:val="center"/>
        </w:trPr>
        <w:tc>
          <w:tcPr>
            <w:tcW w:w="1033" w:type="pct"/>
          </w:tcPr>
          <w:p w:rsidR="00E04E8D" w:rsidRPr="00BB7DAF" w:rsidRDefault="00E04E8D" w:rsidP="00AE3B62">
            <w:pPr>
              <w:rPr>
                <w:sz w:val="21"/>
                <w:szCs w:val="21"/>
              </w:rPr>
            </w:pPr>
            <w:r w:rsidRPr="00BB7DAF">
              <w:rPr>
                <w:rFonts w:hint="eastAsia"/>
                <w:sz w:val="21"/>
                <w:szCs w:val="21"/>
              </w:rPr>
              <w:t>公告数量</w:t>
            </w:r>
          </w:p>
        </w:tc>
        <w:tc>
          <w:tcPr>
            <w:tcW w:w="1125" w:type="pct"/>
          </w:tcPr>
          <w:p w:rsidR="00E04E8D" w:rsidRPr="00BB7DAF" w:rsidRDefault="00E04E8D" w:rsidP="00AE3B62">
            <w:pPr>
              <w:rPr>
                <w:sz w:val="21"/>
                <w:szCs w:val="21"/>
              </w:rPr>
            </w:pPr>
            <w:r w:rsidRPr="00BB7DAF">
              <w:rPr>
                <w:rFonts w:hint="eastAsia"/>
                <w:sz w:val="21"/>
                <w:szCs w:val="21"/>
              </w:rPr>
              <w:t xml:space="preserve">BulletNum </w:t>
            </w:r>
          </w:p>
        </w:tc>
        <w:tc>
          <w:tcPr>
            <w:tcW w:w="2842" w:type="pct"/>
          </w:tcPr>
          <w:p w:rsidR="00E04E8D" w:rsidRPr="00BB7DAF" w:rsidRDefault="00E04E8D" w:rsidP="00AE3B62">
            <w:pPr>
              <w:rPr>
                <w:sz w:val="21"/>
                <w:szCs w:val="21"/>
              </w:rPr>
            </w:pPr>
            <w:r>
              <w:rPr>
                <w:rFonts w:hint="eastAsia"/>
                <w:sz w:val="21"/>
                <w:szCs w:val="21"/>
              </w:rPr>
              <w:t>数据类型为整数</w:t>
            </w:r>
          </w:p>
        </w:tc>
      </w:tr>
      <w:tr w:rsidR="00E04E8D" w:rsidTr="00AE3B62">
        <w:trPr>
          <w:jc w:val="center"/>
        </w:trPr>
        <w:tc>
          <w:tcPr>
            <w:tcW w:w="1033" w:type="pct"/>
          </w:tcPr>
          <w:p w:rsidR="00E04E8D" w:rsidRPr="00BB7DAF" w:rsidRDefault="00E04E8D" w:rsidP="00AE3B62">
            <w:pPr>
              <w:rPr>
                <w:sz w:val="21"/>
                <w:szCs w:val="21"/>
              </w:rPr>
            </w:pPr>
            <w:r w:rsidRPr="00BB7DAF">
              <w:rPr>
                <w:rFonts w:hint="eastAsia"/>
                <w:sz w:val="21"/>
                <w:szCs w:val="21"/>
              </w:rPr>
              <w:t>公告标识</w:t>
            </w:r>
          </w:p>
        </w:tc>
        <w:tc>
          <w:tcPr>
            <w:tcW w:w="1125" w:type="pct"/>
          </w:tcPr>
          <w:p w:rsidR="00E04E8D" w:rsidRPr="00BB7DAF" w:rsidRDefault="00E04E8D" w:rsidP="00AE3B62">
            <w:pPr>
              <w:rPr>
                <w:sz w:val="21"/>
                <w:szCs w:val="21"/>
              </w:rPr>
            </w:pPr>
            <w:r w:rsidRPr="00BB7DAF">
              <w:rPr>
                <w:rFonts w:hint="eastAsia"/>
                <w:sz w:val="21"/>
                <w:szCs w:val="21"/>
              </w:rPr>
              <w:t>ID1</w:t>
            </w:r>
          </w:p>
        </w:tc>
        <w:tc>
          <w:tcPr>
            <w:tcW w:w="2842" w:type="pct"/>
          </w:tcPr>
          <w:p w:rsidR="00E04E8D" w:rsidRPr="00BB7DAF" w:rsidRDefault="00E04E8D" w:rsidP="00AE3B62">
            <w:pPr>
              <w:rPr>
                <w:sz w:val="21"/>
                <w:szCs w:val="21"/>
              </w:rPr>
            </w:pPr>
            <w:r>
              <w:rPr>
                <w:rFonts w:hint="eastAsia"/>
                <w:sz w:val="21"/>
                <w:szCs w:val="21"/>
              </w:rPr>
              <w:t>数据类型参见</w:t>
            </w:r>
            <w:r>
              <w:rPr>
                <w:rFonts w:hint="eastAsia"/>
                <w:sz w:val="21"/>
                <w:szCs w:val="21"/>
              </w:rPr>
              <w:t>News</w:t>
            </w:r>
            <w:r w:rsidRPr="00C4727A">
              <w:rPr>
                <w:rFonts w:hint="eastAsia"/>
                <w:sz w:val="21"/>
                <w:szCs w:val="21"/>
              </w:rPr>
              <w:t>ID</w:t>
            </w:r>
          </w:p>
        </w:tc>
      </w:tr>
      <w:tr w:rsidR="00E04E8D" w:rsidTr="00AE3B62">
        <w:trPr>
          <w:jc w:val="center"/>
        </w:trPr>
        <w:tc>
          <w:tcPr>
            <w:tcW w:w="1033" w:type="pct"/>
          </w:tcPr>
          <w:p w:rsidR="00E04E8D" w:rsidRPr="00BB7DAF" w:rsidRDefault="00E04E8D" w:rsidP="00AE3B62">
            <w:pPr>
              <w:rPr>
                <w:sz w:val="21"/>
                <w:szCs w:val="21"/>
              </w:rPr>
            </w:pPr>
            <w:r w:rsidRPr="00BB7DAF">
              <w:rPr>
                <w:rFonts w:hint="eastAsia"/>
                <w:sz w:val="21"/>
                <w:szCs w:val="21"/>
              </w:rPr>
              <w:t>公告标题</w:t>
            </w:r>
          </w:p>
        </w:tc>
        <w:tc>
          <w:tcPr>
            <w:tcW w:w="1125" w:type="pct"/>
          </w:tcPr>
          <w:p w:rsidR="00E04E8D" w:rsidRPr="00BB7DAF" w:rsidRDefault="00E04E8D" w:rsidP="00AE3B62">
            <w:pPr>
              <w:rPr>
                <w:sz w:val="21"/>
                <w:szCs w:val="21"/>
              </w:rPr>
            </w:pPr>
            <w:r w:rsidRPr="00BB7DAF">
              <w:rPr>
                <w:rFonts w:hint="eastAsia"/>
                <w:sz w:val="21"/>
                <w:szCs w:val="21"/>
              </w:rPr>
              <w:t>NAME1</w:t>
            </w:r>
          </w:p>
        </w:tc>
        <w:tc>
          <w:tcPr>
            <w:tcW w:w="2842" w:type="pct"/>
          </w:tcPr>
          <w:p w:rsidR="00E04E8D" w:rsidRPr="00BB7DAF" w:rsidRDefault="00E04E8D" w:rsidP="00AE3B62">
            <w:pPr>
              <w:rPr>
                <w:sz w:val="21"/>
                <w:szCs w:val="21"/>
              </w:rPr>
            </w:pPr>
            <w:r>
              <w:rPr>
                <w:rFonts w:hint="eastAsia"/>
                <w:sz w:val="21"/>
                <w:szCs w:val="21"/>
              </w:rPr>
              <w:t>数据类型参见</w:t>
            </w:r>
            <w:r>
              <w:rPr>
                <w:rFonts w:hint="eastAsia"/>
                <w:sz w:val="21"/>
                <w:szCs w:val="21"/>
              </w:rPr>
              <w:t>Headline</w:t>
            </w:r>
          </w:p>
        </w:tc>
      </w:tr>
      <w:tr w:rsidR="00E04E8D" w:rsidTr="00AE3B62">
        <w:trPr>
          <w:jc w:val="center"/>
        </w:trPr>
        <w:tc>
          <w:tcPr>
            <w:tcW w:w="1033" w:type="pct"/>
          </w:tcPr>
          <w:p w:rsidR="00E04E8D" w:rsidRPr="00BB7DAF" w:rsidRDefault="00E04E8D" w:rsidP="00AE3B62">
            <w:pPr>
              <w:rPr>
                <w:sz w:val="21"/>
                <w:szCs w:val="21"/>
              </w:rPr>
            </w:pPr>
            <w:r w:rsidRPr="00BB7DAF">
              <w:rPr>
                <w:rFonts w:hint="eastAsia"/>
                <w:sz w:val="21"/>
                <w:szCs w:val="21"/>
              </w:rPr>
              <w:t>公告大小</w:t>
            </w:r>
          </w:p>
        </w:tc>
        <w:tc>
          <w:tcPr>
            <w:tcW w:w="1125" w:type="pct"/>
          </w:tcPr>
          <w:p w:rsidR="00E04E8D" w:rsidRPr="00BB7DAF" w:rsidRDefault="00E04E8D" w:rsidP="00AE3B62">
            <w:pPr>
              <w:rPr>
                <w:sz w:val="21"/>
                <w:szCs w:val="21"/>
              </w:rPr>
            </w:pPr>
            <w:r w:rsidRPr="00BB7DAF">
              <w:rPr>
                <w:rFonts w:hint="eastAsia"/>
                <w:sz w:val="21"/>
                <w:szCs w:val="21"/>
              </w:rPr>
              <w:t>SIZE1</w:t>
            </w:r>
          </w:p>
        </w:tc>
        <w:tc>
          <w:tcPr>
            <w:tcW w:w="2842" w:type="pct"/>
          </w:tcPr>
          <w:p w:rsidR="00E04E8D" w:rsidRPr="00BB7DAF" w:rsidRDefault="00E04E8D" w:rsidP="00AE3B62">
            <w:pPr>
              <w:rPr>
                <w:sz w:val="21"/>
                <w:szCs w:val="21"/>
              </w:rPr>
            </w:pPr>
            <w:r>
              <w:rPr>
                <w:rFonts w:hint="eastAsia"/>
                <w:sz w:val="21"/>
                <w:szCs w:val="21"/>
              </w:rPr>
              <w:t>数据类型参见</w:t>
            </w:r>
            <w:r w:rsidRPr="00C4727A">
              <w:rPr>
                <w:rFonts w:hint="eastAsia"/>
                <w:sz w:val="21"/>
                <w:szCs w:val="21"/>
              </w:rPr>
              <w:t>RawDataLength</w:t>
            </w:r>
          </w:p>
        </w:tc>
      </w:tr>
      <w:tr w:rsidR="00E04E8D" w:rsidTr="00AE3B62">
        <w:trPr>
          <w:jc w:val="center"/>
        </w:trPr>
        <w:tc>
          <w:tcPr>
            <w:tcW w:w="1033" w:type="pct"/>
          </w:tcPr>
          <w:p w:rsidR="00E04E8D" w:rsidRPr="00BB7DAF" w:rsidRDefault="00E04E8D" w:rsidP="00AE3B62">
            <w:pPr>
              <w:rPr>
                <w:sz w:val="21"/>
                <w:szCs w:val="21"/>
              </w:rPr>
            </w:pPr>
            <w:r w:rsidRPr="00BB7DAF">
              <w:rPr>
                <w:rFonts w:hint="eastAsia"/>
                <w:sz w:val="21"/>
                <w:szCs w:val="21"/>
              </w:rPr>
              <w:t>公告时间</w:t>
            </w:r>
          </w:p>
        </w:tc>
        <w:tc>
          <w:tcPr>
            <w:tcW w:w="1125" w:type="pct"/>
          </w:tcPr>
          <w:p w:rsidR="00E04E8D" w:rsidRPr="00BB7DAF" w:rsidRDefault="00E04E8D" w:rsidP="00AE3B62">
            <w:pPr>
              <w:rPr>
                <w:sz w:val="21"/>
                <w:szCs w:val="21"/>
              </w:rPr>
            </w:pPr>
            <w:r w:rsidRPr="00BB7DAF">
              <w:rPr>
                <w:rFonts w:hint="eastAsia"/>
                <w:sz w:val="21"/>
                <w:szCs w:val="21"/>
              </w:rPr>
              <w:t xml:space="preserve">TIME1 </w:t>
            </w:r>
          </w:p>
        </w:tc>
        <w:tc>
          <w:tcPr>
            <w:tcW w:w="2842" w:type="pct"/>
          </w:tcPr>
          <w:p w:rsidR="00E04E8D" w:rsidRPr="00BB7DAF" w:rsidRDefault="00E04E8D" w:rsidP="00AE3B62">
            <w:pPr>
              <w:rPr>
                <w:sz w:val="21"/>
                <w:szCs w:val="21"/>
              </w:rPr>
            </w:pPr>
            <w:r>
              <w:rPr>
                <w:rFonts w:hint="eastAsia"/>
                <w:sz w:val="21"/>
                <w:szCs w:val="21"/>
              </w:rPr>
              <w:t>数据类型参见</w:t>
            </w:r>
            <w:r>
              <w:rPr>
                <w:rFonts w:hint="eastAsia"/>
                <w:sz w:val="21"/>
                <w:szCs w:val="21"/>
              </w:rPr>
              <w:t>OrigTime</w:t>
            </w:r>
          </w:p>
        </w:tc>
      </w:tr>
      <w:tr w:rsidR="00E04E8D" w:rsidTr="00AE3B62">
        <w:trPr>
          <w:jc w:val="center"/>
        </w:trPr>
        <w:tc>
          <w:tcPr>
            <w:tcW w:w="1033" w:type="pct"/>
          </w:tcPr>
          <w:p w:rsidR="00E04E8D" w:rsidRPr="00BB7DAF" w:rsidRDefault="00E04E8D" w:rsidP="00AE3B62">
            <w:pPr>
              <w:rPr>
                <w:sz w:val="21"/>
                <w:szCs w:val="21"/>
              </w:rPr>
            </w:pPr>
            <w:r>
              <w:rPr>
                <w:sz w:val="21"/>
                <w:szCs w:val="21"/>
              </w:rPr>
              <w:t>…</w:t>
            </w:r>
          </w:p>
        </w:tc>
        <w:tc>
          <w:tcPr>
            <w:tcW w:w="1125" w:type="pct"/>
          </w:tcPr>
          <w:p w:rsidR="00E04E8D" w:rsidRDefault="00E04E8D" w:rsidP="00AE3B62">
            <w:pPr>
              <w:rPr>
                <w:sz w:val="21"/>
                <w:szCs w:val="21"/>
              </w:rPr>
            </w:pPr>
            <w:r>
              <w:rPr>
                <w:sz w:val="21"/>
                <w:szCs w:val="21"/>
              </w:rPr>
              <w:t>…</w:t>
            </w:r>
          </w:p>
        </w:tc>
        <w:tc>
          <w:tcPr>
            <w:tcW w:w="2842" w:type="pct"/>
          </w:tcPr>
          <w:p w:rsidR="00E04E8D" w:rsidRPr="00BB7DAF" w:rsidRDefault="00E04E8D" w:rsidP="00AE3B62">
            <w:pPr>
              <w:rPr>
                <w:sz w:val="21"/>
                <w:szCs w:val="21"/>
              </w:rPr>
            </w:pPr>
            <w:r>
              <w:rPr>
                <w:sz w:val="21"/>
                <w:szCs w:val="21"/>
              </w:rPr>
              <w:t>…</w:t>
            </w:r>
          </w:p>
        </w:tc>
      </w:tr>
    </w:tbl>
    <w:p w:rsidR="00E04E8D" w:rsidRDefault="00E04E8D" w:rsidP="00E04E8D">
      <w:pPr>
        <w:ind w:firstLine="420"/>
        <w:rPr>
          <w:rFonts w:cs="Courier New"/>
          <w:sz w:val="21"/>
          <w:szCs w:val="21"/>
        </w:rPr>
      </w:pPr>
      <w:r w:rsidRPr="001F5F99">
        <w:rPr>
          <w:rFonts w:hint="eastAsia"/>
          <w:sz w:val="21"/>
          <w:szCs w:val="21"/>
        </w:rPr>
        <w:t>下面是</w:t>
      </w:r>
      <w:r>
        <w:rPr>
          <w:rFonts w:hint="eastAsia"/>
          <w:sz w:val="21"/>
          <w:szCs w:val="21"/>
        </w:rPr>
        <w:t>RawData</w:t>
      </w:r>
      <w:r>
        <w:rPr>
          <w:rFonts w:hint="eastAsia"/>
          <w:sz w:val="21"/>
          <w:szCs w:val="21"/>
        </w:rPr>
        <w:t>中存放内容的</w:t>
      </w:r>
      <w:r w:rsidRPr="001F5F99">
        <w:rPr>
          <w:rFonts w:hint="eastAsia"/>
          <w:sz w:val="21"/>
          <w:szCs w:val="21"/>
        </w:rPr>
        <w:t>一个</w:t>
      </w:r>
      <w:r>
        <w:rPr>
          <w:rFonts w:hint="eastAsia"/>
          <w:sz w:val="21"/>
          <w:szCs w:val="21"/>
        </w:rPr>
        <w:t>简单</w:t>
      </w:r>
      <w:r w:rsidRPr="001F5F99">
        <w:rPr>
          <w:rFonts w:hint="eastAsia"/>
          <w:sz w:val="21"/>
          <w:szCs w:val="21"/>
        </w:rPr>
        <w:t>示例：</w:t>
      </w:r>
    </w:p>
    <w:p w:rsidR="00E04E8D" w:rsidRPr="001F5F99" w:rsidRDefault="00E04E8D" w:rsidP="00E04E8D">
      <w:pPr>
        <w:ind w:firstLine="420"/>
        <w:rPr>
          <w:rFonts w:cs="Courier New"/>
          <w:sz w:val="21"/>
          <w:szCs w:val="21"/>
        </w:rPr>
      </w:pPr>
      <w:r w:rsidRPr="001F5F99">
        <w:rPr>
          <w:rFonts w:cs="Courier New" w:hint="eastAsia"/>
          <w:sz w:val="21"/>
          <w:szCs w:val="21"/>
        </w:rPr>
        <w:t>BulletNum = 2</w:t>
      </w:r>
    </w:p>
    <w:p w:rsidR="00E04E8D" w:rsidRPr="001F5F99" w:rsidRDefault="00E04E8D" w:rsidP="00E04E8D">
      <w:pPr>
        <w:ind w:firstLine="420"/>
        <w:rPr>
          <w:rFonts w:cs="Courier New"/>
          <w:sz w:val="21"/>
          <w:szCs w:val="21"/>
        </w:rPr>
      </w:pPr>
      <w:r w:rsidRPr="001F5F99">
        <w:rPr>
          <w:rFonts w:cs="Courier New" w:hint="eastAsia"/>
          <w:sz w:val="21"/>
          <w:szCs w:val="21"/>
        </w:rPr>
        <w:t>ID1 = SZGG0001</w:t>
      </w:r>
    </w:p>
    <w:p w:rsidR="00E04E8D" w:rsidRPr="001F5F99" w:rsidRDefault="00E04E8D" w:rsidP="00E04E8D">
      <w:pPr>
        <w:ind w:firstLine="420"/>
        <w:rPr>
          <w:rFonts w:cs="Courier New"/>
          <w:sz w:val="21"/>
          <w:szCs w:val="21"/>
        </w:rPr>
      </w:pPr>
      <w:r w:rsidRPr="001F5F99">
        <w:rPr>
          <w:rFonts w:cs="Courier New" w:hint="eastAsia"/>
          <w:sz w:val="21"/>
          <w:szCs w:val="21"/>
        </w:rPr>
        <w:t xml:space="preserve">NAME1 = </w:t>
      </w:r>
      <w:r w:rsidRPr="001F5F99">
        <w:rPr>
          <w:rFonts w:cs="Courier New" w:hint="eastAsia"/>
          <w:sz w:val="21"/>
          <w:szCs w:val="21"/>
        </w:rPr>
        <w:t>中小企业</w:t>
      </w:r>
      <w:proofErr w:type="gramStart"/>
      <w:r w:rsidRPr="001F5F99">
        <w:rPr>
          <w:rFonts w:cs="Courier New" w:hint="eastAsia"/>
          <w:sz w:val="21"/>
          <w:szCs w:val="21"/>
        </w:rPr>
        <w:t>板交易</w:t>
      </w:r>
      <w:proofErr w:type="gramEnd"/>
      <w:r w:rsidRPr="001F5F99">
        <w:rPr>
          <w:rFonts w:cs="Courier New" w:hint="eastAsia"/>
          <w:sz w:val="21"/>
          <w:szCs w:val="21"/>
        </w:rPr>
        <w:t>公开信息</w:t>
      </w:r>
    </w:p>
    <w:p w:rsidR="00E04E8D" w:rsidRPr="001F5F99" w:rsidRDefault="00E04E8D" w:rsidP="00E04E8D">
      <w:pPr>
        <w:ind w:firstLine="420"/>
        <w:rPr>
          <w:rFonts w:cs="Courier New"/>
          <w:sz w:val="21"/>
          <w:szCs w:val="21"/>
        </w:rPr>
      </w:pPr>
      <w:r w:rsidRPr="001F5F99">
        <w:rPr>
          <w:rFonts w:cs="Courier New" w:hint="eastAsia"/>
          <w:sz w:val="21"/>
          <w:szCs w:val="21"/>
        </w:rPr>
        <w:t>SIZE1 = 100245</w:t>
      </w:r>
    </w:p>
    <w:p w:rsidR="00E04E8D" w:rsidRPr="001F5F99" w:rsidRDefault="00E04E8D" w:rsidP="00E04E8D">
      <w:pPr>
        <w:ind w:firstLine="420"/>
        <w:rPr>
          <w:rFonts w:cs="Courier New"/>
          <w:sz w:val="21"/>
          <w:szCs w:val="21"/>
        </w:rPr>
      </w:pPr>
      <w:r w:rsidRPr="001F5F99">
        <w:rPr>
          <w:rFonts w:cs="Courier New" w:hint="eastAsia"/>
          <w:sz w:val="21"/>
          <w:szCs w:val="21"/>
        </w:rPr>
        <w:lastRenderedPageBreak/>
        <w:t>TIME1 = 20071022-09:15:01</w:t>
      </w:r>
    </w:p>
    <w:p w:rsidR="00E04E8D" w:rsidRPr="001F5F99" w:rsidRDefault="00E04E8D" w:rsidP="00E04E8D">
      <w:pPr>
        <w:ind w:firstLine="420"/>
        <w:rPr>
          <w:rFonts w:cs="Courier New"/>
          <w:sz w:val="21"/>
          <w:szCs w:val="21"/>
        </w:rPr>
      </w:pPr>
      <w:r w:rsidRPr="001F5F99">
        <w:rPr>
          <w:rFonts w:cs="Courier New" w:hint="eastAsia"/>
          <w:sz w:val="21"/>
          <w:szCs w:val="21"/>
        </w:rPr>
        <w:t>ID2 = SZGG0002</w:t>
      </w:r>
    </w:p>
    <w:p w:rsidR="00E04E8D" w:rsidRPr="001F5F99" w:rsidRDefault="00E04E8D" w:rsidP="00E04E8D">
      <w:pPr>
        <w:ind w:firstLine="420"/>
        <w:rPr>
          <w:rFonts w:cs="Courier New"/>
          <w:sz w:val="21"/>
          <w:szCs w:val="21"/>
        </w:rPr>
      </w:pPr>
      <w:r w:rsidRPr="001F5F99">
        <w:rPr>
          <w:rFonts w:cs="Courier New" w:hint="eastAsia"/>
          <w:sz w:val="21"/>
          <w:szCs w:val="21"/>
        </w:rPr>
        <w:t xml:space="preserve">NAME2 = </w:t>
      </w:r>
      <w:r w:rsidRPr="001F5F99">
        <w:rPr>
          <w:rFonts w:cs="Courier New" w:hint="eastAsia"/>
          <w:sz w:val="21"/>
          <w:szCs w:val="21"/>
        </w:rPr>
        <w:t>深圳证券市场权证交易公开信息</w:t>
      </w:r>
    </w:p>
    <w:p w:rsidR="00E04E8D" w:rsidRDefault="00E04E8D" w:rsidP="00E04E8D">
      <w:pPr>
        <w:ind w:firstLine="420"/>
        <w:rPr>
          <w:rFonts w:cs="Courier New"/>
          <w:sz w:val="21"/>
          <w:szCs w:val="21"/>
        </w:rPr>
      </w:pPr>
      <w:r w:rsidRPr="001F5F99">
        <w:rPr>
          <w:rFonts w:cs="Courier New" w:hint="eastAsia"/>
          <w:sz w:val="21"/>
          <w:szCs w:val="21"/>
        </w:rPr>
        <w:t>SIZE2 = 25076</w:t>
      </w:r>
    </w:p>
    <w:p w:rsidR="00E04E8D" w:rsidRPr="00B96538" w:rsidRDefault="00E04E8D" w:rsidP="00E04E8D"/>
    <w:p w:rsidR="00E04E8D" w:rsidRDefault="00E04E8D" w:rsidP="00E04E8D">
      <w:pPr>
        <w:pStyle w:val="3"/>
        <w:ind w:right="240"/>
      </w:pPr>
      <w:bookmarkStart w:id="100" w:name="_Toc454458715"/>
      <w:r>
        <w:rPr>
          <w:rFonts w:hint="eastAsia"/>
        </w:rPr>
        <w:t>快照行情</w:t>
      </w:r>
      <w:bookmarkEnd w:id="100"/>
    </w:p>
    <w:p w:rsidR="00E04E8D" w:rsidRPr="00015B0A"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13  MDGW</w:t>
      </w:r>
      <w:r>
        <w:rPr>
          <w:rFonts w:hint="eastAsia"/>
          <w:b/>
        </w:rPr>
        <w:t>发布快照行情消</w:t>
      </w:r>
      <w:r w:rsidRPr="00B45310">
        <w:rPr>
          <w:rFonts w:hint="eastAsia"/>
          <w:b/>
        </w:rPr>
        <w:t>息定义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326"/>
        <w:gridCol w:w="3312"/>
      </w:tblGrid>
      <w:tr w:rsidR="00E04E8D" w:rsidRPr="00F725D6" w:rsidTr="00AE3B62">
        <w:trPr>
          <w:jc w:val="center"/>
        </w:trPr>
        <w:tc>
          <w:tcPr>
            <w:tcW w:w="2063" w:type="pct"/>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937"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063" w:type="pct"/>
            <w:shd w:val="clear" w:color="auto" w:fill="auto"/>
            <w:vAlign w:val="center"/>
          </w:tcPr>
          <w:p w:rsidR="00E04E8D" w:rsidRDefault="00E04E8D" w:rsidP="00AE3B62">
            <w:pPr>
              <w:rPr>
                <w:sz w:val="21"/>
                <w:szCs w:val="21"/>
              </w:rPr>
            </w:pPr>
            <w:r w:rsidRPr="00F4101F">
              <w:rPr>
                <w:rFonts w:hint="eastAsia"/>
                <w:sz w:val="21"/>
                <w:szCs w:val="21"/>
              </w:rPr>
              <w:t>Standard Header</w:t>
            </w:r>
          </w:p>
        </w:tc>
        <w:tc>
          <w:tcPr>
            <w:tcW w:w="2937" w:type="pct"/>
          </w:tcPr>
          <w:p w:rsidR="00E04E8D" w:rsidRDefault="00E04E8D" w:rsidP="00AE3B62">
            <w:pPr>
              <w:rPr>
                <w:sz w:val="21"/>
                <w:szCs w:val="21"/>
              </w:rPr>
            </w:pPr>
            <w:r>
              <w:rPr>
                <w:rFonts w:hint="eastAsia"/>
                <w:sz w:val="21"/>
                <w:szCs w:val="21"/>
              </w:rPr>
              <w:t>消息头</w:t>
            </w:r>
          </w:p>
          <w:p w:rsidR="00E04E8D" w:rsidRPr="004640A7" w:rsidRDefault="00E04E8D" w:rsidP="00AE3B62">
            <w:pPr>
              <w:rPr>
                <w:sz w:val="21"/>
                <w:szCs w:val="21"/>
              </w:rPr>
            </w:pPr>
            <w:r>
              <w:rPr>
                <w:rFonts w:hint="eastAsia"/>
                <w:sz w:val="21"/>
                <w:szCs w:val="21"/>
              </w:rPr>
              <w:t>MsgType=3xxx11</w:t>
            </w:r>
          </w:p>
        </w:tc>
      </w:tr>
      <w:tr w:rsidR="00E04E8D" w:rsidRPr="00F725D6" w:rsidTr="00AE3B62">
        <w:trPr>
          <w:jc w:val="center"/>
        </w:trPr>
        <w:tc>
          <w:tcPr>
            <w:tcW w:w="2063" w:type="pct"/>
            <w:shd w:val="clear" w:color="auto" w:fill="auto"/>
            <w:vAlign w:val="center"/>
          </w:tcPr>
          <w:p w:rsidR="00E04E8D" w:rsidRPr="006A038E" w:rsidRDefault="00E04E8D" w:rsidP="00AE3B62">
            <w:pPr>
              <w:jc w:val="left"/>
              <w:rPr>
                <w:sz w:val="21"/>
                <w:szCs w:val="21"/>
              </w:rPr>
            </w:pPr>
            <w:r>
              <w:rPr>
                <w:rFonts w:hint="eastAsia"/>
                <w:sz w:val="21"/>
                <w:szCs w:val="21"/>
              </w:rPr>
              <w:t>OrigTime</w:t>
            </w:r>
          </w:p>
        </w:tc>
        <w:tc>
          <w:tcPr>
            <w:tcW w:w="2937" w:type="pct"/>
            <w:vAlign w:val="center"/>
          </w:tcPr>
          <w:p w:rsidR="00E04E8D" w:rsidRPr="006A038E" w:rsidRDefault="00E04E8D" w:rsidP="00AE3B62">
            <w:pPr>
              <w:rPr>
                <w:sz w:val="21"/>
                <w:szCs w:val="21"/>
              </w:rPr>
            </w:pPr>
            <w:r w:rsidRPr="006A038E">
              <w:rPr>
                <w:rFonts w:hint="eastAsia"/>
                <w:sz w:val="21"/>
                <w:szCs w:val="21"/>
              </w:rPr>
              <w:t>数据生成时间</w:t>
            </w:r>
          </w:p>
        </w:tc>
      </w:tr>
      <w:tr w:rsidR="00E04E8D" w:rsidRPr="00F725D6" w:rsidTr="00AE3B62">
        <w:trPr>
          <w:jc w:val="center"/>
        </w:trPr>
        <w:tc>
          <w:tcPr>
            <w:tcW w:w="2063" w:type="pct"/>
            <w:shd w:val="clear" w:color="auto" w:fill="auto"/>
            <w:vAlign w:val="center"/>
          </w:tcPr>
          <w:p w:rsidR="00E04E8D" w:rsidRPr="00EF503D" w:rsidRDefault="00E04E8D" w:rsidP="00AE3B62">
            <w:pPr>
              <w:jc w:val="left"/>
              <w:rPr>
                <w:sz w:val="21"/>
                <w:szCs w:val="21"/>
              </w:rPr>
            </w:pPr>
            <w:r>
              <w:rPr>
                <w:rFonts w:hint="eastAsia"/>
                <w:sz w:val="21"/>
                <w:szCs w:val="21"/>
              </w:rPr>
              <w:t>ChannelNo</w:t>
            </w:r>
          </w:p>
        </w:tc>
        <w:tc>
          <w:tcPr>
            <w:tcW w:w="2937" w:type="pct"/>
            <w:vAlign w:val="center"/>
          </w:tcPr>
          <w:p w:rsidR="00E04E8D" w:rsidRPr="00EF503D" w:rsidRDefault="00E04E8D" w:rsidP="00AE3B62">
            <w:pPr>
              <w:rPr>
                <w:sz w:val="21"/>
                <w:szCs w:val="21"/>
              </w:rPr>
            </w:pPr>
            <w:r>
              <w:rPr>
                <w:rFonts w:hint="eastAsia"/>
                <w:sz w:val="21"/>
                <w:szCs w:val="21"/>
              </w:rPr>
              <w:t>频道代码</w:t>
            </w:r>
          </w:p>
        </w:tc>
      </w:tr>
      <w:tr w:rsidR="00E04E8D" w:rsidRPr="00F725D6" w:rsidTr="00AE3B62">
        <w:trPr>
          <w:jc w:val="center"/>
        </w:trPr>
        <w:tc>
          <w:tcPr>
            <w:tcW w:w="2063" w:type="pct"/>
            <w:shd w:val="clear" w:color="auto" w:fill="auto"/>
            <w:vAlign w:val="center"/>
          </w:tcPr>
          <w:p w:rsidR="00E04E8D" w:rsidRPr="006A038E" w:rsidRDefault="00E04E8D" w:rsidP="00AE3B62">
            <w:pPr>
              <w:jc w:val="left"/>
              <w:rPr>
                <w:sz w:val="21"/>
                <w:szCs w:val="21"/>
              </w:rPr>
            </w:pPr>
            <w:r>
              <w:rPr>
                <w:rFonts w:hint="eastAsia"/>
                <w:sz w:val="21"/>
                <w:szCs w:val="21"/>
              </w:rPr>
              <w:t>MDStreamID</w:t>
            </w:r>
          </w:p>
        </w:tc>
        <w:tc>
          <w:tcPr>
            <w:tcW w:w="2937" w:type="pct"/>
            <w:vAlign w:val="center"/>
          </w:tcPr>
          <w:p w:rsidR="00E04E8D" w:rsidRPr="001C3FD6" w:rsidRDefault="00E04E8D" w:rsidP="00AE3B62">
            <w:pPr>
              <w:rPr>
                <w:sz w:val="21"/>
                <w:szCs w:val="21"/>
              </w:rPr>
            </w:pPr>
            <w:r>
              <w:rPr>
                <w:rFonts w:hint="eastAsia"/>
                <w:sz w:val="21"/>
                <w:szCs w:val="21"/>
              </w:rPr>
              <w:t>行情类别</w:t>
            </w:r>
          </w:p>
        </w:tc>
      </w:tr>
      <w:tr w:rsidR="00E04E8D" w:rsidRPr="00F725D6" w:rsidTr="00AE3B62">
        <w:trPr>
          <w:jc w:val="center"/>
        </w:trPr>
        <w:tc>
          <w:tcPr>
            <w:tcW w:w="2063" w:type="pct"/>
            <w:shd w:val="clear" w:color="auto" w:fill="auto"/>
            <w:vAlign w:val="center"/>
          </w:tcPr>
          <w:p w:rsidR="00E04E8D" w:rsidRPr="006A038E" w:rsidRDefault="00E04E8D" w:rsidP="00AE3B62">
            <w:pPr>
              <w:jc w:val="left"/>
              <w:rPr>
                <w:sz w:val="21"/>
                <w:szCs w:val="21"/>
              </w:rPr>
            </w:pPr>
            <w:r w:rsidRPr="006A038E">
              <w:rPr>
                <w:rFonts w:hint="eastAsia"/>
                <w:sz w:val="21"/>
                <w:szCs w:val="21"/>
              </w:rPr>
              <w:t>SecurityID</w:t>
            </w:r>
          </w:p>
        </w:tc>
        <w:tc>
          <w:tcPr>
            <w:tcW w:w="2937" w:type="pct"/>
            <w:vAlign w:val="center"/>
          </w:tcPr>
          <w:p w:rsidR="00E04E8D" w:rsidRPr="006A038E" w:rsidRDefault="00E04E8D" w:rsidP="00AE3B62">
            <w:pPr>
              <w:rPr>
                <w:sz w:val="21"/>
                <w:szCs w:val="21"/>
              </w:rPr>
            </w:pPr>
            <w:r w:rsidRPr="006A038E">
              <w:rPr>
                <w:rFonts w:hint="eastAsia"/>
                <w:sz w:val="21"/>
                <w:szCs w:val="21"/>
              </w:rPr>
              <w:t>证券代码</w:t>
            </w:r>
          </w:p>
        </w:tc>
      </w:tr>
      <w:tr w:rsidR="00E04E8D" w:rsidRPr="00F725D6" w:rsidTr="00AE3B62">
        <w:trPr>
          <w:jc w:val="center"/>
        </w:trPr>
        <w:tc>
          <w:tcPr>
            <w:tcW w:w="2063" w:type="pct"/>
            <w:shd w:val="clear" w:color="auto" w:fill="auto"/>
            <w:vAlign w:val="center"/>
          </w:tcPr>
          <w:p w:rsidR="00E04E8D" w:rsidRPr="00AF5379" w:rsidRDefault="00E04E8D" w:rsidP="00AE3B62">
            <w:pPr>
              <w:jc w:val="left"/>
              <w:rPr>
                <w:sz w:val="21"/>
                <w:szCs w:val="21"/>
              </w:rPr>
            </w:pPr>
            <w:r w:rsidRPr="00AF5379">
              <w:rPr>
                <w:sz w:val="21"/>
                <w:szCs w:val="21"/>
              </w:rPr>
              <w:t>SecurityID</w:t>
            </w:r>
            <w:r>
              <w:rPr>
                <w:rFonts w:hint="eastAsia"/>
                <w:sz w:val="21"/>
                <w:szCs w:val="21"/>
              </w:rPr>
              <w:t>Source</w:t>
            </w:r>
          </w:p>
        </w:tc>
        <w:tc>
          <w:tcPr>
            <w:tcW w:w="2937" w:type="pct"/>
            <w:vAlign w:val="center"/>
          </w:tcPr>
          <w:p w:rsidR="00E04E8D" w:rsidRPr="006A038E" w:rsidRDefault="00E04E8D" w:rsidP="00AE3B62">
            <w:pPr>
              <w:rPr>
                <w:sz w:val="21"/>
                <w:szCs w:val="21"/>
              </w:rPr>
            </w:pPr>
            <w:r>
              <w:rPr>
                <w:rFonts w:hint="eastAsia"/>
                <w:sz w:val="21"/>
                <w:szCs w:val="21"/>
              </w:rPr>
              <w:t>证券代码源</w:t>
            </w:r>
          </w:p>
        </w:tc>
      </w:tr>
      <w:tr w:rsidR="00E04E8D" w:rsidRPr="006A038E" w:rsidTr="00AE3B62">
        <w:trPr>
          <w:jc w:val="center"/>
        </w:trPr>
        <w:tc>
          <w:tcPr>
            <w:tcW w:w="2063" w:type="pct"/>
            <w:tcBorders>
              <w:top w:val="single" w:sz="6" w:space="0" w:color="auto"/>
              <w:left w:val="double" w:sz="4" w:space="0" w:color="auto"/>
              <w:bottom w:val="single" w:sz="6" w:space="0" w:color="auto"/>
              <w:right w:val="single" w:sz="6" w:space="0" w:color="auto"/>
            </w:tcBorders>
            <w:shd w:val="clear" w:color="auto" w:fill="auto"/>
            <w:vAlign w:val="center"/>
          </w:tcPr>
          <w:p w:rsidR="00E04E8D" w:rsidRPr="006A038E" w:rsidRDefault="00E04E8D" w:rsidP="00AE3B62">
            <w:pPr>
              <w:jc w:val="left"/>
              <w:rPr>
                <w:sz w:val="21"/>
                <w:szCs w:val="21"/>
              </w:rPr>
            </w:pPr>
            <w:r>
              <w:rPr>
                <w:rFonts w:hint="eastAsia"/>
                <w:sz w:val="21"/>
                <w:szCs w:val="21"/>
              </w:rPr>
              <w:t>TradingPhaseCode</w:t>
            </w:r>
          </w:p>
        </w:tc>
        <w:tc>
          <w:tcPr>
            <w:tcW w:w="2937" w:type="pct"/>
            <w:tcBorders>
              <w:top w:val="single" w:sz="6" w:space="0" w:color="auto"/>
              <w:left w:val="single" w:sz="6" w:space="0" w:color="auto"/>
              <w:bottom w:val="single" w:sz="6" w:space="0" w:color="auto"/>
              <w:right w:val="double" w:sz="4" w:space="0" w:color="auto"/>
            </w:tcBorders>
            <w:vAlign w:val="center"/>
          </w:tcPr>
          <w:p w:rsidR="00E04E8D" w:rsidRDefault="00E04E8D" w:rsidP="00AE3B62">
            <w:pPr>
              <w:rPr>
                <w:sz w:val="21"/>
                <w:szCs w:val="21"/>
              </w:rPr>
            </w:pPr>
            <w:r>
              <w:rPr>
                <w:rFonts w:hint="eastAsia"/>
                <w:sz w:val="21"/>
                <w:szCs w:val="21"/>
              </w:rPr>
              <w:t>产品所处的交易阶段代码</w:t>
            </w:r>
          </w:p>
          <w:p w:rsidR="00E04E8D" w:rsidRDefault="00E04E8D" w:rsidP="00AE3B62">
            <w:pPr>
              <w:rPr>
                <w:sz w:val="21"/>
                <w:szCs w:val="21"/>
              </w:rPr>
            </w:pPr>
            <w:r>
              <w:rPr>
                <w:rFonts w:hint="eastAsia"/>
                <w:sz w:val="21"/>
                <w:szCs w:val="21"/>
              </w:rPr>
              <w:t>第</w:t>
            </w:r>
            <w:r>
              <w:rPr>
                <w:rFonts w:hint="eastAsia"/>
                <w:sz w:val="21"/>
                <w:szCs w:val="21"/>
              </w:rPr>
              <w:t>0</w:t>
            </w:r>
            <w:r>
              <w:rPr>
                <w:rFonts w:hint="eastAsia"/>
                <w:sz w:val="21"/>
                <w:szCs w:val="21"/>
              </w:rPr>
              <w:t>位：</w:t>
            </w:r>
          </w:p>
          <w:p w:rsidR="00E04E8D" w:rsidRDefault="00E04E8D" w:rsidP="00AE3B62">
            <w:pPr>
              <w:rPr>
                <w:sz w:val="21"/>
                <w:szCs w:val="21"/>
              </w:rPr>
            </w:pPr>
            <w:r>
              <w:rPr>
                <w:rFonts w:hint="eastAsia"/>
                <w:sz w:val="21"/>
                <w:szCs w:val="21"/>
              </w:rPr>
              <w:t>S=</w:t>
            </w:r>
            <w:r>
              <w:rPr>
                <w:rFonts w:hint="eastAsia"/>
                <w:sz w:val="21"/>
                <w:szCs w:val="21"/>
              </w:rPr>
              <w:t>启动（开市前）</w:t>
            </w:r>
          </w:p>
          <w:p w:rsidR="00E04E8D" w:rsidRDefault="00E04E8D" w:rsidP="00AE3B62">
            <w:pPr>
              <w:rPr>
                <w:sz w:val="21"/>
                <w:szCs w:val="21"/>
              </w:rPr>
            </w:pPr>
            <w:r>
              <w:rPr>
                <w:rFonts w:hint="eastAsia"/>
                <w:sz w:val="21"/>
                <w:szCs w:val="21"/>
              </w:rPr>
              <w:t>O=</w:t>
            </w:r>
            <w:r>
              <w:rPr>
                <w:rFonts w:hint="eastAsia"/>
                <w:sz w:val="21"/>
                <w:szCs w:val="21"/>
              </w:rPr>
              <w:t>开盘集合竞价</w:t>
            </w:r>
          </w:p>
          <w:p w:rsidR="00E04E8D" w:rsidRDefault="00E04E8D" w:rsidP="00AE3B62">
            <w:pPr>
              <w:rPr>
                <w:sz w:val="21"/>
                <w:szCs w:val="21"/>
              </w:rPr>
            </w:pPr>
            <w:r>
              <w:rPr>
                <w:rFonts w:hint="eastAsia"/>
                <w:sz w:val="21"/>
                <w:szCs w:val="21"/>
              </w:rPr>
              <w:t>T=</w:t>
            </w:r>
            <w:r>
              <w:rPr>
                <w:rFonts w:hint="eastAsia"/>
                <w:sz w:val="21"/>
                <w:szCs w:val="21"/>
              </w:rPr>
              <w:t>连续竞价</w:t>
            </w:r>
          </w:p>
          <w:p w:rsidR="00E04E8D" w:rsidRDefault="00E04E8D" w:rsidP="00AE3B62">
            <w:pPr>
              <w:rPr>
                <w:sz w:val="21"/>
                <w:szCs w:val="21"/>
              </w:rPr>
            </w:pPr>
            <w:r>
              <w:rPr>
                <w:rFonts w:hint="eastAsia"/>
                <w:sz w:val="21"/>
                <w:szCs w:val="21"/>
              </w:rPr>
              <w:t>B=</w:t>
            </w:r>
            <w:r>
              <w:rPr>
                <w:rFonts w:hint="eastAsia"/>
                <w:sz w:val="21"/>
                <w:szCs w:val="21"/>
              </w:rPr>
              <w:t>休市</w:t>
            </w:r>
          </w:p>
          <w:p w:rsidR="00E04E8D" w:rsidRDefault="00E04E8D" w:rsidP="00AE3B62">
            <w:pPr>
              <w:rPr>
                <w:sz w:val="21"/>
                <w:szCs w:val="21"/>
              </w:rPr>
            </w:pPr>
            <w:r>
              <w:rPr>
                <w:rFonts w:hint="eastAsia"/>
                <w:sz w:val="21"/>
                <w:szCs w:val="21"/>
              </w:rPr>
              <w:t>C=</w:t>
            </w:r>
            <w:r>
              <w:rPr>
                <w:rFonts w:hint="eastAsia"/>
                <w:sz w:val="21"/>
                <w:szCs w:val="21"/>
              </w:rPr>
              <w:t>收盘集合竞价</w:t>
            </w:r>
          </w:p>
          <w:p w:rsidR="00E04E8D" w:rsidRDefault="00E04E8D" w:rsidP="00AE3B62">
            <w:pPr>
              <w:rPr>
                <w:sz w:val="21"/>
                <w:szCs w:val="21"/>
              </w:rPr>
            </w:pPr>
            <w:r>
              <w:rPr>
                <w:rFonts w:hint="eastAsia"/>
                <w:sz w:val="21"/>
                <w:szCs w:val="21"/>
              </w:rPr>
              <w:t>E=</w:t>
            </w:r>
            <w:r>
              <w:rPr>
                <w:rFonts w:hint="eastAsia"/>
                <w:sz w:val="21"/>
                <w:szCs w:val="21"/>
              </w:rPr>
              <w:t>已闭市</w:t>
            </w:r>
          </w:p>
          <w:p w:rsidR="00E04E8D" w:rsidRDefault="00E04E8D" w:rsidP="00AE3B62">
            <w:pPr>
              <w:rPr>
                <w:sz w:val="21"/>
                <w:szCs w:val="21"/>
              </w:rPr>
            </w:pPr>
            <w:r>
              <w:rPr>
                <w:rFonts w:hint="eastAsia"/>
                <w:sz w:val="21"/>
                <w:szCs w:val="21"/>
              </w:rPr>
              <w:t>H=</w:t>
            </w:r>
            <w:r>
              <w:rPr>
                <w:rFonts w:hint="eastAsia"/>
                <w:sz w:val="21"/>
                <w:szCs w:val="21"/>
              </w:rPr>
              <w:t>临时停牌</w:t>
            </w:r>
          </w:p>
          <w:p w:rsidR="00E04E8D" w:rsidRDefault="00E04E8D" w:rsidP="00AE3B62">
            <w:pPr>
              <w:rPr>
                <w:sz w:val="21"/>
                <w:szCs w:val="21"/>
              </w:rPr>
            </w:pPr>
            <w:r>
              <w:rPr>
                <w:rFonts w:hint="eastAsia"/>
                <w:sz w:val="21"/>
                <w:szCs w:val="21"/>
              </w:rPr>
              <w:t>A=</w:t>
            </w:r>
            <w:r>
              <w:rPr>
                <w:rFonts w:hint="eastAsia"/>
                <w:sz w:val="21"/>
                <w:szCs w:val="21"/>
              </w:rPr>
              <w:t>盘后交易</w:t>
            </w:r>
          </w:p>
          <w:p w:rsidR="00E04E8D" w:rsidRPr="00AE3B62" w:rsidRDefault="00E04E8D" w:rsidP="00AE3B62">
            <w:pPr>
              <w:rPr>
                <w:sz w:val="21"/>
                <w:szCs w:val="21"/>
              </w:rPr>
            </w:pPr>
            <w:r w:rsidRPr="00AE3B62">
              <w:rPr>
                <w:sz w:val="21"/>
                <w:szCs w:val="21"/>
              </w:rPr>
              <w:t>V=</w:t>
            </w:r>
            <w:r w:rsidRPr="00AE3B62">
              <w:rPr>
                <w:rFonts w:hint="eastAsia"/>
                <w:sz w:val="21"/>
                <w:szCs w:val="21"/>
              </w:rPr>
              <w:t>波动性中断</w:t>
            </w:r>
          </w:p>
          <w:p w:rsidR="00E04E8D" w:rsidRDefault="00E04E8D" w:rsidP="00AE3B62">
            <w:pPr>
              <w:rPr>
                <w:sz w:val="21"/>
                <w:szCs w:val="21"/>
              </w:rPr>
            </w:pPr>
            <w:r>
              <w:rPr>
                <w:rFonts w:hint="eastAsia"/>
                <w:sz w:val="21"/>
                <w:szCs w:val="21"/>
              </w:rPr>
              <w:t>第</w:t>
            </w:r>
            <w:r>
              <w:rPr>
                <w:rFonts w:hint="eastAsia"/>
                <w:sz w:val="21"/>
                <w:szCs w:val="21"/>
              </w:rPr>
              <w:t>1</w:t>
            </w:r>
            <w:r>
              <w:rPr>
                <w:rFonts w:hint="eastAsia"/>
                <w:sz w:val="21"/>
                <w:szCs w:val="21"/>
              </w:rPr>
              <w:t>位：</w:t>
            </w:r>
          </w:p>
          <w:p w:rsidR="00E04E8D" w:rsidRDefault="00E04E8D" w:rsidP="00AE3B62">
            <w:pPr>
              <w:rPr>
                <w:sz w:val="21"/>
                <w:szCs w:val="21"/>
              </w:rPr>
            </w:pPr>
            <w:r>
              <w:rPr>
                <w:rFonts w:hint="eastAsia"/>
                <w:sz w:val="21"/>
                <w:szCs w:val="21"/>
              </w:rPr>
              <w:t>0=</w:t>
            </w:r>
            <w:r>
              <w:rPr>
                <w:rFonts w:hint="eastAsia"/>
                <w:sz w:val="21"/>
                <w:szCs w:val="21"/>
              </w:rPr>
              <w:t>正常状态</w:t>
            </w:r>
          </w:p>
          <w:p w:rsidR="00E04E8D" w:rsidRPr="006A038E" w:rsidRDefault="00E04E8D" w:rsidP="00AE3B62">
            <w:pPr>
              <w:rPr>
                <w:sz w:val="21"/>
                <w:szCs w:val="21"/>
              </w:rPr>
            </w:pPr>
            <w:r>
              <w:rPr>
                <w:rFonts w:hint="eastAsia"/>
                <w:sz w:val="21"/>
                <w:szCs w:val="21"/>
              </w:rPr>
              <w:t>1=</w:t>
            </w:r>
            <w:r>
              <w:rPr>
                <w:rFonts w:hint="eastAsia"/>
                <w:sz w:val="21"/>
                <w:szCs w:val="21"/>
              </w:rPr>
              <w:t>全天停牌</w:t>
            </w:r>
          </w:p>
        </w:tc>
      </w:tr>
      <w:tr w:rsidR="00E04E8D" w:rsidRPr="00F725D6" w:rsidTr="00AE3B62">
        <w:trPr>
          <w:jc w:val="center"/>
        </w:trPr>
        <w:tc>
          <w:tcPr>
            <w:tcW w:w="2063" w:type="pct"/>
            <w:shd w:val="clear" w:color="auto" w:fill="auto"/>
            <w:vAlign w:val="center"/>
          </w:tcPr>
          <w:p w:rsidR="00E04E8D" w:rsidRPr="006A038E" w:rsidRDefault="00E04E8D" w:rsidP="00AE3B62">
            <w:pPr>
              <w:jc w:val="left"/>
              <w:rPr>
                <w:sz w:val="21"/>
                <w:szCs w:val="21"/>
              </w:rPr>
            </w:pPr>
            <w:r>
              <w:rPr>
                <w:rFonts w:hint="eastAsia"/>
                <w:sz w:val="21"/>
                <w:szCs w:val="21"/>
              </w:rPr>
              <w:t>PrevClosePx</w:t>
            </w:r>
          </w:p>
        </w:tc>
        <w:tc>
          <w:tcPr>
            <w:tcW w:w="2937" w:type="pct"/>
            <w:vAlign w:val="center"/>
          </w:tcPr>
          <w:p w:rsidR="00E04E8D" w:rsidRPr="00AF5379" w:rsidRDefault="00E04E8D" w:rsidP="00AE3B62">
            <w:pPr>
              <w:rPr>
                <w:sz w:val="21"/>
                <w:szCs w:val="21"/>
              </w:rPr>
            </w:pPr>
            <w:proofErr w:type="gramStart"/>
            <w:r>
              <w:rPr>
                <w:rFonts w:hint="eastAsia"/>
                <w:sz w:val="21"/>
                <w:szCs w:val="21"/>
              </w:rPr>
              <w:t>昨</w:t>
            </w:r>
            <w:proofErr w:type="gramEnd"/>
            <w:r>
              <w:rPr>
                <w:rFonts w:hint="eastAsia"/>
                <w:sz w:val="21"/>
                <w:szCs w:val="21"/>
              </w:rPr>
              <w:t>收价</w:t>
            </w:r>
          </w:p>
        </w:tc>
      </w:tr>
      <w:tr w:rsidR="00E04E8D" w:rsidRPr="00F725D6" w:rsidTr="00AE3B62">
        <w:trPr>
          <w:jc w:val="center"/>
        </w:trPr>
        <w:tc>
          <w:tcPr>
            <w:tcW w:w="2063" w:type="pct"/>
            <w:shd w:val="clear" w:color="auto" w:fill="auto"/>
            <w:vAlign w:val="center"/>
          </w:tcPr>
          <w:p w:rsidR="00E04E8D" w:rsidRPr="006A038E" w:rsidRDefault="00E04E8D" w:rsidP="00AE3B62">
            <w:pPr>
              <w:jc w:val="left"/>
              <w:rPr>
                <w:sz w:val="21"/>
                <w:szCs w:val="21"/>
              </w:rPr>
            </w:pPr>
            <w:r w:rsidRPr="006A038E">
              <w:rPr>
                <w:rFonts w:hint="eastAsia"/>
                <w:sz w:val="21"/>
                <w:szCs w:val="21"/>
              </w:rPr>
              <w:t>NumTrades</w:t>
            </w:r>
          </w:p>
        </w:tc>
        <w:tc>
          <w:tcPr>
            <w:tcW w:w="2937" w:type="pct"/>
            <w:vAlign w:val="center"/>
          </w:tcPr>
          <w:p w:rsidR="00E04E8D" w:rsidRPr="006A038E" w:rsidRDefault="00E04E8D" w:rsidP="00AE3B62">
            <w:pPr>
              <w:rPr>
                <w:sz w:val="21"/>
                <w:szCs w:val="21"/>
              </w:rPr>
            </w:pPr>
            <w:r w:rsidRPr="00AF5379">
              <w:rPr>
                <w:rFonts w:hint="eastAsia"/>
                <w:sz w:val="21"/>
                <w:szCs w:val="21"/>
              </w:rPr>
              <w:t>成交笔数</w:t>
            </w:r>
          </w:p>
        </w:tc>
      </w:tr>
      <w:tr w:rsidR="00E04E8D" w:rsidRPr="00F725D6" w:rsidTr="00AE3B62">
        <w:trPr>
          <w:jc w:val="center"/>
        </w:trPr>
        <w:tc>
          <w:tcPr>
            <w:tcW w:w="2063" w:type="pct"/>
            <w:shd w:val="clear" w:color="auto" w:fill="auto"/>
            <w:vAlign w:val="center"/>
          </w:tcPr>
          <w:p w:rsidR="00E04E8D" w:rsidRPr="006A038E" w:rsidRDefault="00E04E8D" w:rsidP="00AE3B62">
            <w:pPr>
              <w:jc w:val="left"/>
              <w:rPr>
                <w:sz w:val="21"/>
                <w:szCs w:val="21"/>
              </w:rPr>
            </w:pPr>
            <w:r w:rsidRPr="006A038E">
              <w:rPr>
                <w:rFonts w:hint="eastAsia"/>
                <w:sz w:val="21"/>
                <w:szCs w:val="21"/>
              </w:rPr>
              <w:t>TotalVolumeTrade</w:t>
            </w:r>
          </w:p>
        </w:tc>
        <w:tc>
          <w:tcPr>
            <w:tcW w:w="2937" w:type="pct"/>
            <w:vAlign w:val="center"/>
          </w:tcPr>
          <w:p w:rsidR="00E04E8D" w:rsidRPr="006A038E" w:rsidRDefault="00E04E8D" w:rsidP="00AE3B62">
            <w:pPr>
              <w:rPr>
                <w:sz w:val="21"/>
                <w:szCs w:val="21"/>
              </w:rPr>
            </w:pPr>
            <w:r w:rsidRPr="00AF5379">
              <w:rPr>
                <w:rFonts w:hint="eastAsia"/>
                <w:sz w:val="21"/>
                <w:szCs w:val="21"/>
              </w:rPr>
              <w:t>成交总量</w:t>
            </w:r>
          </w:p>
        </w:tc>
      </w:tr>
      <w:tr w:rsidR="00E04E8D" w:rsidRPr="00F725D6" w:rsidTr="00AE3B62">
        <w:trPr>
          <w:jc w:val="center"/>
        </w:trPr>
        <w:tc>
          <w:tcPr>
            <w:tcW w:w="2063" w:type="pct"/>
            <w:shd w:val="clear" w:color="auto" w:fill="auto"/>
            <w:vAlign w:val="center"/>
          </w:tcPr>
          <w:p w:rsidR="00E04E8D" w:rsidRPr="006A038E" w:rsidRDefault="00E04E8D" w:rsidP="00AE3B62">
            <w:pPr>
              <w:jc w:val="left"/>
              <w:rPr>
                <w:sz w:val="21"/>
                <w:szCs w:val="21"/>
              </w:rPr>
            </w:pPr>
            <w:r w:rsidRPr="006A038E">
              <w:rPr>
                <w:rFonts w:hint="eastAsia"/>
                <w:sz w:val="21"/>
                <w:szCs w:val="21"/>
              </w:rPr>
              <w:t>TotalValueTrade</w:t>
            </w:r>
          </w:p>
        </w:tc>
        <w:tc>
          <w:tcPr>
            <w:tcW w:w="2937" w:type="pct"/>
            <w:vAlign w:val="center"/>
          </w:tcPr>
          <w:p w:rsidR="00E04E8D" w:rsidRPr="006A038E" w:rsidRDefault="00E04E8D" w:rsidP="00AE3B62">
            <w:pPr>
              <w:rPr>
                <w:sz w:val="21"/>
                <w:szCs w:val="21"/>
              </w:rPr>
            </w:pPr>
            <w:r w:rsidRPr="006A038E">
              <w:rPr>
                <w:rFonts w:hint="eastAsia"/>
                <w:sz w:val="21"/>
                <w:szCs w:val="21"/>
              </w:rPr>
              <w:t>成交总金额</w:t>
            </w:r>
          </w:p>
        </w:tc>
      </w:tr>
      <w:tr w:rsidR="00E04E8D" w:rsidRPr="00F725D6" w:rsidTr="00AE3B62">
        <w:trPr>
          <w:jc w:val="center"/>
        </w:trPr>
        <w:tc>
          <w:tcPr>
            <w:tcW w:w="2063" w:type="pct"/>
            <w:shd w:val="clear" w:color="auto" w:fill="auto"/>
            <w:vAlign w:val="center"/>
          </w:tcPr>
          <w:p w:rsidR="00E04E8D" w:rsidRDefault="00E04E8D" w:rsidP="00AE3B62">
            <w:pPr>
              <w:rPr>
                <w:sz w:val="21"/>
                <w:szCs w:val="21"/>
              </w:rPr>
            </w:pPr>
            <w:r>
              <w:rPr>
                <w:rFonts w:hint="eastAsia"/>
                <w:sz w:val="21"/>
                <w:szCs w:val="21"/>
              </w:rPr>
              <w:t>Extend Fields</w:t>
            </w:r>
          </w:p>
        </w:tc>
        <w:tc>
          <w:tcPr>
            <w:tcW w:w="2937" w:type="pct"/>
          </w:tcPr>
          <w:p w:rsidR="00E04E8D" w:rsidRDefault="00E04E8D" w:rsidP="00AE3B62">
            <w:pPr>
              <w:rPr>
                <w:sz w:val="21"/>
                <w:szCs w:val="21"/>
              </w:rPr>
            </w:pPr>
            <w:r>
              <w:rPr>
                <w:rFonts w:hint="eastAsia"/>
                <w:sz w:val="21"/>
                <w:szCs w:val="21"/>
              </w:rPr>
              <w:t>各业务扩展字段</w:t>
            </w:r>
          </w:p>
        </w:tc>
      </w:tr>
    </w:tbl>
    <w:p w:rsidR="00E04E8D" w:rsidRDefault="00E04E8D" w:rsidP="00E04E8D"/>
    <w:p w:rsidR="00E04E8D" w:rsidRPr="00015B0A" w:rsidRDefault="00E04E8D" w:rsidP="00E04E8D">
      <w:pPr>
        <w:rPr>
          <w:sz w:val="21"/>
          <w:szCs w:val="21"/>
        </w:rPr>
      </w:pPr>
      <w:r w:rsidRPr="0010253A">
        <w:rPr>
          <w:rFonts w:hint="eastAsia"/>
          <w:sz w:val="21"/>
          <w:szCs w:val="21"/>
        </w:rPr>
        <w:t>注：</w:t>
      </w:r>
      <w:r w:rsidRPr="00015B0A">
        <w:rPr>
          <w:rFonts w:hint="eastAsia"/>
          <w:sz w:val="21"/>
          <w:szCs w:val="21"/>
        </w:rPr>
        <w:t>该消息用于以下行情类别：</w:t>
      </w:r>
    </w:p>
    <w:p w:rsidR="00E04E8D" w:rsidRPr="00F616AB"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 xml:space="preserve">13-0  </w:t>
      </w:r>
      <w:r>
        <w:rPr>
          <w:rFonts w:hint="eastAsia"/>
          <w:b/>
        </w:rPr>
        <w:t>快照行情数据类别列表</w:t>
      </w:r>
    </w:p>
    <w:tbl>
      <w:tblPr>
        <w:tblStyle w:val="af2"/>
        <w:tblW w:w="0" w:type="auto"/>
        <w:tblLook w:val="04A0" w:firstRow="1" w:lastRow="0" w:firstColumn="1" w:lastColumn="0" w:noHBand="0" w:noVBand="1"/>
      </w:tblPr>
      <w:tblGrid>
        <w:gridCol w:w="2093"/>
        <w:gridCol w:w="4361"/>
        <w:gridCol w:w="1134"/>
        <w:gridCol w:w="1134"/>
      </w:tblGrid>
      <w:tr w:rsidR="00E04E8D" w:rsidRPr="0010253A" w:rsidTr="00AE3B62">
        <w:tc>
          <w:tcPr>
            <w:tcW w:w="2093" w:type="dxa"/>
            <w:shd w:val="clear" w:color="auto" w:fill="D9D9D9" w:themeFill="background1" w:themeFillShade="D9"/>
          </w:tcPr>
          <w:p w:rsidR="00E04E8D" w:rsidRDefault="00E04E8D" w:rsidP="00AE3B62">
            <w:pPr>
              <w:jc w:val="center"/>
              <w:rPr>
                <w:b/>
                <w:sz w:val="21"/>
                <w:szCs w:val="21"/>
              </w:rPr>
            </w:pPr>
            <w:r>
              <w:rPr>
                <w:rFonts w:hint="eastAsia"/>
                <w:b/>
                <w:sz w:val="21"/>
                <w:szCs w:val="21"/>
              </w:rPr>
              <w:t>行情类别</w:t>
            </w:r>
          </w:p>
          <w:p w:rsidR="00E04E8D" w:rsidRPr="0010253A" w:rsidRDefault="00E04E8D" w:rsidP="00AE3B62">
            <w:pPr>
              <w:jc w:val="center"/>
              <w:rPr>
                <w:b/>
                <w:sz w:val="21"/>
                <w:szCs w:val="21"/>
              </w:rPr>
            </w:pPr>
            <w:r>
              <w:rPr>
                <w:rFonts w:hint="eastAsia"/>
                <w:b/>
                <w:sz w:val="21"/>
                <w:szCs w:val="21"/>
              </w:rPr>
              <w:t>MDStreamID</w:t>
            </w:r>
          </w:p>
        </w:tc>
        <w:tc>
          <w:tcPr>
            <w:tcW w:w="4361" w:type="dxa"/>
            <w:shd w:val="clear" w:color="auto" w:fill="D9D9D9" w:themeFill="background1" w:themeFillShade="D9"/>
          </w:tcPr>
          <w:p w:rsidR="00E04E8D" w:rsidRPr="0010253A" w:rsidRDefault="00E04E8D" w:rsidP="00AE3B62">
            <w:pPr>
              <w:jc w:val="center"/>
              <w:rPr>
                <w:b/>
                <w:sz w:val="21"/>
                <w:szCs w:val="21"/>
              </w:rPr>
            </w:pPr>
            <w:r>
              <w:rPr>
                <w:rFonts w:hint="eastAsia"/>
                <w:b/>
                <w:sz w:val="21"/>
                <w:szCs w:val="21"/>
              </w:rPr>
              <w:t>说明</w:t>
            </w:r>
          </w:p>
        </w:tc>
        <w:tc>
          <w:tcPr>
            <w:tcW w:w="1134" w:type="dxa"/>
            <w:shd w:val="clear" w:color="auto" w:fill="D9D9D9" w:themeFill="background1" w:themeFillShade="D9"/>
          </w:tcPr>
          <w:p w:rsidR="00E04E8D" w:rsidRPr="0010253A" w:rsidRDefault="00E04E8D" w:rsidP="00AE3B62">
            <w:pPr>
              <w:jc w:val="center"/>
              <w:rPr>
                <w:b/>
                <w:sz w:val="21"/>
                <w:szCs w:val="21"/>
              </w:rPr>
            </w:pPr>
            <w:r>
              <w:rPr>
                <w:rFonts w:hint="eastAsia"/>
                <w:b/>
                <w:sz w:val="21"/>
                <w:szCs w:val="21"/>
              </w:rPr>
              <w:t>消息类型</w:t>
            </w:r>
          </w:p>
        </w:tc>
        <w:tc>
          <w:tcPr>
            <w:tcW w:w="1134" w:type="dxa"/>
            <w:shd w:val="clear" w:color="auto" w:fill="D9D9D9" w:themeFill="background1" w:themeFillShade="D9"/>
          </w:tcPr>
          <w:p w:rsidR="00E04E8D" w:rsidRPr="0010253A" w:rsidRDefault="00E04E8D" w:rsidP="00AE3B62">
            <w:pPr>
              <w:jc w:val="center"/>
              <w:rPr>
                <w:b/>
                <w:sz w:val="21"/>
                <w:szCs w:val="21"/>
              </w:rPr>
            </w:pPr>
            <w:r w:rsidRPr="0010253A">
              <w:rPr>
                <w:rFonts w:hint="eastAsia"/>
                <w:b/>
                <w:sz w:val="21"/>
                <w:szCs w:val="21"/>
              </w:rPr>
              <w:t>有无扩展字段</w:t>
            </w: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010</w:t>
            </w:r>
          </w:p>
        </w:tc>
        <w:tc>
          <w:tcPr>
            <w:tcW w:w="4361" w:type="dxa"/>
          </w:tcPr>
          <w:p w:rsidR="00E04E8D" w:rsidRPr="0010253A" w:rsidRDefault="00E04E8D" w:rsidP="00AE3B62">
            <w:pPr>
              <w:rPr>
                <w:sz w:val="21"/>
                <w:szCs w:val="21"/>
              </w:rPr>
            </w:pPr>
            <w:r w:rsidRPr="0010253A">
              <w:rPr>
                <w:rFonts w:hint="eastAsia"/>
                <w:sz w:val="21"/>
                <w:szCs w:val="21"/>
              </w:rPr>
              <w:t>现货（股票，基金，债券等）集中竞价交易</w:t>
            </w:r>
            <w:r>
              <w:rPr>
                <w:rFonts w:hint="eastAsia"/>
                <w:sz w:val="21"/>
                <w:szCs w:val="21"/>
              </w:rPr>
              <w:t>快照行情</w:t>
            </w:r>
          </w:p>
        </w:tc>
        <w:tc>
          <w:tcPr>
            <w:tcW w:w="1134" w:type="dxa"/>
            <w:vMerge w:val="restart"/>
          </w:tcPr>
          <w:p w:rsidR="00E04E8D" w:rsidRPr="0010253A" w:rsidRDefault="00E04E8D" w:rsidP="00AE3B62">
            <w:pPr>
              <w:jc w:val="center"/>
              <w:rPr>
                <w:sz w:val="21"/>
                <w:szCs w:val="21"/>
              </w:rPr>
            </w:pPr>
            <w:r w:rsidRPr="0010253A">
              <w:rPr>
                <w:rFonts w:hint="eastAsia"/>
                <w:sz w:val="21"/>
                <w:szCs w:val="21"/>
              </w:rPr>
              <w:t>300111</w:t>
            </w:r>
          </w:p>
        </w:tc>
        <w:tc>
          <w:tcPr>
            <w:tcW w:w="1134" w:type="dxa"/>
            <w:vMerge w:val="restart"/>
          </w:tcPr>
          <w:p w:rsidR="00E04E8D" w:rsidRPr="0010253A" w:rsidRDefault="00E04E8D" w:rsidP="00AE3B62">
            <w:pPr>
              <w:jc w:val="center"/>
              <w:rPr>
                <w:sz w:val="21"/>
                <w:szCs w:val="21"/>
              </w:rPr>
            </w:pPr>
            <w:r w:rsidRPr="0010253A">
              <w:rPr>
                <w:rFonts w:hint="eastAsia"/>
                <w:sz w:val="21"/>
                <w:szCs w:val="21"/>
              </w:rPr>
              <w:t>Y</w:t>
            </w: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020</w:t>
            </w:r>
          </w:p>
        </w:tc>
        <w:tc>
          <w:tcPr>
            <w:tcW w:w="4361" w:type="dxa"/>
          </w:tcPr>
          <w:p w:rsidR="00E04E8D" w:rsidRPr="0010253A" w:rsidRDefault="00E04E8D" w:rsidP="00AE3B62">
            <w:pPr>
              <w:rPr>
                <w:sz w:val="21"/>
                <w:szCs w:val="21"/>
              </w:rPr>
            </w:pPr>
            <w:r w:rsidRPr="0010253A">
              <w:rPr>
                <w:rFonts w:hint="eastAsia"/>
                <w:sz w:val="21"/>
                <w:szCs w:val="21"/>
              </w:rPr>
              <w:t>质押式回购交易</w:t>
            </w:r>
            <w:r>
              <w:rPr>
                <w:rFonts w:hint="eastAsia"/>
                <w:sz w:val="21"/>
                <w:szCs w:val="21"/>
              </w:rPr>
              <w:t>快照行情</w:t>
            </w:r>
          </w:p>
        </w:tc>
        <w:tc>
          <w:tcPr>
            <w:tcW w:w="1134" w:type="dxa"/>
            <w:vMerge/>
          </w:tcPr>
          <w:p w:rsidR="00E04E8D" w:rsidRPr="0010253A" w:rsidRDefault="00E04E8D" w:rsidP="00AE3B62">
            <w:pPr>
              <w:jc w:val="center"/>
              <w:rPr>
                <w:sz w:val="21"/>
                <w:szCs w:val="21"/>
              </w:rPr>
            </w:pPr>
          </w:p>
        </w:tc>
        <w:tc>
          <w:tcPr>
            <w:tcW w:w="1134" w:type="dxa"/>
            <w:vMerge/>
          </w:tcPr>
          <w:p w:rsidR="00E04E8D" w:rsidRPr="0010253A" w:rsidRDefault="00E04E8D" w:rsidP="00AE3B62">
            <w:pPr>
              <w:jc w:val="center"/>
              <w:rPr>
                <w:sz w:val="21"/>
                <w:szCs w:val="21"/>
              </w:rPr>
            </w:pP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030</w:t>
            </w:r>
          </w:p>
        </w:tc>
        <w:tc>
          <w:tcPr>
            <w:tcW w:w="4361" w:type="dxa"/>
          </w:tcPr>
          <w:p w:rsidR="00E04E8D" w:rsidRPr="0010253A" w:rsidRDefault="00E04E8D" w:rsidP="00AE3B62">
            <w:pPr>
              <w:rPr>
                <w:sz w:val="21"/>
                <w:szCs w:val="21"/>
              </w:rPr>
            </w:pPr>
            <w:r w:rsidRPr="0010253A">
              <w:rPr>
                <w:rFonts w:hint="eastAsia"/>
                <w:sz w:val="21"/>
                <w:szCs w:val="21"/>
              </w:rPr>
              <w:t>债券分销</w:t>
            </w:r>
            <w:r>
              <w:rPr>
                <w:rFonts w:hint="eastAsia"/>
                <w:sz w:val="21"/>
                <w:szCs w:val="21"/>
              </w:rPr>
              <w:t>快照行情</w:t>
            </w:r>
          </w:p>
        </w:tc>
        <w:tc>
          <w:tcPr>
            <w:tcW w:w="1134" w:type="dxa"/>
            <w:vMerge/>
          </w:tcPr>
          <w:p w:rsidR="00E04E8D" w:rsidRPr="0010253A" w:rsidRDefault="00E04E8D" w:rsidP="00AE3B62">
            <w:pPr>
              <w:jc w:val="center"/>
              <w:rPr>
                <w:sz w:val="21"/>
                <w:szCs w:val="21"/>
              </w:rPr>
            </w:pPr>
          </w:p>
        </w:tc>
        <w:tc>
          <w:tcPr>
            <w:tcW w:w="1134" w:type="dxa"/>
            <w:vMerge/>
          </w:tcPr>
          <w:p w:rsidR="00E04E8D" w:rsidRPr="0010253A" w:rsidRDefault="00E04E8D" w:rsidP="00AE3B62">
            <w:pPr>
              <w:jc w:val="center"/>
              <w:rPr>
                <w:sz w:val="21"/>
                <w:szCs w:val="21"/>
              </w:rPr>
            </w:pP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040</w:t>
            </w:r>
          </w:p>
        </w:tc>
        <w:tc>
          <w:tcPr>
            <w:tcW w:w="4361" w:type="dxa"/>
          </w:tcPr>
          <w:p w:rsidR="00E04E8D" w:rsidRPr="0010253A" w:rsidRDefault="00E04E8D" w:rsidP="00AE3B62">
            <w:pPr>
              <w:rPr>
                <w:sz w:val="21"/>
                <w:szCs w:val="21"/>
              </w:rPr>
            </w:pPr>
            <w:r w:rsidRPr="0010253A">
              <w:rPr>
                <w:rFonts w:hint="eastAsia"/>
                <w:sz w:val="21"/>
                <w:szCs w:val="21"/>
              </w:rPr>
              <w:t>期权集中竞价交易</w:t>
            </w:r>
            <w:r>
              <w:rPr>
                <w:rFonts w:hint="eastAsia"/>
                <w:sz w:val="21"/>
                <w:szCs w:val="21"/>
              </w:rPr>
              <w:t>快照行情</w:t>
            </w:r>
          </w:p>
        </w:tc>
        <w:tc>
          <w:tcPr>
            <w:tcW w:w="1134" w:type="dxa"/>
            <w:vMerge/>
          </w:tcPr>
          <w:p w:rsidR="00E04E8D" w:rsidRPr="0010253A" w:rsidRDefault="00E04E8D" w:rsidP="00AE3B62">
            <w:pPr>
              <w:jc w:val="center"/>
              <w:rPr>
                <w:sz w:val="21"/>
                <w:szCs w:val="21"/>
              </w:rPr>
            </w:pPr>
          </w:p>
        </w:tc>
        <w:tc>
          <w:tcPr>
            <w:tcW w:w="1134" w:type="dxa"/>
            <w:vMerge/>
          </w:tcPr>
          <w:p w:rsidR="00E04E8D" w:rsidRPr="0010253A" w:rsidRDefault="00E04E8D" w:rsidP="00AE3B62">
            <w:pPr>
              <w:jc w:val="center"/>
              <w:rPr>
                <w:sz w:val="21"/>
                <w:szCs w:val="21"/>
              </w:rPr>
            </w:pP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060</w:t>
            </w:r>
          </w:p>
        </w:tc>
        <w:tc>
          <w:tcPr>
            <w:tcW w:w="4361" w:type="dxa"/>
            <w:vAlign w:val="center"/>
          </w:tcPr>
          <w:p w:rsidR="00E04E8D" w:rsidRPr="0010253A" w:rsidRDefault="00E04E8D" w:rsidP="00AE3B62">
            <w:pPr>
              <w:rPr>
                <w:sz w:val="21"/>
                <w:szCs w:val="21"/>
              </w:rPr>
            </w:pPr>
            <w:r w:rsidRPr="0010253A">
              <w:rPr>
                <w:rFonts w:ascii="楷体" w:eastAsia="楷体" w:hAnsi="楷体" w:cs="宋体" w:hint="eastAsia"/>
                <w:color w:val="000000"/>
                <w:kern w:val="0"/>
                <w:sz w:val="21"/>
                <w:szCs w:val="21"/>
              </w:rPr>
              <w:t>以收盘价交易的</w:t>
            </w:r>
            <w:r>
              <w:rPr>
                <w:rFonts w:ascii="楷体" w:eastAsia="楷体" w:hAnsi="楷体" w:cs="宋体" w:hint="eastAsia"/>
                <w:color w:val="000000"/>
                <w:kern w:val="0"/>
                <w:sz w:val="21"/>
                <w:szCs w:val="21"/>
              </w:rPr>
              <w:t>盘后定价交易快照行情</w:t>
            </w:r>
          </w:p>
        </w:tc>
        <w:tc>
          <w:tcPr>
            <w:tcW w:w="1134" w:type="dxa"/>
            <w:vMerge w:val="restart"/>
          </w:tcPr>
          <w:p w:rsidR="00E04E8D" w:rsidRPr="0010253A" w:rsidRDefault="00E04E8D" w:rsidP="00AE3B62">
            <w:pPr>
              <w:jc w:val="center"/>
              <w:rPr>
                <w:sz w:val="21"/>
                <w:szCs w:val="21"/>
              </w:rPr>
            </w:pPr>
            <w:r w:rsidRPr="0010253A">
              <w:rPr>
                <w:rFonts w:hint="eastAsia"/>
                <w:sz w:val="21"/>
                <w:szCs w:val="21"/>
              </w:rPr>
              <w:t>3</w:t>
            </w:r>
            <w:r>
              <w:rPr>
                <w:rFonts w:hint="eastAsia"/>
                <w:sz w:val="21"/>
                <w:szCs w:val="21"/>
              </w:rPr>
              <w:t>006</w:t>
            </w:r>
            <w:r w:rsidRPr="0010253A">
              <w:rPr>
                <w:rFonts w:hint="eastAsia"/>
                <w:sz w:val="21"/>
                <w:szCs w:val="21"/>
              </w:rPr>
              <w:t>11</w:t>
            </w:r>
          </w:p>
        </w:tc>
        <w:tc>
          <w:tcPr>
            <w:tcW w:w="1134" w:type="dxa"/>
            <w:vMerge w:val="restart"/>
          </w:tcPr>
          <w:p w:rsidR="00E04E8D" w:rsidRPr="0010253A" w:rsidRDefault="00E04E8D" w:rsidP="00AE3B62">
            <w:pPr>
              <w:jc w:val="center"/>
              <w:rPr>
                <w:sz w:val="21"/>
                <w:szCs w:val="21"/>
              </w:rPr>
            </w:pPr>
            <w:r w:rsidRPr="0010253A">
              <w:rPr>
                <w:rFonts w:hint="eastAsia"/>
                <w:sz w:val="21"/>
                <w:szCs w:val="21"/>
              </w:rPr>
              <w:t>Y</w:t>
            </w: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061</w:t>
            </w:r>
          </w:p>
        </w:tc>
        <w:tc>
          <w:tcPr>
            <w:tcW w:w="4361" w:type="dxa"/>
            <w:vAlign w:val="center"/>
          </w:tcPr>
          <w:p w:rsidR="00E04E8D" w:rsidRPr="0010253A" w:rsidRDefault="00E04E8D" w:rsidP="00AE3B62">
            <w:pPr>
              <w:rPr>
                <w:rFonts w:ascii="楷体" w:eastAsia="楷体" w:hAnsi="楷体" w:cs="宋体"/>
                <w:color w:val="000000"/>
                <w:kern w:val="0"/>
                <w:sz w:val="21"/>
                <w:szCs w:val="21"/>
              </w:rPr>
            </w:pPr>
            <w:r w:rsidRPr="0010253A">
              <w:rPr>
                <w:rFonts w:ascii="楷体" w:eastAsia="楷体" w:hAnsi="楷体" w:cs="宋体" w:hint="eastAsia"/>
                <w:color w:val="000000"/>
                <w:kern w:val="0"/>
                <w:sz w:val="21"/>
                <w:szCs w:val="21"/>
              </w:rPr>
              <w:t>以</w:t>
            </w:r>
            <w:r>
              <w:rPr>
                <w:rFonts w:ascii="楷体" w:eastAsia="楷体" w:hAnsi="楷体" w:cs="宋体" w:hint="eastAsia"/>
                <w:color w:val="000000"/>
                <w:kern w:val="0"/>
                <w:sz w:val="21"/>
                <w:szCs w:val="21"/>
              </w:rPr>
              <w:t>成交量</w:t>
            </w:r>
            <w:r w:rsidRPr="0010253A">
              <w:rPr>
                <w:rFonts w:ascii="楷体" w:eastAsia="楷体" w:hAnsi="楷体" w:cs="宋体" w:hint="eastAsia"/>
                <w:color w:val="000000"/>
                <w:kern w:val="0"/>
                <w:sz w:val="21"/>
                <w:szCs w:val="21"/>
              </w:rPr>
              <w:t>加权平均价交易的</w:t>
            </w:r>
            <w:r>
              <w:rPr>
                <w:rFonts w:ascii="楷体" w:eastAsia="楷体" w:hAnsi="楷体" w:cs="宋体" w:hint="eastAsia"/>
                <w:color w:val="000000"/>
                <w:kern w:val="0"/>
                <w:sz w:val="21"/>
                <w:szCs w:val="21"/>
              </w:rPr>
              <w:t>盘后定价交易快照行情</w:t>
            </w:r>
          </w:p>
        </w:tc>
        <w:tc>
          <w:tcPr>
            <w:tcW w:w="1134" w:type="dxa"/>
            <w:vMerge/>
          </w:tcPr>
          <w:p w:rsidR="00E04E8D" w:rsidRPr="0010253A" w:rsidRDefault="00E04E8D" w:rsidP="00AE3B62">
            <w:pPr>
              <w:jc w:val="center"/>
              <w:rPr>
                <w:sz w:val="21"/>
                <w:szCs w:val="21"/>
              </w:rPr>
            </w:pPr>
          </w:p>
        </w:tc>
        <w:tc>
          <w:tcPr>
            <w:tcW w:w="1134" w:type="dxa"/>
            <w:vMerge/>
          </w:tcPr>
          <w:p w:rsidR="00E04E8D" w:rsidRPr="0010253A" w:rsidRDefault="00E04E8D" w:rsidP="00AE3B62">
            <w:pPr>
              <w:jc w:val="center"/>
              <w:rPr>
                <w:sz w:val="21"/>
                <w:szCs w:val="21"/>
              </w:rPr>
            </w:pPr>
          </w:p>
        </w:tc>
      </w:tr>
      <w:tr w:rsidR="00E04E8D" w:rsidRPr="0010253A" w:rsidTr="00AE3B62">
        <w:tc>
          <w:tcPr>
            <w:tcW w:w="2093" w:type="dxa"/>
          </w:tcPr>
          <w:p w:rsidR="00E04E8D" w:rsidRPr="00D816FC" w:rsidRDefault="00E04E8D" w:rsidP="00AE3B62">
            <w:pPr>
              <w:jc w:val="center"/>
              <w:rPr>
                <w:color w:val="FFC000"/>
                <w:sz w:val="21"/>
                <w:szCs w:val="21"/>
              </w:rPr>
            </w:pPr>
            <w:r w:rsidRPr="00D816FC">
              <w:rPr>
                <w:color w:val="FFC000"/>
                <w:sz w:val="21"/>
                <w:szCs w:val="21"/>
              </w:rPr>
              <w:t>630</w:t>
            </w:r>
          </w:p>
        </w:tc>
        <w:tc>
          <w:tcPr>
            <w:tcW w:w="4361" w:type="dxa"/>
          </w:tcPr>
          <w:p w:rsidR="00E04E8D" w:rsidRPr="00D816FC" w:rsidRDefault="00E04E8D" w:rsidP="00AE3B62">
            <w:pPr>
              <w:rPr>
                <w:rFonts w:ascii="楷体" w:eastAsia="楷体" w:hAnsi="楷体" w:cs="宋体"/>
                <w:color w:val="FFC000"/>
                <w:kern w:val="0"/>
                <w:sz w:val="21"/>
                <w:szCs w:val="21"/>
              </w:rPr>
            </w:pPr>
            <w:r w:rsidRPr="00D816FC">
              <w:rPr>
                <w:rFonts w:hint="eastAsia"/>
                <w:color w:val="FFC000"/>
                <w:sz w:val="21"/>
                <w:szCs w:val="21"/>
              </w:rPr>
              <w:t>港股实时行情</w:t>
            </w:r>
          </w:p>
        </w:tc>
        <w:tc>
          <w:tcPr>
            <w:tcW w:w="1134" w:type="dxa"/>
          </w:tcPr>
          <w:p w:rsidR="00E04E8D" w:rsidRPr="00D816FC" w:rsidRDefault="00E04E8D" w:rsidP="00AE3B62">
            <w:pPr>
              <w:jc w:val="center"/>
              <w:rPr>
                <w:color w:val="FFC000"/>
                <w:sz w:val="21"/>
                <w:szCs w:val="21"/>
              </w:rPr>
            </w:pPr>
            <w:r w:rsidRPr="00D816FC">
              <w:rPr>
                <w:color w:val="FFC000"/>
                <w:sz w:val="21"/>
                <w:szCs w:val="21"/>
              </w:rPr>
              <w:t>306311</w:t>
            </w:r>
          </w:p>
        </w:tc>
        <w:tc>
          <w:tcPr>
            <w:tcW w:w="1134" w:type="dxa"/>
          </w:tcPr>
          <w:p w:rsidR="00E04E8D" w:rsidRPr="00D816FC" w:rsidRDefault="00E04E8D" w:rsidP="00AE3B62">
            <w:pPr>
              <w:jc w:val="center"/>
              <w:rPr>
                <w:color w:val="FFC000"/>
                <w:sz w:val="21"/>
                <w:szCs w:val="21"/>
              </w:rPr>
            </w:pPr>
            <w:r w:rsidRPr="00D816FC">
              <w:rPr>
                <w:color w:val="FFC000"/>
                <w:sz w:val="21"/>
                <w:szCs w:val="21"/>
              </w:rPr>
              <w:t>Y</w:t>
            </w: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900</w:t>
            </w:r>
          </w:p>
        </w:tc>
        <w:tc>
          <w:tcPr>
            <w:tcW w:w="4361" w:type="dxa"/>
          </w:tcPr>
          <w:p w:rsidR="00E04E8D" w:rsidRPr="0010253A" w:rsidRDefault="00E04E8D" w:rsidP="00AE3B62">
            <w:pPr>
              <w:rPr>
                <w:sz w:val="21"/>
                <w:szCs w:val="21"/>
              </w:rPr>
            </w:pPr>
            <w:r w:rsidRPr="0010253A">
              <w:rPr>
                <w:rFonts w:hint="eastAsia"/>
                <w:sz w:val="21"/>
                <w:szCs w:val="21"/>
              </w:rPr>
              <w:t>指数</w:t>
            </w:r>
            <w:r>
              <w:rPr>
                <w:rFonts w:hint="eastAsia"/>
                <w:sz w:val="21"/>
                <w:szCs w:val="21"/>
              </w:rPr>
              <w:t>快照行情</w:t>
            </w:r>
          </w:p>
        </w:tc>
        <w:tc>
          <w:tcPr>
            <w:tcW w:w="1134" w:type="dxa"/>
          </w:tcPr>
          <w:p w:rsidR="00E04E8D" w:rsidRPr="0010253A" w:rsidRDefault="00E04E8D" w:rsidP="00AE3B62">
            <w:pPr>
              <w:jc w:val="center"/>
              <w:rPr>
                <w:sz w:val="21"/>
                <w:szCs w:val="21"/>
              </w:rPr>
            </w:pPr>
            <w:r w:rsidRPr="0010253A">
              <w:rPr>
                <w:rFonts w:hint="eastAsia"/>
                <w:sz w:val="21"/>
                <w:szCs w:val="21"/>
              </w:rPr>
              <w:t>3</w:t>
            </w:r>
            <w:r>
              <w:rPr>
                <w:rFonts w:hint="eastAsia"/>
                <w:sz w:val="21"/>
                <w:szCs w:val="21"/>
              </w:rPr>
              <w:t>090</w:t>
            </w:r>
            <w:r w:rsidRPr="0010253A">
              <w:rPr>
                <w:rFonts w:hint="eastAsia"/>
                <w:sz w:val="21"/>
                <w:szCs w:val="21"/>
              </w:rPr>
              <w:t>11</w:t>
            </w:r>
          </w:p>
        </w:tc>
        <w:tc>
          <w:tcPr>
            <w:tcW w:w="1134" w:type="dxa"/>
          </w:tcPr>
          <w:p w:rsidR="00E04E8D" w:rsidRPr="0010253A" w:rsidRDefault="00E04E8D" w:rsidP="00AE3B62">
            <w:pPr>
              <w:jc w:val="center"/>
              <w:rPr>
                <w:sz w:val="21"/>
                <w:szCs w:val="21"/>
              </w:rPr>
            </w:pPr>
            <w:r w:rsidRPr="0010253A">
              <w:rPr>
                <w:rFonts w:hint="eastAsia"/>
                <w:sz w:val="21"/>
                <w:szCs w:val="21"/>
              </w:rPr>
              <w:t>Y</w:t>
            </w:r>
          </w:p>
        </w:tc>
      </w:tr>
      <w:tr w:rsidR="00E04E8D" w:rsidRPr="0010253A" w:rsidTr="00AE3B62">
        <w:tc>
          <w:tcPr>
            <w:tcW w:w="2093" w:type="dxa"/>
          </w:tcPr>
          <w:p w:rsidR="00E04E8D" w:rsidRPr="0010253A" w:rsidRDefault="00E04E8D" w:rsidP="00AE3B62">
            <w:pPr>
              <w:jc w:val="center"/>
              <w:rPr>
                <w:sz w:val="21"/>
                <w:szCs w:val="21"/>
              </w:rPr>
            </w:pPr>
            <w:r w:rsidRPr="0010253A">
              <w:rPr>
                <w:rFonts w:hint="eastAsia"/>
                <w:sz w:val="21"/>
                <w:szCs w:val="21"/>
              </w:rPr>
              <w:t>9</w:t>
            </w:r>
            <w:r>
              <w:rPr>
                <w:rFonts w:hint="eastAsia"/>
                <w:sz w:val="21"/>
                <w:szCs w:val="21"/>
              </w:rPr>
              <w:t>10</w:t>
            </w:r>
          </w:p>
        </w:tc>
        <w:tc>
          <w:tcPr>
            <w:tcW w:w="4361" w:type="dxa"/>
          </w:tcPr>
          <w:p w:rsidR="00E04E8D" w:rsidRPr="0010253A" w:rsidRDefault="00E04E8D" w:rsidP="00AE3B62">
            <w:pPr>
              <w:rPr>
                <w:sz w:val="21"/>
                <w:szCs w:val="21"/>
              </w:rPr>
            </w:pPr>
            <w:r w:rsidRPr="0010253A">
              <w:rPr>
                <w:rFonts w:hint="eastAsia"/>
                <w:sz w:val="21"/>
                <w:szCs w:val="21"/>
              </w:rPr>
              <w:t>成交量统计指标</w:t>
            </w:r>
            <w:r>
              <w:rPr>
                <w:rFonts w:hint="eastAsia"/>
                <w:sz w:val="21"/>
                <w:szCs w:val="21"/>
              </w:rPr>
              <w:t>快照行情</w:t>
            </w:r>
          </w:p>
        </w:tc>
        <w:tc>
          <w:tcPr>
            <w:tcW w:w="1134" w:type="dxa"/>
          </w:tcPr>
          <w:p w:rsidR="00E04E8D" w:rsidRPr="0010253A" w:rsidRDefault="00E04E8D" w:rsidP="00AE3B62">
            <w:pPr>
              <w:jc w:val="center"/>
              <w:rPr>
                <w:sz w:val="21"/>
                <w:szCs w:val="21"/>
              </w:rPr>
            </w:pPr>
            <w:r w:rsidRPr="0010253A">
              <w:rPr>
                <w:rFonts w:hint="eastAsia"/>
                <w:sz w:val="21"/>
                <w:szCs w:val="21"/>
              </w:rPr>
              <w:t>3</w:t>
            </w:r>
            <w:r>
              <w:rPr>
                <w:rFonts w:hint="eastAsia"/>
                <w:sz w:val="21"/>
                <w:szCs w:val="21"/>
              </w:rPr>
              <w:t>091</w:t>
            </w:r>
            <w:r w:rsidRPr="0010253A">
              <w:rPr>
                <w:rFonts w:hint="eastAsia"/>
                <w:sz w:val="21"/>
                <w:szCs w:val="21"/>
              </w:rPr>
              <w:t>11</w:t>
            </w:r>
          </w:p>
        </w:tc>
        <w:tc>
          <w:tcPr>
            <w:tcW w:w="1134" w:type="dxa"/>
          </w:tcPr>
          <w:p w:rsidR="00E04E8D" w:rsidRPr="0010253A" w:rsidRDefault="00E04E8D" w:rsidP="00AE3B62">
            <w:pPr>
              <w:jc w:val="center"/>
              <w:rPr>
                <w:sz w:val="21"/>
                <w:szCs w:val="21"/>
              </w:rPr>
            </w:pPr>
            <w:r w:rsidRPr="0010253A">
              <w:rPr>
                <w:rFonts w:hint="eastAsia"/>
                <w:sz w:val="21"/>
                <w:szCs w:val="21"/>
              </w:rPr>
              <w:t>Y</w:t>
            </w:r>
          </w:p>
        </w:tc>
      </w:tr>
    </w:tbl>
    <w:p w:rsidR="00E04E8D" w:rsidRDefault="00E04E8D" w:rsidP="00E04E8D"/>
    <w:p w:rsidR="00E04E8D" w:rsidRDefault="00E04E8D" w:rsidP="00E04E8D">
      <w:pPr>
        <w:pStyle w:val="4"/>
        <w:ind w:right="240"/>
      </w:pPr>
      <w:bookmarkStart w:id="101" w:name="_Toc454458716"/>
      <w:r>
        <w:rPr>
          <w:rFonts w:hint="eastAsia"/>
        </w:rPr>
        <w:t>集中竞价交易业务行情快照扩展字段（</w:t>
      </w:r>
      <w:r>
        <w:rPr>
          <w:rFonts w:hint="eastAsia"/>
        </w:rPr>
        <w:t>300111</w:t>
      </w:r>
      <w:r>
        <w:rPr>
          <w:rFonts w:hint="eastAsia"/>
        </w:rPr>
        <w:t>）</w:t>
      </w:r>
      <w:bookmarkEnd w:id="101"/>
    </w:p>
    <w:p w:rsidR="00E04E8D" w:rsidRPr="00F6690E"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 xml:space="preserve">13-1  </w:t>
      </w:r>
      <w:r w:rsidRPr="00F6690E">
        <w:rPr>
          <w:rFonts w:hint="eastAsia"/>
          <w:b/>
        </w:rPr>
        <w:t>集中竞价</w:t>
      </w:r>
      <w:r>
        <w:rPr>
          <w:rFonts w:hint="eastAsia"/>
          <w:b/>
        </w:rPr>
        <w:t>交易</w:t>
      </w:r>
      <w:r w:rsidRPr="00F6690E">
        <w:rPr>
          <w:rFonts w:hint="eastAsia"/>
          <w:b/>
        </w:rPr>
        <w:t>业务行情</w:t>
      </w:r>
      <w:r>
        <w:rPr>
          <w:rFonts w:hint="eastAsia"/>
          <w:b/>
        </w:rPr>
        <w:t>快照扩展字段定义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497"/>
        <w:gridCol w:w="531"/>
        <w:gridCol w:w="1437"/>
        <w:gridCol w:w="3173"/>
      </w:tblGrid>
      <w:tr w:rsidR="00E04E8D" w:rsidRPr="00F725D6" w:rsidTr="00AE3B62">
        <w:trPr>
          <w:jc w:val="center"/>
        </w:trPr>
        <w:tc>
          <w:tcPr>
            <w:tcW w:w="2186" w:type="pct"/>
            <w:gridSpan w:val="3"/>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814"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186" w:type="pct"/>
            <w:gridSpan w:val="3"/>
            <w:shd w:val="clear" w:color="auto" w:fill="auto"/>
            <w:vAlign w:val="center"/>
          </w:tcPr>
          <w:p w:rsidR="00E04E8D" w:rsidRDefault="00E04E8D" w:rsidP="00AE3B62">
            <w:pPr>
              <w:rPr>
                <w:sz w:val="21"/>
                <w:szCs w:val="21"/>
              </w:rPr>
            </w:pPr>
            <w:r>
              <w:rPr>
                <w:rFonts w:hint="eastAsia"/>
                <w:sz w:val="21"/>
                <w:szCs w:val="21"/>
              </w:rPr>
              <w:t>NoMDEntries</w:t>
            </w:r>
          </w:p>
        </w:tc>
        <w:tc>
          <w:tcPr>
            <w:tcW w:w="2814" w:type="pct"/>
          </w:tcPr>
          <w:p w:rsidR="00E04E8D" w:rsidRPr="004640A7" w:rsidRDefault="00E04E8D" w:rsidP="00AE3B62">
            <w:pPr>
              <w:rPr>
                <w:sz w:val="21"/>
                <w:szCs w:val="21"/>
              </w:rPr>
            </w:pPr>
            <w:r>
              <w:rPr>
                <w:rFonts w:hint="eastAsia"/>
                <w:sz w:val="21"/>
                <w:szCs w:val="21"/>
              </w:rPr>
              <w:t>行情条目个数</w:t>
            </w:r>
          </w:p>
        </w:tc>
      </w:tr>
      <w:tr w:rsidR="00E04E8D" w:rsidRPr="00F725D6" w:rsidTr="00AE3B62">
        <w:trPr>
          <w:jc w:val="center"/>
        </w:trPr>
        <w:tc>
          <w:tcPr>
            <w:tcW w:w="441"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745" w:type="pct"/>
            <w:gridSpan w:val="2"/>
            <w:tcBorders>
              <w:left w:val="single" w:sz="4" w:space="0" w:color="auto"/>
            </w:tcBorders>
            <w:shd w:val="clear" w:color="auto" w:fill="auto"/>
            <w:vAlign w:val="center"/>
          </w:tcPr>
          <w:p w:rsidR="00E04E8D" w:rsidRPr="006A038E" w:rsidRDefault="00E04E8D" w:rsidP="00AE3B62">
            <w:pPr>
              <w:jc w:val="left"/>
              <w:rPr>
                <w:sz w:val="21"/>
                <w:szCs w:val="21"/>
              </w:rPr>
            </w:pPr>
            <w:r>
              <w:rPr>
                <w:rFonts w:hint="eastAsia"/>
                <w:sz w:val="21"/>
                <w:szCs w:val="21"/>
              </w:rPr>
              <w:t>MDEntryType</w:t>
            </w:r>
          </w:p>
        </w:tc>
        <w:tc>
          <w:tcPr>
            <w:tcW w:w="2814" w:type="pct"/>
            <w:vAlign w:val="center"/>
          </w:tcPr>
          <w:p w:rsidR="00E04E8D" w:rsidRDefault="00E04E8D" w:rsidP="00AE3B62">
            <w:pPr>
              <w:rPr>
                <w:sz w:val="21"/>
                <w:szCs w:val="21"/>
              </w:rPr>
            </w:pPr>
            <w:r>
              <w:rPr>
                <w:rFonts w:hint="eastAsia"/>
                <w:sz w:val="21"/>
                <w:szCs w:val="21"/>
              </w:rPr>
              <w:t>行情条目类别</w:t>
            </w:r>
          </w:p>
          <w:p w:rsidR="00E04E8D" w:rsidRDefault="00E04E8D" w:rsidP="00AE3B62">
            <w:pPr>
              <w:widowControl/>
              <w:spacing w:line="240" w:lineRule="auto"/>
              <w:jc w:val="left"/>
              <w:rPr>
                <w:rFonts w:ascii="楷体" w:eastAsia="楷体" w:hAnsi="楷体" w:cs="宋体"/>
                <w:color w:val="000000"/>
                <w:kern w:val="0"/>
                <w:sz w:val="21"/>
                <w:szCs w:val="21"/>
              </w:rPr>
            </w:pPr>
            <w:r w:rsidRPr="00C12757">
              <w:rPr>
                <w:rFonts w:ascii="楷体" w:eastAsia="楷体" w:hAnsi="楷体" w:cs="宋体" w:hint="eastAsia"/>
                <w:color w:val="000000"/>
                <w:kern w:val="0"/>
                <w:sz w:val="21"/>
                <w:szCs w:val="21"/>
              </w:rPr>
              <w:t>0=买入</w:t>
            </w:r>
            <w:r w:rsidRPr="00C12757">
              <w:rPr>
                <w:rFonts w:ascii="楷体" w:eastAsia="楷体" w:hAnsi="楷体" w:cs="宋体" w:hint="eastAsia"/>
                <w:color w:val="000000"/>
                <w:kern w:val="0"/>
                <w:sz w:val="21"/>
                <w:szCs w:val="21"/>
              </w:rPr>
              <w:br/>
              <w:t>1=卖出</w:t>
            </w:r>
            <w:r w:rsidRPr="00C12757">
              <w:rPr>
                <w:rFonts w:ascii="楷体" w:eastAsia="楷体" w:hAnsi="楷体" w:cs="宋体" w:hint="eastAsia"/>
                <w:color w:val="000000"/>
                <w:kern w:val="0"/>
                <w:sz w:val="21"/>
                <w:szCs w:val="21"/>
              </w:rPr>
              <w:br/>
              <w:t>2=最近价</w:t>
            </w:r>
            <w:r w:rsidRPr="00C12757">
              <w:rPr>
                <w:rFonts w:ascii="楷体" w:eastAsia="楷体" w:hAnsi="楷体" w:cs="宋体" w:hint="eastAsia"/>
                <w:color w:val="000000"/>
                <w:kern w:val="0"/>
                <w:sz w:val="21"/>
                <w:szCs w:val="21"/>
              </w:rPr>
              <w:br/>
              <w:t>4=开盘价</w:t>
            </w:r>
            <w:r w:rsidRPr="00C12757">
              <w:rPr>
                <w:rFonts w:ascii="楷体" w:eastAsia="楷体" w:hAnsi="楷体" w:cs="宋体" w:hint="eastAsia"/>
                <w:color w:val="000000"/>
                <w:kern w:val="0"/>
                <w:sz w:val="21"/>
                <w:szCs w:val="21"/>
              </w:rPr>
              <w:br/>
              <w:t>7=</w:t>
            </w:r>
            <w:proofErr w:type="gramStart"/>
            <w:r w:rsidRPr="00C12757">
              <w:rPr>
                <w:rFonts w:ascii="楷体" w:eastAsia="楷体" w:hAnsi="楷体" w:cs="宋体" w:hint="eastAsia"/>
                <w:color w:val="000000"/>
                <w:kern w:val="0"/>
                <w:sz w:val="21"/>
                <w:szCs w:val="21"/>
              </w:rPr>
              <w:t>最</w:t>
            </w:r>
            <w:proofErr w:type="gramEnd"/>
            <w:r w:rsidRPr="00C12757">
              <w:rPr>
                <w:rFonts w:ascii="楷体" w:eastAsia="楷体" w:hAnsi="楷体" w:cs="宋体" w:hint="eastAsia"/>
                <w:color w:val="000000"/>
                <w:kern w:val="0"/>
                <w:sz w:val="21"/>
                <w:szCs w:val="21"/>
              </w:rPr>
              <w:t>高价</w:t>
            </w:r>
            <w:r w:rsidRPr="00C12757">
              <w:rPr>
                <w:rFonts w:ascii="楷体" w:eastAsia="楷体" w:hAnsi="楷体" w:cs="宋体" w:hint="eastAsia"/>
                <w:color w:val="000000"/>
                <w:kern w:val="0"/>
                <w:sz w:val="21"/>
                <w:szCs w:val="21"/>
              </w:rPr>
              <w:br/>
              <w:t>8=最低价</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x1=升跌一</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x2=升跌二</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x3=买入汇总（总量及加权平均价）</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x4=卖出汇总（总量及加权平均价）</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lastRenderedPageBreak/>
              <w:t>x5=股票市盈率一</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x6=股票市盈率二</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x7=基金T-1日净值</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x8=基金实时参考净值（包括ETF的IOPV）</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x9=权证溢价率</w:t>
            </w:r>
          </w:p>
          <w:p w:rsidR="00E04E8D" w:rsidRDefault="00E04E8D" w:rsidP="00AE3B62">
            <w:pPr>
              <w:rPr>
                <w:rFonts w:ascii="楷体" w:eastAsia="楷体" w:hAnsi="楷体" w:cs="宋体"/>
                <w:color w:val="000000"/>
                <w:kern w:val="0"/>
                <w:sz w:val="21"/>
                <w:szCs w:val="21"/>
              </w:rPr>
            </w:pPr>
            <w:r>
              <w:rPr>
                <w:rFonts w:ascii="楷体" w:eastAsia="楷体" w:hAnsi="楷体" w:cs="宋体" w:hint="eastAsia"/>
                <w:color w:val="000000"/>
                <w:kern w:val="0"/>
                <w:sz w:val="21"/>
                <w:szCs w:val="21"/>
              </w:rPr>
              <w:t>xe=涨停价</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xf=跌停价</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xg=合约持仓量</w:t>
            </w:r>
          </w:p>
          <w:p w:rsidR="00E04E8D" w:rsidRPr="00987739" w:rsidRDefault="00E04E8D" w:rsidP="00AE3B62">
            <w:pPr>
              <w:widowControl/>
              <w:spacing w:line="240" w:lineRule="auto"/>
              <w:jc w:val="left"/>
              <w:rPr>
                <w:rFonts w:ascii="楷体" w:eastAsia="楷体" w:hAnsi="楷体" w:cs="宋体"/>
                <w:color w:val="000000"/>
                <w:kern w:val="0"/>
                <w:sz w:val="21"/>
                <w:szCs w:val="21"/>
              </w:rPr>
            </w:pPr>
          </w:p>
        </w:tc>
      </w:tr>
      <w:tr w:rsidR="00E04E8D" w:rsidRPr="00F725D6" w:rsidTr="00AE3B62">
        <w:trPr>
          <w:jc w:val="center"/>
        </w:trPr>
        <w:tc>
          <w:tcPr>
            <w:tcW w:w="441"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lastRenderedPageBreak/>
              <w:t>→</w:t>
            </w:r>
          </w:p>
        </w:tc>
        <w:tc>
          <w:tcPr>
            <w:tcW w:w="1745" w:type="pct"/>
            <w:gridSpan w:val="2"/>
            <w:tcBorders>
              <w:left w:val="single" w:sz="4" w:space="0" w:color="auto"/>
            </w:tcBorders>
            <w:shd w:val="clear" w:color="auto" w:fill="auto"/>
            <w:vAlign w:val="center"/>
          </w:tcPr>
          <w:p w:rsidR="00E04E8D" w:rsidRPr="00AF5379" w:rsidRDefault="00E04E8D" w:rsidP="00AE3B62">
            <w:pPr>
              <w:jc w:val="left"/>
              <w:rPr>
                <w:sz w:val="21"/>
                <w:szCs w:val="21"/>
              </w:rPr>
            </w:pPr>
            <w:r>
              <w:rPr>
                <w:rFonts w:hint="eastAsia"/>
                <w:sz w:val="21"/>
                <w:szCs w:val="21"/>
              </w:rPr>
              <w:t>MDEntryPx</w:t>
            </w:r>
          </w:p>
        </w:tc>
        <w:tc>
          <w:tcPr>
            <w:tcW w:w="2814" w:type="pct"/>
          </w:tcPr>
          <w:p w:rsidR="00E04E8D" w:rsidRPr="00AF5379" w:rsidRDefault="00E04E8D" w:rsidP="00AE3B62">
            <w:pPr>
              <w:rPr>
                <w:sz w:val="21"/>
                <w:szCs w:val="21"/>
              </w:rPr>
            </w:pPr>
            <w:r>
              <w:rPr>
                <w:rFonts w:hint="eastAsia"/>
                <w:sz w:val="21"/>
                <w:szCs w:val="21"/>
              </w:rPr>
              <w:t>价格</w:t>
            </w:r>
          </w:p>
        </w:tc>
      </w:tr>
      <w:tr w:rsidR="00E04E8D" w:rsidRPr="00F725D6" w:rsidTr="00AE3B62">
        <w:trPr>
          <w:jc w:val="center"/>
        </w:trPr>
        <w:tc>
          <w:tcPr>
            <w:tcW w:w="441"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745" w:type="pct"/>
            <w:gridSpan w:val="2"/>
            <w:tcBorders>
              <w:left w:val="single" w:sz="4" w:space="0" w:color="auto"/>
            </w:tcBorders>
            <w:shd w:val="clear" w:color="auto" w:fill="auto"/>
            <w:vAlign w:val="center"/>
          </w:tcPr>
          <w:p w:rsidR="00E04E8D" w:rsidRDefault="00E04E8D" w:rsidP="00AE3B62">
            <w:pPr>
              <w:jc w:val="left"/>
              <w:rPr>
                <w:sz w:val="21"/>
                <w:szCs w:val="21"/>
              </w:rPr>
            </w:pPr>
            <w:r>
              <w:rPr>
                <w:rFonts w:hint="eastAsia"/>
                <w:sz w:val="21"/>
                <w:szCs w:val="21"/>
              </w:rPr>
              <w:t>MDEntrySize</w:t>
            </w:r>
          </w:p>
        </w:tc>
        <w:tc>
          <w:tcPr>
            <w:tcW w:w="2814" w:type="pct"/>
          </w:tcPr>
          <w:p w:rsidR="00E04E8D" w:rsidRPr="00AF5379" w:rsidRDefault="00E04E8D" w:rsidP="00AE3B62">
            <w:pPr>
              <w:rPr>
                <w:sz w:val="21"/>
                <w:szCs w:val="21"/>
              </w:rPr>
            </w:pPr>
            <w:r>
              <w:rPr>
                <w:rFonts w:hint="eastAsia"/>
                <w:sz w:val="21"/>
                <w:szCs w:val="21"/>
              </w:rPr>
              <w:t>数量</w:t>
            </w:r>
          </w:p>
        </w:tc>
      </w:tr>
      <w:tr w:rsidR="00E04E8D" w:rsidRPr="00F725D6" w:rsidTr="00AE3B62">
        <w:trPr>
          <w:jc w:val="center"/>
        </w:trPr>
        <w:tc>
          <w:tcPr>
            <w:tcW w:w="441"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745" w:type="pct"/>
            <w:gridSpan w:val="2"/>
            <w:tcBorders>
              <w:left w:val="single" w:sz="4" w:space="0" w:color="auto"/>
            </w:tcBorders>
            <w:shd w:val="clear" w:color="auto" w:fill="auto"/>
            <w:vAlign w:val="center"/>
          </w:tcPr>
          <w:p w:rsidR="00E04E8D" w:rsidRDefault="00E04E8D" w:rsidP="00AE3B62">
            <w:pPr>
              <w:jc w:val="left"/>
              <w:rPr>
                <w:sz w:val="21"/>
                <w:szCs w:val="21"/>
              </w:rPr>
            </w:pPr>
            <w:r>
              <w:rPr>
                <w:rFonts w:hint="eastAsia"/>
                <w:sz w:val="21"/>
                <w:szCs w:val="21"/>
              </w:rPr>
              <w:t>MDPriceLevel</w:t>
            </w:r>
          </w:p>
        </w:tc>
        <w:tc>
          <w:tcPr>
            <w:tcW w:w="2814" w:type="pct"/>
          </w:tcPr>
          <w:p w:rsidR="00E04E8D" w:rsidRPr="00AF5379" w:rsidRDefault="00E04E8D" w:rsidP="00AE3B62">
            <w:pPr>
              <w:rPr>
                <w:sz w:val="21"/>
                <w:szCs w:val="21"/>
              </w:rPr>
            </w:pPr>
            <w:r>
              <w:rPr>
                <w:rFonts w:hint="eastAsia"/>
                <w:sz w:val="21"/>
                <w:szCs w:val="21"/>
              </w:rPr>
              <w:t>买卖盘档位</w:t>
            </w:r>
          </w:p>
        </w:tc>
      </w:tr>
      <w:tr w:rsidR="00E04E8D" w:rsidRPr="00F725D6" w:rsidTr="00AE3B62">
        <w:trPr>
          <w:jc w:val="center"/>
        </w:trPr>
        <w:tc>
          <w:tcPr>
            <w:tcW w:w="441"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745" w:type="pct"/>
            <w:gridSpan w:val="2"/>
            <w:tcBorders>
              <w:left w:val="single" w:sz="4" w:space="0" w:color="auto"/>
            </w:tcBorders>
            <w:shd w:val="clear" w:color="auto" w:fill="auto"/>
            <w:vAlign w:val="center"/>
          </w:tcPr>
          <w:p w:rsidR="00E04E8D" w:rsidRPr="006A038E" w:rsidRDefault="00E04E8D" w:rsidP="00AE3B62">
            <w:pPr>
              <w:rPr>
                <w:sz w:val="21"/>
                <w:szCs w:val="21"/>
              </w:rPr>
            </w:pPr>
            <w:r>
              <w:rPr>
                <w:rFonts w:hint="eastAsia"/>
                <w:sz w:val="21"/>
                <w:szCs w:val="21"/>
              </w:rPr>
              <w:t>NumberOfOrders</w:t>
            </w:r>
          </w:p>
        </w:tc>
        <w:tc>
          <w:tcPr>
            <w:tcW w:w="2814" w:type="pct"/>
          </w:tcPr>
          <w:p w:rsidR="00E04E8D" w:rsidRDefault="00E04E8D" w:rsidP="00AE3B62">
            <w:pPr>
              <w:rPr>
                <w:sz w:val="21"/>
                <w:szCs w:val="21"/>
              </w:rPr>
            </w:pPr>
            <w:r w:rsidRPr="006A038E">
              <w:rPr>
                <w:rFonts w:hint="eastAsia"/>
                <w:sz w:val="21"/>
                <w:szCs w:val="21"/>
              </w:rPr>
              <w:t>价位</w:t>
            </w:r>
            <w:proofErr w:type="gramStart"/>
            <w:r w:rsidRPr="006A038E">
              <w:rPr>
                <w:rFonts w:hint="eastAsia"/>
                <w:sz w:val="21"/>
                <w:szCs w:val="21"/>
              </w:rPr>
              <w:t>总委托</w:t>
            </w:r>
            <w:proofErr w:type="gramEnd"/>
            <w:r w:rsidRPr="006A038E">
              <w:rPr>
                <w:rFonts w:hint="eastAsia"/>
                <w:sz w:val="21"/>
                <w:szCs w:val="21"/>
              </w:rPr>
              <w:t>笔数</w:t>
            </w:r>
          </w:p>
          <w:p w:rsidR="00E04E8D" w:rsidRDefault="00E04E8D" w:rsidP="00AE3B62">
            <w:pPr>
              <w:rPr>
                <w:sz w:val="21"/>
                <w:szCs w:val="21"/>
              </w:rPr>
            </w:pPr>
            <w:r w:rsidRPr="00AF5379">
              <w:rPr>
                <w:rFonts w:hint="eastAsia"/>
                <w:sz w:val="21"/>
                <w:szCs w:val="21"/>
              </w:rPr>
              <w:t>为</w:t>
            </w:r>
            <w:r w:rsidRPr="00AF5379">
              <w:rPr>
                <w:sz w:val="21"/>
                <w:szCs w:val="21"/>
              </w:rPr>
              <w:t>0</w:t>
            </w:r>
            <w:r w:rsidRPr="00AF5379">
              <w:rPr>
                <w:rFonts w:hint="eastAsia"/>
                <w:sz w:val="21"/>
                <w:szCs w:val="21"/>
              </w:rPr>
              <w:t>表示不揭示</w:t>
            </w:r>
          </w:p>
        </w:tc>
      </w:tr>
      <w:tr w:rsidR="00E04E8D" w:rsidRPr="00F725D6" w:rsidTr="00AE3B62">
        <w:trPr>
          <w:jc w:val="center"/>
        </w:trPr>
        <w:tc>
          <w:tcPr>
            <w:tcW w:w="441" w:type="pct"/>
            <w:tcBorders>
              <w:right w:val="single" w:sz="4" w:space="0" w:color="auto"/>
            </w:tcBorders>
            <w:shd w:val="clear" w:color="auto" w:fill="auto"/>
            <w:vAlign w:val="center"/>
          </w:tcPr>
          <w:p w:rsidR="00E04E8D" w:rsidRPr="006A038E" w:rsidRDefault="00E04E8D" w:rsidP="00AE3B62">
            <w:pPr>
              <w:jc w:val="left"/>
              <w:rPr>
                <w:sz w:val="21"/>
                <w:szCs w:val="21"/>
              </w:rPr>
            </w:pPr>
            <w:r w:rsidRPr="006A038E">
              <w:rPr>
                <w:rFonts w:hint="eastAsia"/>
                <w:sz w:val="21"/>
                <w:szCs w:val="21"/>
              </w:rPr>
              <w:t>→</w:t>
            </w:r>
          </w:p>
        </w:tc>
        <w:tc>
          <w:tcPr>
            <w:tcW w:w="1745" w:type="pct"/>
            <w:gridSpan w:val="2"/>
            <w:tcBorders>
              <w:left w:val="single" w:sz="4" w:space="0" w:color="auto"/>
            </w:tcBorders>
            <w:shd w:val="clear" w:color="auto" w:fill="auto"/>
            <w:vAlign w:val="center"/>
          </w:tcPr>
          <w:p w:rsidR="00E04E8D" w:rsidRPr="006A038E" w:rsidRDefault="00E04E8D" w:rsidP="00AE3B62">
            <w:pPr>
              <w:jc w:val="left"/>
              <w:rPr>
                <w:sz w:val="21"/>
                <w:szCs w:val="21"/>
              </w:rPr>
            </w:pPr>
            <w:r w:rsidRPr="006A038E">
              <w:rPr>
                <w:sz w:val="21"/>
                <w:szCs w:val="21"/>
              </w:rPr>
              <w:t>NoOrders</w:t>
            </w:r>
          </w:p>
        </w:tc>
        <w:tc>
          <w:tcPr>
            <w:tcW w:w="2814" w:type="pct"/>
          </w:tcPr>
          <w:p w:rsidR="00E04E8D" w:rsidRDefault="00E04E8D" w:rsidP="00AE3B62">
            <w:pPr>
              <w:rPr>
                <w:sz w:val="21"/>
                <w:szCs w:val="21"/>
              </w:rPr>
            </w:pPr>
            <w:r w:rsidRPr="006A038E">
              <w:rPr>
                <w:rFonts w:hint="eastAsia"/>
                <w:sz w:val="21"/>
                <w:szCs w:val="21"/>
              </w:rPr>
              <w:t>价位揭示委托笔数</w:t>
            </w:r>
          </w:p>
          <w:p w:rsidR="00E04E8D" w:rsidRPr="006A038E" w:rsidRDefault="00E04E8D" w:rsidP="00AE3B62">
            <w:pPr>
              <w:rPr>
                <w:sz w:val="21"/>
                <w:szCs w:val="21"/>
              </w:rPr>
            </w:pPr>
            <w:r w:rsidRPr="00AF5379">
              <w:rPr>
                <w:rFonts w:hint="eastAsia"/>
                <w:sz w:val="21"/>
                <w:szCs w:val="21"/>
              </w:rPr>
              <w:t>为</w:t>
            </w:r>
            <w:r w:rsidRPr="00AF5379">
              <w:rPr>
                <w:sz w:val="21"/>
                <w:szCs w:val="21"/>
              </w:rPr>
              <w:t>0</w:t>
            </w:r>
            <w:r w:rsidRPr="00AF5379">
              <w:rPr>
                <w:rFonts w:hint="eastAsia"/>
                <w:sz w:val="21"/>
                <w:szCs w:val="21"/>
              </w:rPr>
              <w:t>表示不揭示</w:t>
            </w:r>
          </w:p>
        </w:tc>
      </w:tr>
      <w:tr w:rsidR="00E04E8D" w:rsidRPr="00F725D6" w:rsidTr="00AE3B62">
        <w:trPr>
          <w:jc w:val="center"/>
        </w:trPr>
        <w:tc>
          <w:tcPr>
            <w:tcW w:w="441" w:type="pct"/>
            <w:tcBorders>
              <w:right w:val="single" w:sz="4" w:space="0" w:color="auto"/>
            </w:tcBorders>
            <w:shd w:val="clear" w:color="auto" w:fill="auto"/>
            <w:vAlign w:val="center"/>
          </w:tcPr>
          <w:p w:rsidR="00E04E8D" w:rsidRPr="006A038E" w:rsidRDefault="00E04E8D" w:rsidP="00AE3B62">
            <w:pPr>
              <w:jc w:val="left"/>
              <w:rPr>
                <w:sz w:val="21"/>
                <w:szCs w:val="21"/>
              </w:rPr>
            </w:pPr>
            <w:r w:rsidRPr="006A038E">
              <w:rPr>
                <w:rFonts w:hint="eastAsia"/>
                <w:sz w:val="21"/>
                <w:szCs w:val="21"/>
              </w:rPr>
              <w:t>→</w:t>
            </w:r>
          </w:p>
        </w:tc>
        <w:tc>
          <w:tcPr>
            <w:tcW w:w="471" w:type="pct"/>
            <w:tcBorders>
              <w:left w:val="single" w:sz="4" w:space="0" w:color="auto"/>
              <w:right w:val="single" w:sz="4" w:space="0" w:color="auto"/>
            </w:tcBorders>
            <w:shd w:val="clear" w:color="auto" w:fill="auto"/>
            <w:vAlign w:val="center"/>
          </w:tcPr>
          <w:p w:rsidR="00E04E8D" w:rsidRPr="006A038E" w:rsidRDefault="00E04E8D" w:rsidP="00AE3B62">
            <w:pPr>
              <w:jc w:val="left"/>
              <w:rPr>
                <w:sz w:val="21"/>
                <w:szCs w:val="21"/>
              </w:rPr>
            </w:pPr>
            <w:r w:rsidRPr="006A038E">
              <w:rPr>
                <w:rFonts w:hint="eastAsia"/>
                <w:sz w:val="21"/>
                <w:szCs w:val="21"/>
              </w:rPr>
              <w:t>→</w:t>
            </w:r>
          </w:p>
        </w:tc>
        <w:tc>
          <w:tcPr>
            <w:tcW w:w="1274" w:type="pct"/>
            <w:tcBorders>
              <w:left w:val="single" w:sz="4" w:space="0" w:color="auto"/>
            </w:tcBorders>
            <w:shd w:val="clear" w:color="auto" w:fill="auto"/>
            <w:vAlign w:val="center"/>
          </w:tcPr>
          <w:p w:rsidR="00E04E8D" w:rsidRPr="006A038E" w:rsidRDefault="00E04E8D" w:rsidP="00AE3B62">
            <w:pPr>
              <w:jc w:val="left"/>
              <w:rPr>
                <w:sz w:val="21"/>
                <w:szCs w:val="21"/>
              </w:rPr>
            </w:pPr>
            <w:r>
              <w:rPr>
                <w:rFonts w:hint="eastAsia"/>
                <w:sz w:val="21"/>
                <w:szCs w:val="21"/>
              </w:rPr>
              <w:t>OrderQty</w:t>
            </w:r>
          </w:p>
        </w:tc>
        <w:tc>
          <w:tcPr>
            <w:tcW w:w="2814" w:type="pct"/>
          </w:tcPr>
          <w:p w:rsidR="00E04E8D" w:rsidRPr="006A038E" w:rsidRDefault="00E04E8D" w:rsidP="00AE3B62">
            <w:pPr>
              <w:rPr>
                <w:sz w:val="21"/>
                <w:szCs w:val="21"/>
              </w:rPr>
            </w:pPr>
            <w:r>
              <w:rPr>
                <w:rFonts w:hint="eastAsia"/>
                <w:sz w:val="21"/>
                <w:szCs w:val="21"/>
              </w:rPr>
              <w:t>委托数量</w:t>
            </w:r>
          </w:p>
        </w:tc>
      </w:tr>
    </w:tbl>
    <w:p w:rsidR="00E04E8D" w:rsidRDefault="00E04E8D" w:rsidP="00E04E8D">
      <w:r>
        <w:rPr>
          <w:rFonts w:hint="eastAsia"/>
        </w:rPr>
        <w:t>注：</w:t>
      </w:r>
    </w:p>
    <w:p w:rsidR="00E04E8D" w:rsidRPr="00506375" w:rsidRDefault="00E04E8D" w:rsidP="00E04E8D">
      <w:pPr>
        <w:pStyle w:val="af7"/>
        <w:numPr>
          <w:ilvl w:val="0"/>
          <w:numId w:val="32"/>
        </w:numPr>
        <w:ind w:firstLineChars="0"/>
        <w:rPr>
          <w:sz w:val="21"/>
          <w:szCs w:val="21"/>
        </w:rPr>
      </w:pPr>
      <w:r w:rsidRPr="00506375">
        <w:rPr>
          <w:rFonts w:hint="eastAsia"/>
          <w:sz w:val="21"/>
          <w:szCs w:val="21"/>
        </w:rPr>
        <w:t>行情条目类别说明：</w:t>
      </w:r>
    </w:p>
    <w:p w:rsidR="00E04E8D" w:rsidRPr="00506375" w:rsidRDefault="00E04E8D" w:rsidP="00E04E8D">
      <w:pPr>
        <w:pStyle w:val="af7"/>
        <w:numPr>
          <w:ilvl w:val="1"/>
          <w:numId w:val="33"/>
        </w:numPr>
        <w:ind w:firstLineChars="0"/>
        <w:rPr>
          <w:sz w:val="21"/>
          <w:szCs w:val="21"/>
        </w:rPr>
      </w:pPr>
      <w:r w:rsidRPr="00506375">
        <w:rPr>
          <w:rFonts w:hint="eastAsia"/>
          <w:sz w:val="21"/>
          <w:szCs w:val="21"/>
        </w:rPr>
        <w:t>行情条目类别为</w:t>
      </w:r>
      <w:r w:rsidRPr="00506375">
        <w:rPr>
          <w:rFonts w:hint="eastAsia"/>
          <w:sz w:val="21"/>
          <w:szCs w:val="21"/>
        </w:rPr>
        <w:t>0</w:t>
      </w:r>
      <w:r w:rsidRPr="00506375">
        <w:rPr>
          <w:rFonts w:hint="eastAsia"/>
          <w:sz w:val="21"/>
          <w:szCs w:val="21"/>
        </w:rPr>
        <w:t>（买入）或</w:t>
      </w:r>
      <w:r w:rsidRPr="00506375">
        <w:rPr>
          <w:rFonts w:hint="eastAsia"/>
          <w:sz w:val="21"/>
          <w:szCs w:val="21"/>
        </w:rPr>
        <w:t>1</w:t>
      </w:r>
      <w:r w:rsidRPr="00506375">
        <w:rPr>
          <w:rFonts w:hint="eastAsia"/>
          <w:sz w:val="21"/>
          <w:szCs w:val="21"/>
        </w:rPr>
        <w:t>（卖出）时，表示该行情条目为买卖盘档位，其中</w:t>
      </w:r>
      <w:r w:rsidRPr="00506375">
        <w:rPr>
          <w:rFonts w:hint="eastAsia"/>
          <w:sz w:val="21"/>
          <w:szCs w:val="21"/>
        </w:rPr>
        <w:t>MDEntryPx</w:t>
      </w:r>
      <w:r w:rsidRPr="00506375">
        <w:rPr>
          <w:rFonts w:hint="eastAsia"/>
          <w:sz w:val="21"/>
          <w:szCs w:val="21"/>
        </w:rPr>
        <w:t>表示档位价格，</w:t>
      </w:r>
      <w:r w:rsidRPr="00506375">
        <w:rPr>
          <w:rFonts w:hint="eastAsia"/>
          <w:sz w:val="21"/>
          <w:szCs w:val="21"/>
        </w:rPr>
        <w:t>MDEntrySize</w:t>
      </w:r>
      <w:r w:rsidRPr="00506375">
        <w:rPr>
          <w:rFonts w:hint="eastAsia"/>
          <w:sz w:val="21"/>
          <w:szCs w:val="21"/>
        </w:rPr>
        <w:t>表示档位上的买卖数量，</w:t>
      </w:r>
      <w:r w:rsidRPr="00506375">
        <w:rPr>
          <w:rFonts w:hint="eastAsia"/>
          <w:sz w:val="21"/>
          <w:szCs w:val="21"/>
        </w:rPr>
        <w:t>MDPriceLevel</w:t>
      </w:r>
      <w:r w:rsidRPr="00506375">
        <w:rPr>
          <w:rFonts w:hint="eastAsia"/>
          <w:sz w:val="21"/>
          <w:szCs w:val="21"/>
        </w:rPr>
        <w:t>表示档位的优先级，从</w:t>
      </w:r>
      <w:r w:rsidRPr="00506375">
        <w:rPr>
          <w:rFonts w:hint="eastAsia"/>
          <w:sz w:val="21"/>
          <w:szCs w:val="21"/>
        </w:rPr>
        <w:t>1</w:t>
      </w:r>
      <w:r w:rsidRPr="00506375">
        <w:rPr>
          <w:rFonts w:hint="eastAsia"/>
          <w:sz w:val="21"/>
          <w:szCs w:val="21"/>
        </w:rPr>
        <w:t>开始，值越小表示档位的优先级越高，</w:t>
      </w:r>
      <w:r w:rsidRPr="00506375">
        <w:rPr>
          <w:rFonts w:hint="eastAsia"/>
          <w:sz w:val="21"/>
          <w:szCs w:val="21"/>
        </w:rPr>
        <w:t>NumberOfOrders</w:t>
      </w:r>
      <w:r w:rsidRPr="00506375">
        <w:rPr>
          <w:rFonts w:hint="eastAsia"/>
          <w:sz w:val="21"/>
          <w:szCs w:val="21"/>
        </w:rPr>
        <w:t>表示档位上的</w:t>
      </w:r>
      <w:proofErr w:type="gramStart"/>
      <w:r w:rsidRPr="00506375">
        <w:rPr>
          <w:rFonts w:hint="eastAsia"/>
          <w:sz w:val="21"/>
          <w:szCs w:val="21"/>
        </w:rPr>
        <w:t>总委托</w:t>
      </w:r>
      <w:proofErr w:type="gramEnd"/>
      <w:r w:rsidRPr="00506375">
        <w:rPr>
          <w:rFonts w:hint="eastAsia"/>
          <w:sz w:val="21"/>
          <w:szCs w:val="21"/>
        </w:rPr>
        <w:t>笔数，</w:t>
      </w:r>
      <w:r w:rsidRPr="00506375">
        <w:rPr>
          <w:rFonts w:hint="eastAsia"/>
          <w:sz w:val="21"/>
          <w:szCs w:val="21"/>
        </w:rPr>
        <w:t>NoOrders</w:t>
      </w:r>
      <w:r w:rsidRPr="00506375">
        <w:rPr>
          <w:rFonts w:hint="eastAsia"/>
          <w:sz w:val="21"/>
          <w:szCs w:val="21"/>
        </w:rPr>
        <w:t>表示档位上揭示的委托笔数，在后面的</w:t>
      </w:r>
      <w:r w:rsidRPr="00506375">
        <w:rPr>
          <w:rFonts w:hint="eastAsia"/>
          <w:sz w:val="21"/>
          <w:szCs w:val="21"/>
        </w:rPr>
        <w:t>OrderQty</w:t>
      </w:r>
      <w:r>
        <w:rPr>
          <w:rFonts w:hint="eastAsia"/>
          <w:sz w:val="21"/>
          <w:szCs w:val="21"/>
        </w:rPr>
        <w:t>重复组中会揭示该价位上最优相应数量的每一笔委托的数量。</w:t>
      </w:r>
    </w:p>
    <w:p w:rsidR="00E04E8D" w:rsidRDefault="00E04E8D" w:rsidP="00E04E8D">
      <w:pPr>
        <w:pStyle w:val="af7"/>
        <w:numPr>
          <w:ilvl w:val="1"/>
          <w:numId w:val="33"/>
        </w:numPr>
        <w:ind w:firstLineChars="0"/>
        <w:rPr>
          <w:sz w:val="21"/>
          <w:szCs w:val="21"/>
        </w:rPr>
      </w:pPr>
      <w:r w:rsidRPr="00506375">
        <w:rPr>
          <w:rFonts w:hint="eastAsia"/>
          <w:sz w:val="21"/>
          <w:szCs w:val="21"/>
        </w:rPr>
        <w:t>行情条目类别为</w:t>
      </w:r>
      <w:r w:rsidRPr="00506375">
        <w:rPr>
          <w:rFonts w:hint="eastAsia"/>
          <w:sz w:val="21"/>
          <w:szCs w:val="21"/>
        </w:rPr>
        <w:t>x3/x4</w:t>
      </w:r>
      <w:r w:rsidRPr="00506375">
        <w:rPr>
          <w:rFonts w:hint="eastAsia"/>
          <w:sz w:val="21"/>
          <w:szCs w:val="21"/>
        </w:rPr>
        <w:t>时，表示该行情条目为证券的买入</w:t>
      </w:r>
      <w:r w:rsidRPr="00506375">
        <w:rPr>
          <w:rFonts w:hint="eastAsia"/>
          <w:sz w:val="21"/>
          <w:szCs w:val="21"/>
        </w:rPr>
        <w:t>/</w:t>
      </w:r>
      <w:r w:rsidRPr="00506375">
        <w:rPr>
          <w:rFonts w:hint="eastAsia"/>
          <w:sz w:val="21"/>
          <w:szCs w:val="21"/>
        </w:rPr>
        <w:t>卖出汇总统计，其中</w:t>
      </w:r>
      <w:r w:rsidRPr="00506375">
        <w:rPr>
          <w:rFonts w:hint="eastAsia"/>
          <w:sz w:val="21"/>
          <w:szCs w:val="21"/>
        </w:rPr>
        <w:t>MDEntryPx</w:t>
      </w:r>
      <w:r w:rsidRPr="00506375">
        <w:rPr>
          <w:rFonts w:hint="eastAsia"/>
          <w:sz w:val="21"/>
          <w:szCs w:val="21"/>
        </w:rPr>
        <w:t>表示加权平均价，</w:t>
      </w:r>
      <w:r w:rsidRPr="00506375">
        <w:rPr>
          <w:rFonts w:hint="eastAsia"/>
          <w:sz w:val="21"/>
          <w:szCs w:val="21"/>
        </w:rPr>
        <w:t>MDEntrySize</w:t>
      </w:r>
      <w:r w:rsidRPr="00506375">
        <w:rPr>
          <w:rFonts w:hint="eastAsia"/>
          <w:sz w:val="21"/>
          <w:szCs w:val="21"/>
        </w:rPr>
        <w:t>表示总数量，其他字段无意义</w:t>
      </w:r>
      <w:r>
        <w:rPr>
          <w:rFonts w:hint="eastAsia"/>
          <w:sz w:val="21"/>
          <w:szCs w:val="21"/>
        </w:rPr>
        <w:t>。</w:t>
      </w:r>
    </w:p>
    <w:p w:rsidR="00E517BA" w:rsidRPr="00D816FC" w:rsidRDefault="00E517BA" w:rsidP="00E04E8D">
      <w:pPr>
        <w:pStyle w:val="af7"/>
        <w:numPr>
          <w:ilvl w:val="1"/>
          <w:numId w:val="33"/>
        </w:numPr>
        <w:ind w:firstLineChars="0"/>
        <w:rPr>
          <w:color w:val="FFC000"/>
          <w:sz w:val="21"/>
          <w:szCs w:val="21"/>
        </w:rPr>
      </w:pPr>
      <w:r w:rsidRPr="00D816FC">
        <w:rPr>
          <w:rFonts w:hAnsi="Batang" w:cs="Tahoma" w:hint="eastAsia"/>
          <w:color w:val="FFC000"/>
          <w:sz w:val="21"/>
          <w:szCs w:val="21"/>
        </w:rPr>
        <w:t>行情</w:t>
      </w:r>
      <w:r w:rsidRPr="00D816FC">
        <w:rPr>
          <w:rFonts w:hint="eastAsia"/>
          <w:color w:val="FFC000"/>
          <w:sz w:val="21"/>
          <w:szCs w:val="21"/>
        </w:rPr>
        <w:t>条目类别为</w:t>
      </w:r>
      <w:r w:rsidRPr="00D816FC">
        <w:rPr>
          <w:rFonts w:hint="eastAsia"/>
          <w:color w:val="FFC000"/>
          <w:sz w:val="21"/>
          <w:szCs w:val="21"/>
        </w:rPr>
        <w:t>x7</w:t>
      </w:r>
      <w:r w:rsidRPr="00D816FC">
        <w:rPr>
          <w:rFonts w:hint="eastAsia"/>
          <w:color w:val="FFC000"/>
          <w:sz w:val="21"/>
          <w:szCs w:val="21"/>
        </w:rPr>
        <w:t>时，对于大部分基金，存放</w:t>
      </w:r>
      <w:r w:rsidRPr="00D816FC">
        <w:rPr>
          <w:color w:val="FFC000"/>
          <w:sz w:val="21"/>
          <w:szCs w:val="21"/>
        </w:rPr>
        <w:t>T-1</w:t>
      </w:r>
      <w:r w:rsidRPr="00D816FC">
        <w:rPr>
          <w:rFonts w:hint="eastAsia"/>
          <w:color w:val="FFC000"/>
          <w:sz w:val="21"/>
          <w:szCs w:val="21"/>
        </w:rPr>
        <w:t>日净值；对于部分基金（如果投资境外市场基金），可能存放</w:t>
      </w:r>
      <w:r w:rsidRPr="00D816FC">
        <w:rPr>
          <w:color w:val="FFC000"/>
          <w:sz w:val="21"/>
          <w:szCs w:val="21"/>
        </w:rPr>
        <w:t>T-x</w:t>
      </w:r>
      <w:r w:rsidRPr="00D816FC">
        <w:rPr>
          <w:rFonts w:hint="eastAsia"/>
          <w:color w:val="FFC000"/>
          <w:sz w:val="21"/>
          <w:szCs w:val="21"/>
        </w:rPr>
        <w:t>日净值（</w:t>
      </w:r>
      <w:r w:rsidRPr="00D816FC">
        <w:rPr>
          <w:color w:val="FFC000"/>
          <w:sz w:val="21"/>
          <w:szCs w:val="21"/>
        </w:rPr>
        <w:t>x&gt;=1</w:t>
      </w:r>
      <w:r w:rsidRPr="00D816FC">
        <w:rPr>
          <w:rFonts w:hint="eastAsia"/>
          <w:color w:val="FFC000"/>
          <w:sz w:val="21"/>
          <w:szCs w:val="21"/>
        </w:rPr>
        <w:t>，例如对于</w:t>
      </w:r>
      <w:proofErr w:type="gramStart"/>
      <w:r w:rsidRPr="00D816FC">
        <w:rPr>
          <w:rFonts w:hint="eastAsia"/>
          <w:color w:val="FFC000"/>
          <w:sz w:val="21"/>
          <w:szCs w:val="21"/>
        </w:rPr>
        <w:t>投资美</w:t>
      </w:r>
      <w:proofErr w:type="gramEnd"/>
      <w:r w:rsidRPr="00D816FC">
        <w:rPr>
          <w:rFonts w:hint="eastAsia"/>
          <w:color w:val="FFC000"/>
          <w:sz w:val="21"/>
          <w:szCs w:val="21"/>
        </w:rPr>
        <w:t>股的基金，</w:t>
      </w:r>
      <w:r w:rsidRPr="00D816FC">
        <w:rPr>
          <w:color w:val="FFC000"/>
          <w:sz w:val="21"/>
          <w:szCs w:val="21"/>
        </w:rPr>
        <w:t>x=2</w:t>
      </w:r>
      <w:r w:rsidRPr="00D816FC">
        <w:rPr>
          <w:rFonts w:hint="eastAsia"/>
          <w:color w:val="FFC000"/>
          <w:sz w:val="21"/>
          <w:szCs w:val="21"/>
        </w:rPr>
        <w:t>）。</w:t>
      </w:r>
    </w:p>
    <w:p w:rsidR="00E04E8D" w:rsidRDefault="00E04E8D" w:rsidP="00E04E8D">
      <w:pPr>
        <w:pStyle w:val="af7"/>
        <w:numPr>
          <w:ilvl w:val="1"/>
          <w:numId w:val="33"/>
        </w:numPr>
        <w:ind w:firstLineChars="0"/>
        <w:rPr>
          <w:sz w:val="21"/>
          <w:szCs w:val="21"/>
        </w:rPr>
      </w:pPr>
      <w:r>
        <w:rPr>
          <w:rFonts w:hint="eastAsia"/>
          <w:sz w:val="21"/>
          <w:szCs w:val="21"/>
        </w:rPr>
        <w:t>行情条目类别为</w:t>
      </w:r>
      <w:r>
        <w:rPr>
          <w:rFonts w:hint="eastAsia"/>
          <w:sz w:val="21"/>
          <w:szCs w:val="21"/>
        </w:rPr>
        <w:t>xg</w:t>
      </w:r>
      <w:r>
        <w:rPr>
          <w:rFonts w:hint="eastAsia"/>
          <w:sz w:val="21"/>
          <w:szCs w:val="21"/>
        </w:rPr>
        <w:t>时，表示该行情条目为期权合约的持仓量，其中</w:t>
      </w:r>
      <w:r>
        <w:rPr>
          <w:rFonts w:hint="eastAsia"/>
          <w:sz w:val="21"/>
          <w:szCs w:val="21"/>
        </w:rPr>
        <w:t>MDEntrySize</w:t>
      </w:r>
      <w:r>
        <w:rPr>
          <w:rFonts w:hint="eastAsia"/>
          <w:sz w:val="21"/>
          <w:szCs w:val="21"/>
        </w:rPr>
        <w:t>表示合约持仓量，其他字段无意义。</w:t>
      </w:r>
    </w:p>
    <w:p w:rsidR="00E04E8D" w:rsidRDefault="00E04E8D" w:rsidP="00E04E8D">
      <w:pPr>
        <w:pStyle w:val="af7"/>
        <w:numPr>
          <w:ilvl w:val="1"/>
          <w:numId w:val="33"/>
        </w:numPr>
        <w:ind w:firstLineChars="0"/>
        <w:rPr>
          <w:rFonts w:ascii="楷体" w:eastAsia="楷体" w:hAnsi="楷体" w:cs="宋体"/>
          <w:color w:val="000000"/>
          <w:kern w:val="0"/>
          <w:sz w:val="21"/>
          <w:szCs w:val="21"/>
        </w:rPr>
      </w:pPr>
      <w:r w:rsidRPr="005E71B6">
        <w:rPr>
          <w:rFonts w:ascii="楷体" w:eastAsia="楷体" w:hAnsi="楷体" w:cs="宋体" w:hint="eastAsia"/>
          <w:color w:val="000000"/>
          <w:kern w:val="0"/>
          <w:sz w:val="21"/>
          <w:szCs w:val="21"/>
        </w:rPr>
        <w:t>行情条目类别为xe时表示涨停价，999999999.9999表示无涨停价格限制</w:t>
      </w:r>
      <w:r>
        <w:rPr>
          <w:rFonts w:ascii="楷体" w:eastAsia="楷体" w:hAnsi="楷体" w:cs="宋体" w:hint="eastAsia"/>
          <w:color w:val="000000"/>
          <w:kern w:val="0"/>
          <w:sz w:val="21"/>
          <w:szCs w:val="21"/>
        </w:rPr>
        <w:t>。</w:t>
      </w:r>
    </w:p>
    <w:p w:rsidR="00E04E8D" w:rsidRPr="00920556" w:rsidRDefault="00E04E8D" w:rsidP="00E04E8D">
      <w:pPr>
        <w:pStyle w:val="af7"/>
        <w:numPr>
          <w:ilvl w:val="1"/>
          <w:numId w:val="33"/>
        </w:numPr>
        <w:ind w:firstLineChars="0"/>
        <w:rPr>
          <w:sz w:val="21"/>
          <w:szCs w:val="21"/>
        </w:rPr>
      </w:pPr>
      <w:r w:rsidRPr="005E71B6">
        <w:rPr>
          <w:rFonts w:ascii="楷体" w:eastAsia="楷体" w:hAnsi="楷体" w:cs="宋体" w:hint="eastAsia"/>
          <w:color w:val="000000"/>
          <w:kern w:val="0"/>
          <w:sz w:val="21"/>
          <w:szCs w:val="21"/>
        </w:rPr>
        <w:t>行情条目类别为xf</w:t>
      </w:r>
      <w:r>
        <w:rPr>
          <w:rFonts w:ascii="楷体" w:eastAsia="楷体" w:hAnsi="楷体" w:cs="宋体" w:hint="eastAsia"/>
          <w:color w:val="000000"/>
          <w:kern w:val="0"/>
          <w:sz w:val="21"/>
          <w:szCs w:val="21"/>
        </w:rPr>
        <w:t>表示</w:t>
      </w:r>
      <w:r w:rsidRPr="005E71B6">
        <w:rPr>
          <w:rFonts w:ascii="楷体" w:eastAsia="楷体" w:hAnsi="楷体" w:cs="宋体" w:hint="eastAsia"/>
          <w:color w:val="000000"/>
          <w:kern w:val="0"/>
          <w:sz w:val="21"/>
          <w:szCs w:val="21"/>
        </w:rPr>
        <w:t>跌停价，</w:t>
      </w:r>
      <w:r>
        <w:rPr>
          <w:rFonts w:ascii="楷体" w:eastAsia="楷体" w:hAnsi="楷体" w:cs="宋体" w:hint="eastAsia"/>
          <w:color w:val="000000"/>
          <w:kern w:val="0"/>
          <w:sz w:val="21"/>
          <w:szCs w:val="21"/>
        </w:rPr>
        <w:t>对于价格可以为负数的业务，</w:t>
      </w:r>
      <w:r w:rsidRPr="005E71B6">
        <w:rPr>
          <w:rFonts w:ascii="楷体" w:eastAsia="楷体" w:hAnsi="楷体" w:cs="宋体" w:hint="eastAsia"/>
          <w:color w:val="000000"/>
          <w:kern w:val="0"/>
          <w:sz w:val="21"/>
          <w:szCs w:val="21"/>
        </w:rPr>
        <w:t>-999999999.9999</w:t>
      </w:r>
      <w:proofErr w:type="gramStart"/>
      <w:r w:rsidRPr="005E71B6">
        <w:rPr>
          <w:rFonts w:ascii="楷体" w:eastAsia="楷体" w:hAnsi="楷体" w:cs="宋体" w:hint="eastAsia"/>
          <w:color w:val="000000"/>
          <w:kern w:val="0"/>
          <w:sz w:val="21"/>
          <w:szCs w:val="21"/>
        </w:rPr>
        <w:t>表示无跌停</w:t>
      </w:r>
      <w:proofErr w:type="gramEnd"/>
      <w:r w:rsidRPr="005E71B6">
        <w:rPr>
          <w:rFonts w:ascii="楷体" w:eastAsia="楷体" w:hAnsi="楷体" w:cs="宋体" w:hint="eastAsia"/>
          <w:color w:val="000000"/>
          <w:kern w:val="0"/>
          <w:sz w:val="21"/>
          <w:szCs w:val="21"/>
        </w:rPr>
        <w:t>价格限制</w:t>
      </w:r>
      <w:r>
        <w:rPr>
          <w:rFonts w:ascii="楷体" w:eastAsia="楷体" w:hAnsi="楷体" w:cs="宋体" w:hint="eastAsia"/>
          <w:color w:val="000000"/>
          <w:kern w:val="0"/>
          <w:sz w:val="21"/>
          <w:szCs w:val="21"/>
        </w:rPr>
        <w:t>；对于价格不可以为负数的业务，则填写价格档位，</w:t>
      </w:r>
      <w:proofErr w:type="gramStart"/>
      <w:r>
        <w:rPr>
          <w:rFonts w:ascii="楷体" w:eastAsia="楷体" w:hAnsi="楷体" w:cs="宋体" w:hint="eastAsia"/>
          <w:color w:val="000000"/>
          <w:kern w:val="0"/>
          <w:sz w:val="21"/>
          <w:szCs w:val="21"/>
        </w:rPr>
        <w:t>表示无跌停</w:t>
      </w:r>
      <w:proofErr w:type="gramEnd"/>
      <w:r>
        <w:rPr>
          <w:rFonts w:ascii="楷体" w:eastAsia="楷体" w:hAnsi="楷体" w:cs="宋体" w:hint="eastAsia"/>
          <w:color w:val="000000"/>
          <w:kern w:val="0"/>
          <w:sz w:val="21"/>
          <w:szCs w:val="21"/>
        </w:rPr>
        <w:t>价格限制，比</w:t>
      </w:r>
      <w:r>
        <w:rPr>
          <w:rFonts w:ascii="楷体" w:eastAsia="楷体" w:hAnsi="楷体" w:cs="宋体" w:hint="eastAsia"/>
          <w:color w:val="000000"/>
          <w:kern w:val="0"/>
          <w:sz w:val="21"/>
          <w:szCs w:val="21"/>
        </w:rPr>
        <w:lastRenderedPageBreak/>
        <w:t>如对于股票现货集中竞价业务填写0.01。</w:t>
      </w:r>
    </w:p>
    <w:p w:rsidR="00E04E8D" w:rsidRPr="00506375" w:rsidRDefault="00E04E8D" w:rsidP="00E04E8D">
      <w:pPr>
        <w:pStyle w:val="af7"/>
        <w:numPr>
          <w:ilvl w:val="1"/>
          <w:numId w:val="33"/>
        </w:numPr>
        <w:ind w:firstLineChars="0"/>
        <w:rPr>
          <w:sz w:val="21"/>
          <w:szCs w:val="21"/>
        </w:rPr>
      </w:pPr>
      <w:r w:rsidRPr="00506375">
        <w:rPr>
          <w:rFonts w:hint="eastAsia"/>
          <w:sz w:val="21"/>
          <w:szCs w:val="21"/>
        </w:rPr>
        <w:t>其他行情条目类别都在</w:t>
      </w:r>
      <w:r w:rsidRPr="00506375">
        <w:rPr>
          <w:rFonts w:hint="eastAsia"/>
          <w:sz w:val="21"/>
          <w:szCs w:val="21"/>
        </w:rPr>
        <w:t>MDEntryPx</w:t>
      </w:r>
      <w:r w:rsidRPr="00506375">
        <w:rPr>
          <w:rFonts w:hint="eastAsia"/>
          <w:sz w:val="21"/>
          <w:szCs w:val="21"/>
        </w:rPr>
        <w:t>表示相应的值，其他字段无意义</w:t>
      </w:r>
      <w:r>
        <w:rPr>
          <w:rFonts w:hint="eastAsia"/>
          <w:sz w:val="21"/>
          <w:szCs w:val="21"/>
        </w:rPr>
        <w:t>。</w:t>
      </w:r>
    </w:p>
    <w:p w:rsidR="00E04E8D" w:rsidRPr="008B091F" w:rsidRDefault="00E04E8D" w:rsidP="00E04E8D">
      <w:pPr>
        <w:pStyle w:val="af7"/>
        <w:numPr>
          <w:ilvl w:val="0"/>
          <w:numId w:val="32"/>
        </w:numPr>
        <w:ind w:firstLineChars="0"/>
        <w:rPr>
          <w:sz w:val="21"/>
          <w:szCs w:val="21"/>
        </w:rPr>
      </w:pPr>
      <w:r w:rsidRPr="008B091F">
        <w:rPr>
          <w:rFonts w:hint="eastAsia"/>
          <w:sz w:val="21"/>
          <w:szCs w:val="21"/>
        </w:rPr>
        <w:t>集合竞价期间的虚拟成交价通过买卖盘档位揭示，其中买</w:t>
      </w:r>
      <w:proofErr w:type="gramStart"/>
      <w:r w:rsidRPr="008B091F">
        <w:rPr>
          <w:rFonts w:hint="eastAsia"/>
          <w:sz w:val="21"/>
          <w:szCs w:val="21"/>
        </w:rPr>
        <w:t>一</w:t>
      </w:r>
      <w:proofErr w:type="gramEnd"/>
      <w:r w:rsidRPr="008B091F">
        <w:rPr>
          <w:rFonts w:hint="eastAsia"/>
          <w:sz w:val="21"/>
          <w:szCs w:val="21"/>
        </w:rPr>
        <w:t>和卖</w:t>
      </w:r>
      <w:proofErr w:type="gramStart"/>
      <w:r w:rsidRPr="008B091F">
        <w:rPr>
          <w:rFonts w:hint="eastAsia"/>
          <w:sz w:val="21"/>
          <w:szCs w:val="21"/>
        </w:rPr>
        <w:t>一</w:t>
      </w:r>
      <w:proofErr w:type="gramEnd"/>
      <w:r w:rsidRPr="008B091F">
        <w:rPr>
          <w:rFonts w:hint="eastAsia"/>
          <w:sz w:val="21"/>
          <w:szCs w:val="21"/>
        </w:rPr>
        <w:t>都揭示虚拟成交价格和成交数量，买二或卖二揭示虚拟成交价位上的买剩余量或卖剩余量，假设虚拟成交价格为</w:t>
      </w:r>
      <w:r w:rsidRPr="008B091F">
        <w:rPr>
          <w:rFonts w:hint="eastAsia"/>
          <w:sz w:val="21"/>
          <w:szCs w:val="21"/>
        </w:rPr>
        <w:t>15.4000</w:t>
      </w:r>
      <w:r w:rsidRPr="008B091F">
        <w:rPr>
          <w:rFonts w:hint="eastAsia"/>
          <w:sz w:val="21"/>
          <w:szCs w:val="21"/>
        </w:rPr>
        <w:t>，成交数量为</w:t>
      </w:r>
      <w:r w:rsidRPr="008B091F">
        <w:rPr>
          <w:rFonts w:hint="eastAsia"/>
          <w:sz w:val="21"/>
          <w:szCs w:val="21"/>
        </w:rPr>
        <w:t>3200</w:t>
      </w:r>
      <w:r w:rsidRPr="008B091F">
        <w:rPr>
          <w:rFonts w:hint="eastAsia"/>
          <w:sz w:val="21"/>
          <w:szCs w:val="21"/>
        </w:rPr>
        <w:t>，买剩余量为</w:t>
      </w:r>
      <w:r w:rsidRPr="008B091F">
        <w:rPr>
          <w:rFonts w:hint="eastAsia"/>
          <w:sz w:val="21"/>
          <w:szCs w:val="21"/>
        </w:rPr>
        <w:t>1200</w:t>
      </w:r>
      <w:r w:rsidRPr="008B091F">
        <w:rPr>
          <w:rFonts w:hint="eastAsia"/>
          <w:sz w:val="21"/>
          <w:szCs w:val="21"/>
        </w:rPr>
        <w:t>，则行情快照中会存在以下行情条目</w:t>
      </w:r>
      <w:r>
        <w:rPr>
          <w:rFonts w:hint="eastAsia"/>
          <w:sz w:val="21"/>
          <w:szCs w:val="21"/>
        </w:rPr>
        <w:t>：</w:t>
      </w:r>
    </w:p>
    <w:tbl>
      <w:tblPr>
        <w:tblStyle w:val="af2"/>
        <w:tblW w:w="0" w:type="auto"/>
        <w:jc w:val="center"/>
        <w:tblInd w:w="1101" w:type="dxa"/>
        <w:tblLook w:val="04A0" w:firstRow="1" w:lastRow="0" w:firstColumn="1" w:lastColumn="0" w:noHBand="0" w:noVBand="1"/>
      </w:tblPr>
      <w:tblGrid>
        <w:gridCol w:w="1531"/>
        <w:gridCol w:w="1397"/>
        <w:gridCol w:w="1559"/>
        <w:gridCol w:w="1559"/>
      </w:tblGrid>
      <w:tr w:rsidR="00E04E8D" w:rsidRPr="008B091F" w:rsidTr="00AE3B62">
        <w:trPr>
          <w:jc w:val="center"/>
        </w:trPr>
        <w:tc>
          <w:tcPr>
            <w:tcW w:w="1438" w:type="dxa"/>
            <w:shd w:val="clear" w:color="auto" w:fill="BFBFBF" w:themeFill="background1" w:themeFillShade="BF"/>
          </w:tcPr>
          <w:p w:rsidR="00E04E8D" w:rsidRPr="008B091F" w:rsidRDefault="00E04E8D" w:rsidP="00AE3B62">
            <w:pPr>
              <w:jc w:val="center"/>
              <w:rPr>
                <w:b/>
                <w:sz w:val="21"/>
                <w:szCs w:val="21"/>
              </w:rPr>
            </w:pPr>
            <w:r w:rsidRPr="008B091F">
              <w:rPr>
                <w:rFonts w:hint="eastAsia"/>
                <w:b/>
                <w:sz w:val="21"/>
                <w:szCs w:val="21"/>
              </w:rPr>
              <w:t>MDEntryType</w:t>
            </w:r>
          </w:p>
        </w:tc>
        <w:tc>
          <w:tcPr>
            <w:tcW w:w="1397" w:type="dxa"/>
            <w:shd w:val="clear" w:color="auto" w:fill="BFBFBF" w:themeFill="background1" w:themeFillShade="BF"/>
          </w:tcPr>
          <w:p w:rsidR="00E04E8D" w:rsidRPr="008B091F" w:rsidRDefault="00E04E8D" w:rsidP="00AE3B62">
            <w:pPr>
              <w:jc w:val="center"/>
              <w:rPr>
                <w:b/>
                <w:sz w:val="21"/>
                <w:szCs w:val="21"/>
              </w:rPr>
            </w:pPr>
            <w:r w:rsidRPr="008B091F">
              <w:rPr>
                <w:rFonts w:hint="eastAsia"/>
                <w:b/>
                <w:sz w:val="21"/>
                <w:szCs w:val="21"/>
              </w:rPr>
              <w:t>MDEntryPx</w:t>
            </w:r>
          </w:p>
        </w:tc>
        <w:tc>
          <w:tcPr>
            <w:tcW w:w="1559" w:type="dxa"/>
            <w:shd w:val="clear" w:color="auto" w:fill="BFBFBF" w:themeFill="background1" w:themeFillShade="BF"/>
          </w:tcPr>
          <w:p w:rsidR="00E04E8D" w:rsidRPr="008B091F" w:rsidRDefault="00E04E8D" w:rsidP="00AE3B62">
            <w:pPr>
              <w:jc w:val="center"/>
              <w:rPr>
                <w:b/>
                <w:sz w:val="21"/>
                <w:szCs w:val="21"/>
              </w:rPr>
            </w:pPr>
            <w:r w:rsidRPr="008B091F">
              <w:rPr>
                <w:rFonts w:hint="eastAsia"/>
                <w:b/>
                <w:sz w:val="21"/>
                <w:szCs w:val="21"/>
              </w:rPr>
              <w:t>MDEntrySize</w:t>
            </w:r>
          </w:p>
        </w:tc>
        <w:tc>
          <w:tcPr>
            <w:tcW w:w="1559" w:type="dxa"/>
            <w:shd w:val="clear" w:color="auto" w:fill="BFBFBF" w:themeFill="background1" w:themeFillShade="BF"/>
          </w:tcPr>
          <w:p w:rsidR="00E04E8D" w:rsidRPr="008B091F" w:rsidRDefault="00E04E8D" w:rsidP="00AE3B62">
            <w:pPr>
              <w:jc w:val="center"/>
              <w:rPr>
                <w:b/>
                <w:sz w:val="21"/>
                <w:szCs w:val="21"/>
              </w:rPr>
            </w:pPr>
            <w:r w:rsidRPr="008B091F">
              <w:rPr>
                <w:rFonts w:hint="eastAsia"/>
                <w:b/>
                <w:sz w:val="21"/>
                <w:szCs w:val="21"/>
              </w:rPr>
              <w:t>MDPriceLevel</w:t>
            </w:r>
          </w:p>
        </w:tc>
      </w:tr>
      <w:tr w:rsidR="00E04E8D" w:rsidTr="00AE3B62">
        <w:trPr>
          <w:jc w:val="center"/>
        </w:trPr>
        <w:tc>
          <w:tcPr>
            <w:tcW w:w="1438" w:type="dxa"/>
          </w:tcPr>
          <w:p w:rsidR="00E04E8D" w:rsidRDefault="00E04E8D" w:rsidP="00AE3B62">
            <w:pPr>
              <w:jc w:val="center"/>
              <w:rPr>
                <w:sz w:val="21"/>
                <w:szCs w:val="21"/>
              </w:rPr>
            </w:pPr>
            <w:r>
              <w:rPr>
                <w:rFonts w:hint="eastAsia"/>
                <w:sz w:val="21"/>
                <w:szCs w:val="21"/>
              </w:rPr>
              <w:t>0</w:t>
            </w:r>
          </w:p>
        </w:tc>
        <w:tc>
          <w:tcPr>
            <w:tcW w:w="1397" w:type="dxa"/>
          </w:tcPr>
          <w:p w:rsidR="00E04E8D" w:rsidRDefault="00E04E8D" w:rsidP="00AE3B62">
            <w:pPr>
              <w:jc w:val="center"/>
              <w:rPr>
                <w:sz w:val="21"/>
                <w:szCs w:val="21"/>
              </w:rPr>
            </w:pPr>
            <w:r>
              <w:rPr>
                <w:rFonts w:hint="eastAsia"/>
                <w:sz w:val="21"/>
                <w:szCs w:val="21"/>
              </w:rPr>
              <w:t>15.4000</w:t>
            </w:r>
          </w:p>
        </w:tc>
        <w:tc>
          <w:tcPr>
            <w:tcW w:w="1559" w:type="dxa"/>
          </w:tcPr>
          <w:p w:rsidR="00E04E8D" w:rsidRDefault="00E04E8D" w:rsidP="00AE3B62">
            <w:pPr>
              <w:jc w:val="center"/>
              <w:rPr>
                <w:sz w:val="21"/>
                <w:szCs w:val="21"/>
              </w:rPr>
            </w:pPr>
            <w:r>
              <w:rPr>
                <w:rFonts w:hint="eastAsia"/>
                <w:sz w:val="21"/>
                <w:szCs w:val="21"/>
              </w:rPr>
              <w:t>3200.00</w:t>
            </w:r>
          </w:p>
        </w:tc>
        <w:tc>
          <w:tcPr>
            <w:tcW w:w="1559" w:type="dxa"/>
          </w:tcPr>
          <w:p w:rsidR="00E04E8D" w:rsidRDefault="00E04E8D" w:rsidP="00AE3B62">
            <w:pPr>
              <w:jc w:val="center"/>
              <w:rPr>
                <w:sz w:val="21"/>
                <w:szCs w:val="21"/>
              </w:rPr>
            </w:pPr>
            <w:r>
              <w:rPr>
                <w:rFonts w:hint="eastAsia"/>
                <w:sz w:val="21"/>
                <w:szCs w:val="21"/>
              </w:rPr>
              <w:t>1</w:t>
            </w:r>
          </w:p>
        </w:tc>
      </w:tr>
      <w:tr w:rsidR="00E04E8D" w:rsidTr="00AE3B62">
        <w:trPr>
          <w:jc w:val="center"/>
        </w:trPr>
        <w:tc>
          <w:tcPr>
            <w:tcW w:w="1438" w:type="dxa"/>
          </w:tcPr>
          <w:p w:rsidR="00E04E8D" w:rsidRDefault="00E04E8D" w:rsidP="00AE3B62">
            <w:pPr>
              <w:jc w:val="center"/>
              <w:rPr>
                <w:sz w:val="21"/>
                <w:szCs w:val="21"/>
              </w:rPr>
            </w:pPr>
            <w:r>
              <w:rPr>
                <w:rFonts w:hint="eastAsia"/>
                <w:sz w:val="21"/>
                <w:szCs w:val="21"/>
              </w:rPr>
              <w:t>1</w:t>
            </w:r>
          </w:p>
        </w:tc>
        <w:tc>
          <w:tcPr>
            <w:tcW w:w="1397" w:type="dxa"/>
          </w:tcPr>
          <w:p w:rsidR="00E04E8D" w:rsidRDefault="00E04E8D" w:rsidP="00AE3B62">
            <w:pPr>
              <w:jc w:val="center"/>
              <w:rPr>
                <w:sz w:val="21"/>
                <w:szCs w:val="21"/>
              </w:rPr>
            </w:pPr>
            <w:r>
              <w:rPr>
                <w:rFonts w:hint="eastAsia"/>
                <w:sz w:val="21"/>
                <w:szCs w:val="21"/>
              </w:rPr>
              <w:t>15.4000</w:t>
            </w:r>
          </w:p>
        </w:tc>
        <w:tc>
          <w:tcPr>
            <w:tcW w:w="1559" w:type="dxa"/>
          </w:tcPr>
          <w:p w:rsidR="00E04E8D" w:rsidRDefault="00E04E8D" w:rsidP="00AE3B62">
            <w:pPr>
              <w:jc w:val="center"/>
              <w:rPr>
                <w:sz w:val="21"/>
                <w:szCs w:val="21"/>
              </w:rPr>
            </w:pPr>
            <w:r>
              <w:rPr>
                <w:rFonts w:hint="eastAsia"/>
                <w:sz w:val="21"/>
                <w:szCs w:val="21"/>
              </w:rPr>
              <w:t>3200.00</w:t>
            </w:r>
          </w:p>
        </w:tc>
        <w:tc>
          <w:tcPr>
            <w:tcW w:w="1559" w:type="dxa"/>
          </w:tcPr>
          <w:p w:rsidR="00E04E8D" w:rsidRDefault="00E04E8D" w:rsidP="00AE3B62">
            <w:pPr>
              <w:jc w:val="center"/>
              <w:rPr>
                <w:sz w:val="21"/>
                <w:szCs w:val="21"/>
              </w:rPr>
            </w:pPr>
            <w:r>
              <w:rPr>
                <w:rFonts w:hint="eastAsia"/>
                <w:sz w:val="21"/>
                <w:szCs w:val="21"/>
              </w:rPr>
              <w:t>1</w:t>
            </w:r>
          </w:p>
        </w:tc>
      </w:tr>
      <w:tr w:rsidR="00E04E8D" w:rsidTr="00AE3B62">
        <w:trPr>
          <w:jc w:val="center"/>
        </w:trPr>
        <w:tc>
          <w:tcPr>
            <w:tcW w:w="1438" w:type="dxa"/>
          </w:tcPr>
          <w:p w:rsidR="00E04E8D" w:rsidRDefault="00E04E8D" w:rsidP="00AE3B62">
            <w:pPr>
              <w:jc w:val="center"/>
              <w:rPr>
                <w:sz w:val="21"/>
                <w:szCs w:val="21"/>
              </w:rPr>
            </w:pPr>
            <w:r>
              <w:rPr>
                <w:rFonts w:hint="eastAsia"/>
                <w:sz w:val="21"/>
                <w:szCs w:val="21"/>
              </w:rPr>
              <w:t>0</w:t>
            </w:r>
          </w:p>
        </w:tc>
        <w:tc>
          <w:tcPr>
            <w:tcW w:w="1397" w:type="dxa"/>
          </w:tcPr>
          <w:p w:rsidR="00E04E8D" w:rsidRDefault="00E04E8D" w:rsidP="00AE3B62">
            <w:pPr>
              <w:jc w:val="center"/>
              <w:rPr>
                <w:sz w:val="21"/>
                <w:szCs w:val="21"/>
              </w:rPr>
            </w:pPr>
            <w:r>
              <w:rPr>
                <w:rFonts w:hint="eastAsia"/>
                <w:sz w:val="21"/>
                <w:szCs w:val="21"/>
              </w:rPr>
              <w:t>0.0000</w:t>
            </w:r>
          </w:p>
        </w:tc>
        <w:tc>
          <w:tcPr>
            <w:tcW w:w="1559" w:type="dxa"/>
          </w:tcPr>
          <w:p w:rsidR="00E04E8D" w:rsidRDefault="00E04E8D" w:rsidP="00AE3B62">
            <w:pPr>
              <w:jc w:val="center"/>
              <w:rPr>
                <w:sz w:val="21"/>
                <w:szCs w:val="21"/>
              </w:rPr>
            </w:pPr>
            <w:r>
              <w:rPr>
                <w:rFonts w:hint="eastAsia"/>
                <w:sz w:val="21"/>
                <w:szCs w:val="21"/>
              </w:rPr>
              <w:t>1200.00</w:t>
            </w:r>
          </w:p>
        </w:tc>
        <w:tc>
          <w:tcPr>
            <w:tcW w:w="1559" w:type="dxa"/>
          </w:tcPr>
          <w:p w:rsidR="00E04E8D" w:rsidRDefault="00E04E8D" w:rsidP="00AE3B62">
            <w:pPr>
              <w:jc w:val="center"/>
              <w:rPr>
                <w:sz w:val="21"/>
                <w:szCs w:val="21"/>
              </w:rPr>
            </w:pPr>
            <w:r>
              <w:rPr>
                <w:rFonts w:hint="eastAsia"/>
                <w:sz w:val="21"/>
                <w:szCs w:val="21"/>
              </w:rPr>
              <w:t>2</w:t>
            </w:r>
          </w:p>
        </w:tc>
      </w:tr>
    </w:tbl>
    <w:p w:rsidR="00E04E8D" w:rsidRPr="0071340C" w:rsidRDefault="00E04E8D" w:rsidP="00E04E8D"/>
    <w:p w:rsidR="00E04E8D" w:rsidRDefault="00E04E8D" w:rsidP="00E04E8D">
      <w:pPr>
        <w:pStyle w:val="4"/>
        <w:ind w:right="240"/>
      </w:pPr>
      <w:bookmarkStart w:id="102" w:name="_Toc454458717"/>
      <w:r>
        <w:rPr>
          <w:rFonts w:hint="eastAsia"/>
        </w:rPr>
        <w:t>盘后定价交易业务行情快照扩展字段（</w:t>
      </w:r>
      <w:r>
        <w:rPr>
          <w:rFonts w:hint="eastAsia"/>
        </w:rPr>
        <w:t>300611</w:t>
      </w:r>
      <w:r>
        <w:rPr>
          <w:rFonts w:hint="eastAsia"/>
        </w:rPr>
        <w:t>）</w:t>
      </w:r>
      <w:bookmarkEnd w:id="102"/>
    </w:p>
    <w:p w:rsidR="00E04E8D" w:rsidRPr="00F6690E"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 xml:space="preserve">13-2  </w:t>
      </w:r>
      <w:r w:rsidRPr="00F6690E">
        <w:rPr>
          <w:rFonts w:hint="eastAsia"/>
          <w:b/>
        </w:rPr>
        <w:t>盘后定价交易业务行情</w:t>
      </w:r>
      <w:r>
        <w:rPr>
          <w:rFonts w:hint="eastAsia"/>
          <w:b/>
        </w:rPr>
        <w:t>快照扩展字段定义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497"/>
        <w:gridCol w:w="1968"/>
        <w:gridCol w:w="3173"/>
      </w:tblGrid>
      <w:tr w:rsidR="00E04E8D" w:rsidRPr="00F725D6" w:rsidTr="00AE3B62">
        <w:trPr>
          <w:jc w:val="center"/>
        </w:trPr>
        <w:tc>
          <w:tcPr>
            <w:tcW w:w="2186" w:type="pct"/>
            <w:gridSpan w:val="2"/>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814"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186" w:type="pct"/>
            <w:gridSpan w:val="2"/>
            <w:shd w:val="clear" w:color="auto" w:fill="auto"/>
            <w:vAlign w:val="center"/>
          </w:tcPr>
          <w:p w:rsidR="00E04E8D" w:rsidRDefault="00E04E8D" w:rsidP="00AE3B62">
            <w:pPr>
              <w:rPr>
                <w:sz w:val="21"/>
                <w:szCs w:val="21"/>
              </w:rPr>
            </w:pPr>
            <w:r>
              <w:rPr>
                <w:rFonts w:hint="eastAsia"/>
                <w:sz w:val="21"/>
                <w:szCs w:val="21"/>
              </w:rPr>
              <w:t>NoMDEntries</w:t>
            </w:r>
          </w:p>
        </w:tc>
        <w:tc>
          <w:tcPr>
            <w:tcW w:w="2814" w:type="pct"/>
          </w:tcPr>
          <w:p w:rsidR="00E04E8D" w:rsidRPr="004640A7" w:rsidRDefault="00E04E8D" w:rsidP="00AE3B62">
            <w:pPr>
              <w:rPr>
                <w:sz w:val="21"/>
                <w:szCs w:val="21"/>
              </w:rPr>
            </w:pPr>
            <w:r>
              <w:rPr>
                <w:rFonts w:hint="eastAsia"/>
                <w:sz w:val="21"/>
                <w:szCs w:val="21"/>
              </w:rPr>
              <w:t>行情条目个数</w:t>
            </w:r>
          </w:p>
        </w:tc>
      </w:tr>
      <w:tr w:rsidR="00E04E8D" w:rsidRPr="00F725D6" w:rsidTr="00AE3B62">
        <w:trPr>
          <w:jc w:val="center"/>
        </w:trPr>
        <w:tc>
          <w:tcPr>
            <w:tcW w:w="441"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745" w:type="pct"/>
            <w:tcBorders>
              <w:left w:val="single" w:sz="4" w:space="0" w:color="auto"/>
            </w:tcBorders>
            <w:shd w:val="clear" w:color="auto" w:fill="auto"/>
            <w:vAlign w:val="center"/>
          </w:tcPr>
          <w:p w:rsidR="00E04E8D" w:rsidRPr="006A038E" w:rsidRDefault="00E04E8D" w:rsidP="00AE3B62">
            <w:pPr>
              <w:jc w:val="left"/>
              <w:rPr>
                <w:sz w:val="21"/>
                <w:szCs w:val="21"/>
              </w:rPr>
            </w:pPr>
            <w:r>
              <w:rPr>
                <w:rFonts w:hint="eastAsia"/>
                <w:sz w:val="21"/>
                <w:szCs w:val="21"/>
              </w:rPr>
              <w:t>MDEntryType</w:t>
            </w:r>
          </w:p>
        </w:tc>
        <w:tc>
          <w:tcPr>
            <w:tcW w:w="2814" w:type="pct"/>
            <w:vAlign w:val="center"/>
          </w:tcPr>
          <w:p w:rsidR="00E04E8D" w:rsidRDefault="00E04E8D" w:rsidP="00AE3B62">
            <w:pPr>
              <w:rPr>
                <w:sz w:val="21"/>
                <w:szCs w:val="21"/>
              </w:rPr>
            </w:pPr>
            <w:r>
              <w:rPr>
                <w:rFonts w:hint="eastAsia"/>
                <w:sz w:val="21"/>
                <w:szCs w:val="21"/>
              </w:rPr>
              <w:t>行情条目类别</w:t>
            </w:r>
          </w:p>
          <w:p w:rsidR="00E04E8D" w:rsidRDefault="00E04E8D" w:rsidP="00AE3B62">
            <w:pPr>
              <w:rPr>
                <w:sz w:val="21"/>
                <w:szCs w:val="21"/>
              </w:rPr>
            </w:pPr>
            <w:r>
              <w:rPr>
                <w:rFonts w:hint="eastAsia"/>
                <w:sz w:val="21"/>
                <w:szCs w:val="21"/>
              </w:rPr>
              <w:t>0=</w:t>
            </w:r>
            <w:r>
              <w:rPr>
                <w:rFonts w:hint="eastAsia"/>
                <w:sz w:val="21"/>
                <w:szCs w:val="21"/>
              </w:rPr>
              <w:t>买入</w:t>
            </w:r>
          </w:p>
          <w:p w:rsidR="00E04E8D" w:rsidRPr="006A038E" w:rsidRDefault="00E04E8D" w:rsidP="00AE3B62">
            <w:pPr>
              <w:rPr>
                <w:sz w:val="21"/>
                <w:szCs w:val="21"/>
              </w:rPr>
            </w:pPr>
            <w:r>
              <w:rPr>
                <w:rFonts w:hint="eastAsia"/>
                <w:sz w:val="21"/>
                <w:szCs w:val="21"/>
              </w:rPr>
              <w:t>1=</w:t>
            </w:r>
            <w:r>
              <w:rPr>
                <w:rFonts w:hint="eastAsia"/>
                <w:sz w:val="21"/>
                <w:szCs w:val="21"/>
              </w:rPr>
              <w:t>卖出</w:t>
            </w:r>
          </w:p>
        </w:tc>
      </w:tr>
      <w:tr w:rsidR="00E04E8D" w:rsidRPr="00F725D6" w:rsidTr="00AE3B62">
        <w:trPr>
          <w:jc w:val="center"/>
        </w:trPr>
        <w:tc>
          <w:tcPr>
            <w:tcW w:w="441"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745" w:type="pct"/>
            <w:tcBorders>
              <w:left w:val="single" w:sz="4" w:space="0" w:color="auto"/>
            </w:tcBorders>
            <w:shd w:val="clear" w:color="auto" w:fill="auto"/>
            <w:vAlign w:val="center"/>
          </w:tcPr>
          <w:p w:rsidR="00E04E8D" w:rsidRPr="00AF5379" w:rsidRDefault="00E04E8D" w:rsidP="00AE3B62">
            <w:pPr>
              <w:jc w:val="left"/>
              <w:rPr>
                <w:sz w:val="21"/>
                <w:szCs w:val="21"/>
              </w:rPr>
            </w:pPr>
            <w:r>
              <w:rPr>
                <w:rFonts w:hint="eastAsia"/>
                <w:sz w:val="21"/>
                <w:szCs w:val="21"/>
              </w:rPr>
              <w:t>MDEntryPx</w:t>
            </w:r>
          </w:p>
        </w:tc>
        <w:tc>
          <w:tcPr>
            <w:tcW w:w="2814" w:type="pct"/>
          </w:tcPr>
          <w:p w:rsidR="00E04E8D" w:rsidRPr="00AF5379" w:rsidRDefault="00E04E8D" w:rsidP="00AE3B62">
            <w:pPr>
              <w:rPr>
                <w:sz w:val="21"/>
                <w:szCs w:val="21"/>
              </w:rPr>
            </w:pPr>
            <w:r>
              <w:rPr>
                <w:rFonts w:hint="eastAsia"/>
                <w:sz w:val="21"/>
                <w:szCs w:val="21"/>
              </w:rPr>
              <w:t>价格</w:t>
            </w:r>
          </w:p>
        </w:tc>
      </w:tr>
      <w:tr w:rsidR="00E04E8D" w:rsidRPr="00F725D6" w:rsidTr="00AE3B62">
        <w:trPr>
          <w:jc w:val="center"/>
        </w:trPr>
        <w:tc>
          <w:tcPr>
            <w:tcW w:w="441"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745" w:type="pct"/>
            <w:tcBorders>
              <w:left w:val="single" w:sz="4" w:space="0" w:color="auto"/>
            </w:tcBorders>
            <w:shd w:val="clear" w:color="auto" w:fill="auto"/>
            <w:vAlign w:val="center"/>
          </w:tcPr>
          <w:p w:rsidR="00E04E8D" w:rsidRDefault="00E04E8D" w:rsidP="00AE3B62">
            <w:pPr>
              <w:jc w:val="left"/>
              <w:rPr>
                <w:sz w:val="21"/>
                <w:szCs w:val="21"/>
              </w:rPr>
            </w:pPr>
            <w:r>
              <w:rPr>
                <w:rFonts w:hint="eastAsia"/>
                <w:sz w:val="21"/>
                <w:szCs w:val="21"/>
              </w:rPr>
              <w:t>MDEntrySize</w:t>
            </w:r>
          </w:p>
        </w:tc>
        <w:tc>
          <w:tcPr>
            <w:tcW w:w="2814" w:type="pct"/>
          </w:tcPr>
          <w:p w:rsidR="00E04E8D" w:rsidRPr="00AF5379" w:rsidRDefault="00E04E8D" w:rsidP="00AE3B62">
            <w:pPr>
              <w:rPr>
                <w:sz w:val="21"/>
                <w:szCs w:val="21"/>
              </w:rPr>
            </w:pPr>
            <w:r>
              <w:rPr>
                <w:rFonts w:hint="eastAsia"/>
                <w:sz w:val="21"/>
                <w:szCs w:val="21"/>
              </w:rPr>
              <w:t>数量</w:t>
            </w:r>
          </w:p>
        </w:tc>
      </w:tr>
    </w:tbl>
    <w:p w:rsidR="00E04E8D" w:rsidRDefault="00E04E8D" w:rsidP="00E04E8D"/>
    <w:p w:rsidR="00E04E8D" w:rsidRDefault="00E04E8D" w:rsidP="00E04E8D">
      <w:pPr>
        <w:pStyle w:val="4"/>
        <w:ind w:right="240"/>
      </w:pPr>
      <w:bookmarkStart w:id="103" w:name="_Toc454458718"/>
      <w:r>
        <w:rPr>
          <w:rFonts w:hint="eastAsia"/>
        </w:rPr>
        <w:t>指数行情快照扩展字段（</w:t>
      </w:r>
      <w:r>
        <w:rPr>
          <w:rFonts w:hint="eastAsia"/>
        </w:rPr>
        <w:t>309011</w:t>
      </w:r>
      <w:r>
        <w:rPr>
          <w:rFonts w:hint="eastAsia"/>
        </w:rPr>
        <w:t>）</w:t>
      </w:r>
      <w:bookmarkEnd w:id="103"/>
    </w:p>
    <w:p w:rsidR="00E04E8D" w:rsidRPr="00F6690E"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 xml:space="preserve">13-3  </w:t>
      </w:r>
      <w:r>
        <w:rPr>
          <w:rFonts w:hint="eastAsia"/>
          <w:b/>
        </w:rPr>
        <w:t>指数</w:t>
      </w:r>
      <w:r w:rsidRPr="00F6690E">
        <w:rPr>
          <w:rFonts w:hint="eastAsia"/>
          <w:b/>
        </w:rPr>
        <w:t>行情</w:t>
      </w:r>
      <w:r>
        <w:rPr>
          <w:rFonts w:hint="eastAsia"/>
          <w:b/>
        </w:rPr>
        <w:t>快照扩展字段定义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497"/>
        <w:gridCol w:w="1968"/>
        <w:gridCol w:w="3173"/>
      </w:tblGrid>
      <w:tr w:rsidR="00E04E8D" w:rsidRPr="00F725D6" w:rsidTr="00AE3B62">
        <w:trPr>
          <w:jc w:val="center"/>
        </w:trPr>
        <w:tc>
          <w:tcPr>
            <w:tcW w:w="2186" w:type="pct"/>
            <w:gridSpan w:val="2"/>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814"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186" w:type="pct"/>
            <w:gridSpan w:val="2"/>
            <w:shd w:val="clear" w:color="auto" w:fill="auto"/>
            <w:vAlign w:val="center"/>
          </w:tcPr>
          <w:p w:rsidR="00E04E8D" w:rsidRDefault="00E04E8D" w:rsidP="00AE3B62">
            <w:pPr>
              <w:rPr>
                <w:sz w:val="21"/>
                <w:szCs w:val="21"/>
              </w:rPr>
            </w:pPr>
            <w:r>
              <w:rPr>
                <w:rFonts w:hint="eastAsia"/>
                <w:sz w:val="21"/>
                <w:szCs w:val="21"/>
              </w:rPr>
              <w:t>NoMDEntries</w:t>
            </w:r>
          </w:p>
        </w:tc>
        <w:tc>
          <w:tcPr>
            <w:tcW w:w="2814" w:type="pct"/>
          </w:tcPr>
          <w:p w:rsidR="00E04E8D" w:rsidRPr="004640A7" w:rsidRDefault="00E04E8D" w:rsidP="00AE3B62">
            <w:pPr>
              <w:rPr>
                <w:sz w:val="21"/>
                <w:szCs w:val="21"/>
              </w:rPr>
            </w:pPr>
            <w:r>
              <w:rPr>
                <w:rFonts w:hint="eastAsia"/>
                <w:sz w:val="21"/>
                <w:szCs w:val="21"/>
              </w:rPr>
              <w:t>行情条目个数</w:t>
            </w:r>
          </w:p>
        </w:tc>
      </w:tr>
      <w:tr w:rsidR="00E04E8D" w:rsidRPr="00F725D6" w:rsidTr="00AE3B62">
        <w:trPr>
          <w:jc w:val="center"/>
        </w:trPr>
        <w:tc>
          <w:tcPr>
            <w:tcW w:w="441"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745" w:type="pct"/>
            <w:tcBorders>
              <w:left w:val="single" w:sz="4" w:space="0" w:color="auto"/>
            </w:tcBorders>
            <w:shd w:val="clear" w:color="auto" w:fill="auto"/>
            <w:vAlign w:val="center"/>
          </w:tcPr>
          <w:p w:rsidR="00E04E8D" w:rsidRPr="006A038E" w:rsidRDefault="00E04E8D" w:rsidP="00AE3B62">
            <w:pPr>
              <w:jc w:val="left"/>
              <w:rPr>
                <w:sz w:val="21"/>
                <w:szCs w:val="21"/>
              </w:rPr>
            </w:pPr>
            <w:r>
              <w:rPr>
                <w:rFonts w:hint="eastAsia"/>
                <w:sz w:val="21"/>
                <w:szCs w:val="21"/>
              </w:rPr>
              <w:t>MDEntryType</w:t>
            </w:r>
          </w:p>
        </w:tc>
        <w:tc>
          <w:tcPr>
            <w:tcW w:w="2814" w:type="pct"/>
            <w:vAlign w:val="center"/>
          </w:tcPr>
          <w:p w:rsidR="00E04E8D" w:rsidRDefault="00E04E8D" w:rsidP="00AE3B62">
            <w:pPr>
              <w:rPr>
                <w:sz w:val="21"/>
                <w:szCs w:val="21"/>
              </w:rPr>
            </w:pPr>
            <w:r>
              <w:rPr>
                <w:rFonts w:hint="eastAsia"/>
                <w:sz w:val="21"/>
                <w:szCs w:val="21"/>
              </w:rPr>
              <w:t>行情条目类别</w:t>
            </w:r>
          </w:p>
          <w:p w:rsidR="00E04E8D" w:rsidRDefault="00E04E8D" w:rsidP="00AE3B62">
            <w:pPr>
              <w:rPr>
                <w:sz w:val="21"/>
                <w:szCs w:val="21"/>
              </w:rPr>
            </w:pPr>
            <w:r>
              <w:rPr>
                <w:rFonts w:hint="eastAsia"/>
                <w:sz w:val="21"/>
                <w:szCs w:val="21"/>
              </w:rPr>
              <w:t>3=</w:t>
            </w:r>
            <w:r>
              <w:rPr>
                <w:rFonts w:hint="eastAsia"/>
                <w:sz w:val="21"/>
                <w:szCs w:val="21"/>
              </w:rPr>
              <w:t>当前指数</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xa=昨日收盘指数</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xb=开盘指数</w:t>
            </w:r>
          </w:p>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xc=最高指数</w:t>
            </w:r>
          </w:p>
          <w:p w:rsidR="00E04E8D" w:rsidRPr="006A038E" w:rsidRDefault="00E04E8D" w:rsidP="00AE3B62">
            <w:pPr>
              <w:rPr>
                <w:sz w:val="21"/>
                <w:szCs w:val="21"/>
              </w:rPr>
            </w:pPr>
            <w:r>
              <w:rPr>
                <w:rFonts w:ascii="楷体" w:eastAsia="楷体" w:hAnsi="楷体" w:cs="宋体" w:hint="eastAsia"/>
                <w:color w:val="000000"/>
                <w:kern w:val="0"/>
                <w:sz w:val="21"/>
                <w:szCs w:val="21"/>
              </w:rPr>
              <w:t>xd=最低指数</w:t>
            </w:r>
          </w:p>
        </w:tc>
      </w:tr>
      <w:tr w:rsidR="00E04E8D" w:rsidRPr="00F725D6" w:rsidTr="00AE3B62">
        <w:trPr>
          <w:jc w:val="center"/>
        </w:trPr>
        <w:tc>
          <w:tcPr>
            <w:tcW w:w="441" w:type="pct"/>
            <w:tcBorders>
              <w:right w:val="single" w:sz="4" w:space="0" w:color="auto"/>
            </w:tcBorders>
            <w:shd w:val="clear" w:color="auto" w:fill="auto"/>
            <w:vAlign w:val="center"/>
          </w:tcPr>
          <w:p w:rsidR="00E04E8D" w:rsidRPr="00D0703B" w:rsidRDefault="00E04E8D" w:rsidP="00AE3B62">
            <w:pPr>
              <w:jc w:val="left"/>
              <w:rPr>
                <w:sz w:val="21"/>
                <w:szCs w:val="21"/>
              </w:rPr>
            </w:pPr>
            <w:r w:rsidRPr="006A038E">
              <w:rPr>
                <w:rFonts w:hint="eastAsia"/>
                <w:sz w:val="21"/>
                <w:szCs w:val="21"/>
              </w:rPr>
              <w:t>→</w:t>
            </w:r>
          </w:p>
        </w:tc>
        <w:tc>
          <w:tcPr>
            <w:tcW w:w="1745" w:type="pct"/>
            <w:tcBorders>
              <w:left w:val="single" w:sz="4" w:space="0" w:color="auto"/>
            </w:tcBorders>
            <w:shd w:val="clear" w:color="auto" w:fill="auto"/>
            <w:vAlign w:val="center"/>
          </w:tcPr>
          <w:p w:rsidR="00E04E8D" w:rsidRPr="00AF5379" w:rsidRDefault="00E04E8D" w:rsidP="00AE3B62">
            <w:pPr>
              <w:jc w:val="left"/>
              <w:rPr>
                <w:sz w:val="21"/>
                <w:szCs w:val="21"/>
              </w:rPr>
            </w:pPr>
            <w:r>
              <w:rPr>
                <w:rFonts w:hint="eastAsia"/>
                <w:sz w:val="21"/>
                <w:szCs w:val="21"/>
              </w:rPr>
              <w:t>MDEntryPx</w:t>
            </w:r>
          </w:p>
        </w:tc>
        <w:tc>
          <w:tcPr>
            <w:tcW w:w="2814" w:type="pct"/>
          </w:tcPr>
          <w:p w:rsidR="00E04E8D" w:rsidRPr="00AF5379" w:rsidRDefault="00E04E8D" w:rsidP="00AE3B62">
            <w:pPr>
              <w:rPr>
                <w:sz w:val="21"/>
                <w:szCs w:val="21"/>
              </w:rPr>
            </w:pPr>
            <w:r>
              <w:rPr>
                <w:rFonts w:hint="eastAsia"/>
                <w:sz w:val="21"/>
                <w:szCs w:val="21"/>
              </w:rPr>
              <w:t>指数点位</w:t>
            </w:r>
          </w:p>
        </w:tc>
      </w:tr>
    </w:tbl>
    <w:p w:rsidR="00E04E8D" w:rsidRDefault="00E04E8D" w:rsidP="00E04E8D"/>
    <w:p w:rsidR="00E04E8D" w:rsidRDefault="00E04E8D" w:rsidP="00E04E8D">
      <w:pPr>
        <w:pStyle w:val="4"/>
        <w:ind w:right="240"/>
      </w:pPr>
      <w:bookmarkStart w:id="104" w:name="_Toc454458719"/>
      <w:r>
        <w:rPr>
          <w:rFonts w:hint="eastAsia"/>
        </w:rPr>
        <w:lastRenderedPageBreak/>
        <w:t>成交量统计指标行情快照扩展字段（</w:t>
      </w:r>
      <w:r>
        <w:rPr>
          <w:rFonts w:hint="eastAsia"/>
        </w:rPr>
        <w:t>309111</w:t>
      </w:r>
      <w:r>
        <w:rPr>
          <w:rFonts w:hint="eastAsia"/>
        </w:rPr>
        <w:t>）</w:t>
      </w:r>
      <w:bookmarkEnd w:id="104"/>
    </w:p>
    <w:p w:rsidR="00E04E8D" w:rsidRPr="00F6690E"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 xml:space="preserve">13-4  </w:t>
      </w:r>
      <w:r w:rsidRPr="00F6690E">
        <w:rPr>
          <w:rFonts w:hint="eastAsia"/>
          <w:b/>
        </w:rPr>
        <w:t>成交量统计指标行情</w:t>
      </w:r>
      <w:r>
        <w:rPr>
          <w:rFonts w:hint="eastAsia"/>
          <w:b/>
        </w:rPr>
        <w:t>快照扩展字段定义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465"/>
        <w:gridCol w:w="3173"/>
      </w:tblGrid>
      <w:tr w:rsidR="00E04E8D" w:rsidRPr="00F725D6" w:rsidTr="00AE3B62">
        <w:trPr>
          <w:jc w:val="center"/>
        </w:trPr>
        <w:tc>
          <w:tcPr>
            <w:tcW w:w="2186" w:type="pct"/>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814"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186" w:type="pct"/>
            <w:shd w:val="clear" w:color="auto" w:fill="auto"/>
            <w:vAlign w:val="center"/>
          </w:tcPr>
          <w:p w:rsidR="00E04E8D" w:rsidRDefault="00E04E8D" w:rsidP="00AE3B62">
            <w:pPr>
              <w:rPr>
                <w:sz w:val="21"/>
                <w:szCs w:val="21"/>
              </w:rPr>
            </w:pPr>
            <w:r>
              <w:rPr>
                <w:rFonts w:hint="eastAsia"/>
                <w:sz w:val="21"/>
                <w:szCs w:val="21"/>
              </w:rPr>
              <w:t>StockNum</w:t>
            </w:r>
          </w:p>
        </w:tc>
        <w:tc>
          <w:tcPr>
            <w:tcW w:w="2814" w:type="pct"/>
          </w:tcPr>
          <w:p w:rsidR="00E04E8D" w:rsidRPr="004640A7" w:rsidRDefault="00E04E8D" w:rsidP="00AE3B62">
            <w:pPr>
              <w:rPr>
                <w:sz w:val="21"/>
                <w:szCs w:val="21"/>
              </w:rPr>
            </w:pPr>
            <w:r>
              <w:rPr>
                <w:rFonts w:ascii="楷体" w:eastAsia="楷体" w:hAnsi="楷体" w:cs="宋体" w:hint="eastAsia"/>
                <w:color w:val="000000"/>
                <w:kern w:val="0"/>
                <w:sz w:val="21"/>
                <w:szCs w:val="21"/>
              </w:rPr>
              <w:t>统计量指标样本个数</w:t>
            </w:r>
          </w:p>
        </w:tc>
      </w:tr>
    </w:tbl>
    <w:p w:rsidR="00E04E8D" w:rsidRDefault="00E04E8D" w:rsidP="00E04E8D"/>
    <w:p w:rsidR="00E04E8D" w:rsidRPr="00D816FC" w:rsidRDefault="00E04E8D" w:rsidP="00E04E8D">
      <w:pPr>
        <w:pStyle w:val="4"/>
        <w:ind w:right="240"/>
        <w:rPr>
          <w:color w:val="FFC000"/>
        </w:rPr>
      </w:pPr>
      <w:bookmarkStart w:id="105" w:name="_Toc425599373"/>
      <w:bookmarkStart w:id="106" w:name="_Toc454458720"/>
      <w:r w:rsidRPr="00D816FC">
        <w:rPr>
          <w:rFonts w:hint="eastAsia"/>
          <w:color w:val="FFC000"/>
        </w:rPr>
        <w:t>港股实时行情快照扩展字段（</w:t>
      </w:r>
      <w:r w:rsidRPr="00D816FC">
        <w:rPr>
          <w:color w:val="FFC000"/>
        </w:rPr>
        <w:t>306311</w:t>
      </w:r>
      <w:r w:rsidRPr="00D816FC">
        <w:rPr>
          <w:rFonts w:hint="eastAsia"/>
          <w:color w:val="FFC000"/>
        </w:rPr>
        <w:t>）</w:t>
      </w:r>
      <w:bookmarkEnd w:id="105"/>
      <w:bookmarkEnd w:id="106"/>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427"/>
        <w:gridCol w:w="2309"/>
        <w:gridCol w:w="2902"/>
      </w:tblGrid>
      <w:tr w:rsidR="001C275D" w:rsidRPr="001C275D" w:rsidTr="00AE3B62">
        <w:trPr>
          <w:jc w:val="center"/>
        </w:trPr>
        <w:tc>
          <w:tcPr>
            <w:tcW w:w="2426" w:type="pct"/>
            <w:gridSpan w:val="2"/>
            <w:shd w:val="clear" w:color="auto" w:fill="D9D9D9" w:themeFill="background1" w:themeFillShade="D9"/>
          </w:tcPr>
          <w:p w:rsidR="00E04E8D" w:rsidRPr="00D816FC" w:rsidRDefault="00E04E8D" w:rsidP="00AE3B62">
            <w:pPr>
              <w:jc w:val="center"/>
              <w:rPr>
                <w:b/>
                <w:color w:val="FFC000"/>
                <w:sz w:val="21"/>
                <w:szCs w:val="21"/>
              </w:rPr>
            </w:pPr>
            <w:r w:rsidRPr="00D816FC">
              <w:rPr>
                <w:rFonts w:hint="eastAsia"/>
                <w:b/>
                <w:color w:val="FFC000"/>
                <w:sz w:val="21"/>
                <w:szCs w:val="21"/>
              </w:rPr>
              <w:t>域名</w:t>
            </w:r>
          </w:p>
        </w:tc>
        <w:tc>
          <w:tcPr>
            <w:tcW w:w="2574" w:type="pct"/>
            <w:shd w:val="clear" w:color="auto" w:fill="D9D9D9" w:themeFill="background1" w:themeFillShade="D9"/>
          </w:tcPr>
          <w:p w:rsidR="00E04E8D" w:rsidRPr="00D816FC" w:rsidRDefault="00E04E8D" w:rsidP="00AE3B62">
            <w:pPr>
              <w:ind w:firstLine="241"/>
              <w:jc w:val="center"/>
              <w:rPr>
                <w:b/>
                <w:color w:val="FFC000"/>
                <w:sz w:val="21"/>
                <w:szCs w:val="21"/>
              </w:rPr>
            </w:pPr>
            <w:r w:rsidRPr="00D816FC">
              <w:rPr>
                <w:rFonts w:hint="eastAsia"/>
                <w:b/>
                <w:color w:val="FFC000"/>
                <w:sz w:val="21"/>
                <w:szCs w:val="21"/>
              </w:rPr>
              <w:t>字段描述</w:t>
            </w:r>
          </w:p>
        </w:tc>
      </w:tr>
      <w:tr w:rsidR="001C275D" w:rsidRPr="001C275D" w:rsidTr="00AE3B62">
        <w:trPr>
          <w:jc w:val="center"/>
        </w:trPr>
        <w:tc>
          <w:tcPr>
            <w:tcW w:w="2426" w:type="pct"/>
            <w:gridSpan w:val="2"/>
            <w:shd w:val="clear" w:color="auto" w:fill="auto"/>
            <w:vAlign w:val="center"/>
          </w:tcPr>
          <w:p w:rsidR="00E04E8D" w:rsidRPr="00D816FC" w:rsidRDefault="00E04E8D" w:rsidP="00AE3B62">
            <w:pPr>
              <w:rPr>
                <w:color w:val="FFC000"/>
                <w:sz w:val="21"/>
                <w:szCs w:val="21"/>
              </w:rPr>
            </w:pPr>
            <w:r w:rsidRPr="00D816FC">
              <w:rPr>
                <w:color w:val="FFC000"/>
                <w:sz w:val="21"/>
                <w:szCs w:val="21"/>
              </w:rPr>
              <w:t>NoMDEntries</w:t>
            </w:r>
          </w:p>
        </w:tc>
        <w:tc>
          <w:tcPr>
            <w:tcW w:w="2574" w:type="pct"/>
          </w:tcPr>
          <w:p w:rsidR="00E04E8D" w:rsidRPr="00D816FC" w:rsidRDefault="00E04E8D" w:rsidP="00AE3B62">
            <w:pPr>
              <w:rPr>
                <w:color w:val="FFC000"/>
                <w:sz w:val="21"/>
                <w:szCs w:val="21"/>
              </w:rPr>
            </w:pPr>
            <w:r w:rsidRPr="00D816FC">
              <w:rPr>
                <w:rFonts w:hint="eastAsia"/>
                <w:color w:val="FFC000"/>
                <w:sz w:val="21"/>
                <w:szCs w:val="21"/>
              </w:rPr>
              <w:t>行情条目个数</w:t>
            </w:r>
          </w:p>
        </w:tc>
      </w:tr>
      <w:tr w:rsidR="001C275D" w:rsidRPr="001C275D" w:rsidTr="00AE3B62">
        <w:trPr>
          <w:jc w:val="center"/>
        </w:trPr>
        <w:tc>
          <w:tcPr>
            <w:tcW w:w="378" w:type="pct"/>
            <w:tcBorders>
              <w:right w:val="single" w:sz="4" w:space="0" w:color="auto"/>
            </w:tcBorders>
            <w:shd w:val="clear" w:color="auto" w:fill="auto"/>
            <w:vAlign w:val="center"/>
          </w:tcPr>
          <w:p w:rsidR="00E04E8D" w:rsidRPr="00D816FC" w:rsidRDefault="00E04E8D" w:rsidP="00AE3B62">
            <w:pPr>
              <w:jc w:val="left"/>
              <w:rPr>
                <w:color w:val="FFC000"/>
                <w:sz w:val="21"/>
                <w:szCs w:val="21"/>
              </w:rPr>
            </w:pPr>
            <w:r w:rsidRPr="00D816FC">
              <w:rPr>
                <w:rFonts w:hint="eastAsia"/>
                <w:color w:val="FFC000"/>
                <w:sz w:val="21"/>
                <w:szCs w:val="21"/>
              </w:rPr>
              <w:t>→</w:t>
            </w:r>
          </w:p>
        </w:tc>
        <w:tc>
          <w:tcPr>
            <w:tcW w:w="2048" w:type="pct"/>
            <w:tcBorders>
              <w:left w:val="single" w:sz="4" w:space="0" w:color="auto"/>
            </w:tcBorders>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MDEntryType</w:t>
            </w:r>
          </w:p>
        </w:tc>
        <w:tc>
          <w:tcPr>
            <w:tcW w:w="2574" w:type="pct"/>
            <w:vAlign w:val="center"/>
          </w:tcPr>
          <w:p w:rsidR="00E04E8D" w:rsidRPr="00D816FC" w:rsidRDefault="00E04E8D" w:rsidP="00AE3B62">
            <w:pPr>
              <w:rPr>
                <w:color w:val="FFC000"/>
                <w:sz w:val="21"/>
                <w:szCs w:val="21"/>
              </w:rPr>
            </w:pPr>
            <w:r w:rsidRPr="00D816FC">
              <w:rPr>
                <w:rFonts w:hint="eastAsia"/>
                <w:color w:val="FFC000"/>
                <w:sz w:val="21"/>
                <w:szCs w:val="21"/>
              </w:rPr>
              <w:t>行情条目类别</w:t>
            </w:r>
          </w:p>
          <w:p w:rsidR="00E04E8D" w:rsidRPr="00D816FC" w:rsidRDefault="00E04E8D" w:rsidP="00AE3B62">
            <w:pPr>
              <w:widowControl/>
              <w:spacing w:line="240" w:lineRule="auto"/>
              <w:jc w:val="left"/>
              <w:rPr>
                <w:rFonts w:ascii="楷体" w:eastAsia="楷体" w:hAnsi="楷体" w:cs="宋体"/>
                <w:color w:val="FFC000"/>
                <w:kern w:val="0"/>
                <w:sz w:val="21"/>
                <w:szCs w:val="21"/>
              </w:rPr>
            </w:pPr>
            <w:r w:rsidRPr="00D816FC">
              <w:rPr>
                <w:rFonts w:ascii="楷体" w:eastAsia="楷体" w:hAnsi="楷体" w:cs="宋体"/>
                <w:color w:val="FFC000"/>
                <w:kern w:val="0"/>
                <w:sz w:val="21"/>
                <w:szCs w:val="21"/>
              </w:rPr>
              <w:t>0=买入</w:t>
            </w:r>
            <w:r w:rsidRPr="00D816FC">
              <w:rPr>
                <w:rFonts w:ascii="楷体" w:eastAsia="楷体" w:hAnsi="楷体" w:cs="宋体"/>
                <w:color w:val="FFC000"/>
                <w:kern w:val="0"/>
                <w:sz w:val="21"/>
                <w:szCs w:val="21"/>
              </w:rPr>
              <w:br/>
              <w:t>1=卖出</w:t>
            </w:r>
            <w:r w:rsidRPr="00D816FC">
              <w:rPr>
                <w:rFonts w:ascii="楷体" w:eastAsia="楷体" w:hAnsi="楷体" w:cs="宋体"/>
                <w:color w:val="FFC000"/>
                <w:kern w:val="0"/>
                <w:sz w:val="21"/>
                <w:szCs w:val="21"/>
              </w:rPr>
              <w:br/>
              <w:t>2=最近价</w:t>
            </w:r>
            <w:r w:rsidRPr="00D816FC">
              <w:rPr>
                <w:rFonts w:ascii="楷体" w:eastAsia="楷体" w:hAnsi="楷体" w:cs="宋体"/>
                <w:color w:val="FFC000"/>
                <w:kern w:val="0"/>
                <w:sz w:val="21"/>
                <w:szCs w:val="21"/>
              </w:rPr>
              <w:br/>
              <w:t>7=</w:t>
            </w:r>
            <w:proofErr w:type="gramStart"/>
            <w:r w:rsidRPr="00D816FC">
              <w:rPr>
                <w:rFonts w:ascii="楷体" w:eastAsia="楷体" w:hAnsi="楷体" w:cs="宋体"/>
                <w:color w:val="FFC000"/>
                <w:kern w:val="0"/>
                <w:sz w:val="21"/>
                <w:szCs w:val="21"/>
              </w:rPr>
              <w:t>最</w:t>
            </w:r>
            <w:proofErr w:type="gramEnd"/>
            <w:r w:rsidRPr="00D816FC">
              <w:rPr>
                <w:rFonts w:ascii="楷体" w:eastAsia="楷体" w:hAnsi="楷体" w:cs="宋体"/>
                <w:color w:val="FFC000"/>
                <w:kern w:val="0"/>
                <w:sz w:val="21"/>
                <w:szCs w:val="21"/>
              </w:rPr>
              <w:t>高价</w:t>
            </w:r>
            <w:r w:rsidRPr="00D816FC">
              <w:rPr>
                <w:rFonts w:ascii="楷体" w:eastAsia="楷体" w:hAnsi="楷体" w:cs="宋体"/>
                <w:color w:val="FFC000"/>
                <w:kern w:val="0"/>
                <w:sz w:val="21"/>
                <w:szCs w:val="21"/>
              </w:rPr>
              <w:br/>
              <w:t>8=最低价</w:t>
            </w:r>
          </w:p>
          <w:p w:rsidR="00E04E8D" w:rsidRPr="00D816FC" w:rsidRDefault="00E04E8D" w:rsidP="00AE3B62">
            <w:pPr>
              <w:rPr>
                <w:rFonts w:ascii="楷体" w:eastAsia="楷体" w:hAnsi="楷体" w:cs="宋体"/>
                <w:color w:val="FFC000"/>
                <w:kern w:val="0"/>
                <w:sz w:val="21"/>
                <w:szCs w:val="21"/>
              </w:rPr>
            </w:pPr>
            <w:r w:rsidRPr="00D816FC">
              <w:rPr>
                <w:rFonts w:ascii="楷体" w:eastAsia="楷体" w:hAnsi="楷体" w:cs="宋体"/>
                <w:color w:val="FFC000"/>
                <w:kern w:val="0"/>
                <w:sz w:val="21"/>
                <w:szCs w:val="21"/>
              </w:rPr>
              <w:t>xe=涨停价</w:t>
            </w:r>
          </w:p>
          <w:p w:rsidR="00E04E8D" w:rsidRPr="00D816FC" w:rsidRDefault="00E04E8D" w:rsidP="00AE3B62">
            <w:pPr>
              <w:widowControl/>
              <w:spacing w:line="240" w:lineRule="auto"/>
              <w:jc w:val="left"/>
              <w:rPr>
                <w:rFonts w:ascii="楷体" w:eastAsia="楷体" w:hAnsi="楷体" w:cs="宋体"/>
                <w:color w:val="FFC000"/>
                <w:kern w:val="0"/>
                <w:sz w:val="21"/>
                <w:szCs w:val="21"/>
              </w:rPr>
            </w:pPr>
            <w:r w:rsidRPr="00D816FC">
              <w:rPr>
                <w:rFonts w:ascii="楷体" w:eastAsia="楷体" w:hAnsi="楷体" w:cs="宋体"/>
                <w:color w:val="FFC000"/>
                <w:kern w:val="0"/>
                <w:sz w:val="21"/>
                <w:szCs w:val="21"/>
              </w:rPr>
              <w:t>xf=跌停价</w:t>
            </w:r>
          </w:p>
          <w:p w:rsidR="00E04E8D" w:rsidRPr="00D816FC" w:rsidRDefault="00E04E8D" w:rsidP="00AE3B62">
            <w:pPr>
              <w:widowControl/>
              <w:spacing w:line="240" w:lineRule="auto"/>
              <w:jc w:val="left"/>
              <w:rPr>
                <w:rFonts w:ascii="楷体" w:eastAsia="楷体" w:hAnsi="楷体" w:cs="宋体"/>
                <w:color w:val="FFC000"/>
                <w:kern w:val="0"/>
                <w:sz w:val="21"/>
                <w:szCs w:val="21"/>
              </w:rPr>
            </w:pPr>
            <w:r w:rsidRPr="00D816FC">
              <w:rPr>
                <w:rFonts w:ascii="楷体" w:eastAsia="楷体" w:hAnsi="楷体" w:cs="宋体"/>
                <w:color w:val="FFC000"/>
                <w:kern w:val="0"/>
                <w:sz w:val="21"/>
                <w:szCs w:val="21"/>
              </w:rPr>
              <w:t>xh=按盘价（收盘后为收盘价格）</w:t>
            </w:r>
          </w:p>
          <w:p w:rsidR="00E04E8D" w:rsidRPr="00D816FC" w:rsidRDefault="00E04E8D" w:rsidP="00AE3B62">
            <w:pPr>
              <w:widowControl/>
              <w:spacing w:line="240" w:lineRule="auto"/>
              <w:jc w:val="left"/>
              <w:rPr>
                <w:rFonts w:ascii="楷体" w:eastAsia="楷体" w:hAnsi="楷体" w:cs="宋体"/>
                <w:color w:val="FFC000"/>
                <w:kern w:val="0"/>
                <w:sz w:val="21"/>
                <w:szCs w:val="21"/>
              </w:rPr>
            </w:pPr>
            <w:r w:rsidRPr="00D816FC">
              <w:rPr>
                <w:rFonts w:ascii="楷体" w:eastAsia="楷体" w:hAnsi="楷体" w:cs="宋体"/>
                <w:color w:val="FFC000"/>
                <w:kern w:val="0"/>
                <w:sz w:val="21"/>
                <w:szCs w:val="21"/>
              </w:rPr>
              <w:t>xi=参考价</w:t>
            </w:r>
          </w:p>
        </w:tc>
      </w:tr>
      <w:tr w:rsidR="001C275D" w:rsidRPr="001C275D" w:rsidTr="00AE3B62">
        <w:trPr>
          <w:jc w:val="center"/>
        </w:trPr>
        <w:tc>
          <w:tcPr>
            <w:tcW w:w="378" w:type="pct"/>
            <w:tcBorders>
              <w:right w:val="single" w:sz="4" w:space="0" w:color="auto"/>
            </w:tcBorders>
            <w:shd w:val="clear" w:color="auto" w:fill="auto"/>
            <w:vAlign w:val="center"/>
          </w:tcPr>
          <w:p w:rsidR="00E04E8D" w:rsidRPr="00D816FC" w:rsidRDefault="00E04E8D" w:rsidP="00AE3B62">
            <w:pPr>
              <w:jc w:val="left"/>
              <w:rPr>
                <w:color w:val="FFC000"/>
                <w:sz w:val="21"/>
                <w:szCs w:val="21"/>
              </w:rPr>
            </w:pPr>
            <w:r w:rsidRPr="00D816FC">
              <w:rPr>
                <w:rFonts w:hint="eastAsia"/>
                <w:color w:val="FFC000"/>
                <w:sz w:val="21"/>
                <w:szCs w:val="21"/>
              </w:rPr>
              <w:t>→</w:t>
            </w:r>
          </w:p>
        </w:tc>
        <w:tc>
          <w:tcPr>
            <w:tcW w:w="2048" w:type="pct"/>
            <w:tcBorders>
              <w:left w:val="single" w:sz="4" w:space="0" w:color="auto"/>
            </w:tcBorders>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MDEntryPx</w:t>
            </w:r>
          </w:p>
        </w:tc>
        <w:tc>
          <w:tcPr>
            <w:tcW w:w="2574" w:type="pct"/>
          </w:tcPr>
          <w:p w:rsidR="00E04E8D" w:rsidRPr="00D816FC" w:rsidRDefault="00E04E8D" w:rsidP="00AE3B62">
            <w:pPr>
              <w:rPr>
                <w:color w:val="FFC000"/>
                <w:sz w:val="21"/>
                <w:szCs w:val="21"/>
              </w:rPr>
            </w:pPr>
            <w:r w:rsidRPr="00D816FC">
              <w:rPr>
                <w:rFonts w:hint="eastAsia"/>
                <w:color w:val="FFC000"/>
                <w:sz w:val="21"/>
                <w:szCs w:val="21"/>
              </w:rPr>
              <w:t>价格</w:t>
            </w:r>
          </w:p>
        </w:tc>
      </w:tr>
      <w:tr w:rsidR="001C275D" w:rsidRPr="001C275D" w:rsidTr="00AE3B62">
        <w:trPr>
          <w:jc w:val="center"/>
        </w:trPr>
        <w:tc>
          <w:tcPr>
            <w:tcW w:w="378" w:type="pct"/>
            <w:tcBorders>
              <w:right w:val="single" w:sz="4" w:space="0" w:color="auto"/>
            </w:tcBorders>
            <w:shd w:val="clear" w:color="auto" w:fill="auto"/>
            <w:vAlign w:val="center"/>
          </w:tcPr>
          <w:p w:rsidR="00E04E8D" w:rsidRPr="00D816FC" w:rsidRDefault="00E04E8D" w:rsidP="00AE3B62">
            <w:pPr>
              <w:jc w:val="left"/>
              <w:rPr>
                <w:color w:val="FFC000"/>
                <w:sz w:val="21"/>
                <w:szCs w:val="21"/>
              </w:rPr>
            </w:pPr>
            <w:r w:rsidRPr="00D816FC">
              <w:rPr>
                <w:rFonts w:hint="eastAsia"/>
                <w:color w:val="FFC000"/>
                <w:sz w:val="21"/>
                <w:szCs w:val="21"/>
              </w:rPr>
              <w:t>→</w:t>
            </w:r>
          </w:p>
        </w:tc>
        <w:tc>
          <w:tcPr>
            <w:tcW w:w="2048" w:type="pct"/>
            <w:tcBorders>
              <w:left w:val="single" w:sz="4" w:space="0" w:color="auto"/>
            </w:tcBorders>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MDEntrySize</w:t>
            </w:r>
          </w:p>
        </w:tc>
        <w:tc>
          <w:tcPr>
            <w:tcW w:w="2574" w:type="pct"/>
          </w:tcPr>
          <w:p w:rsidR="00E04E8D" w:rsidRPr="00D816FC" w:rsidRDefault="00E04E8D" w:rsidP="00AE3B62">
            <w:pPr>
              <w:rPr>
                <w:color w:val="FFC000"/>
                <w:sz w:val="21"/>
                <w:szCs w:val="21"/>
              </w:rPr>
            </w:pPr>
            <w:r w:rsidRPr="00D816FC">
              <w:rPr>
                <w:rFonts w:hint="eastAsia"/>
                <w:color w:val="FFC000"/>
                <w:sz w:val="21"/>
                <w:szCs w:val="21"/>
              </w:rPr>
              <w:t>数量</w:t>
            </w:r>
          </w:p>
        </w:tc>
      </w:tr>
      <w:tr w:rsidR="001C275D" w:rsidRPr="001C275D" w:rsidTr="00AE3B62">
        <w:trPr>
          <w:jc w:val="center"/>
        </w:trPr>
        <w:tc>
          <w:tcPr>
            <w:tcW w:w="378" w:type="pct"/>
            <w:tcBorders>
              <w:right w:val="single" w:sz="4" w:space="0" w:color="auto"/>
            </w:tcBorders>
            <w:shd w:val="clear" w:color="auto" w:fill="auto"/>
            <w:vAlign w:val="center"/>
          </w:tcPr>
          <w:p w:rsidR="00E04E8D" w:rsidRPr="00D816FC" w:rsidRDefault="00E04E8D" w:rsidP="00AE3B62">
            <w:pPr>
              <w:jc w:val="left"/>
              <w:rPr>
                <w:color w:val="FFC000"/>
                <w:sz w:val="21"/>
                <w:szCs w:val="21"/>
              </w:rPr>
            </w:pPr>
            <w:r w:rsidRPr="00D816FC">
              <w:rPr>
                <w:rFonts w:hint="eastAsia"/>
                <w:color w:val="FFC000"/>
                <w:sz w:val="21"/>
                <w:szCs w:val="21"/>
              </w:rPr>
              <w:t>→</w:t>
            </w:r>
          </w:p>
        </w:tc>
        <w:tc>
          <w:tcPr>
            <w:tcW w:w="2048" w:type="pct"/>
            <w:tcBorders>
              <w:left w:val="single" w:sz="4" w:space="0" w:color="auto"/>
            </w:tcBorders>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MDPriceLevel</w:t>
            </w:r>
          </w:p>
        </w:tc>
        <w:tc>
          <w:tcPr>
            <w:tcW w:w="2574" w:type="pct"/>
          </w:tcPr>
          <w:p w:rsidR="00E04E8D" w:rsidRPr="00D816FC" w:rsidRDefault="00E04E8D" w:rsidP="00AE3B62">
            <w:pPr>
              <w:rPr>
                <w:color w:val="FFC000"/>
                <w:sz w:val="21"/>
                <w:szCs w:val="21"/>
              </w:rPr>
            </w:pPr>
            <w:r w:rsidRPr="00D816FC">
              <w:rPr>
                <w:rFonts w:hint="eastAsia"/>
                <w:color w:val="FFC000"/>
                <w:sz w:val="21"/>
                <w:szCs w:val="21"/>
              </w:rPr>
              <w:t>买卖盘档位</w:t>
            </w:r>
          </w:p>
        </w:tc>
      </w:tr>
      <w:tr w:rsidR="001C275D" w:rsidRPr="001C275D" w:rsidTr="00AE3B62">
        <w:trPr>
          <w:jc w:val="center"/>
        </w:trPr>
        <w:tc>
          <w:tcPr>
            <w:tcW w:w="2426" w:type="pct"/>
            <w:gridSpan w:val="2"/>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NoComplexEventTimes</w:t>
            </w:r>
          </w:p>
        </w:tc>
        <w:tc>
          <w:tcPr>
            <w:tcW w:w="2574" w:type="pct"/>
          </w:tcPr>
          <w:p w:rsidR="00E04E8D" w:rsidRPr="00D816FC" w:rsidRDefault="00E04E8D" w:rsidP="00AE3B62">
            <w:pPr>
              <w:rPr>
                <w:color w:val="FFC000"/>
                <w:sz w:val="21"/>
                <w:szCs w:val="21"/>
              </w:rPr>
            </w:pPr>
            <w:r w:rsidRPr="00D816FC">
              <w:rPr>
                <w:color w:val="FFC000"/>
                <w:sz w:val="21"/>
                <w:szCs w:val="21"/>
              </w:rPr>
              <w:t>VCM</w:t>
            </w:r>
            <w:r w:rsidRPr="00D816FC">
              <w:rPr>
                <w:rFonts w:hint="eastAsia"/>
                <w:color w:val="FFC000"/>
                <w:sz w:val="21"/>
                <w:szCs w:val="21"/>
              </w:rPr>
              <w:t>冷静期个数</w:t>
            </w:r>
          </w:p>
          <w:p w:rsidR="00E04E8D" w:rsidRPr="00D816FC" w:rsidRDefault="00E04E8D" w:rsidP="00AE3B62">
            <w:pPr>
              <w:rPr>
                <w:color w:val="FFC000"/>
                <w:sz w:val="21"/>
                <w:szCs w:val="21"/>
              </w:rPr>
            </w:pPr>
            <w:r w:rsidRPr="00D816FC">
              <w:rPr>
                <w:color w:val="FFC000"/>
                <w:sz w:val="21"/>
                <w:szCs w:val="21"/>
              </w:rPr>
              <w:t>0</w:t>
            </w:r>
            <w:r w:rsidRPr="00D816FC">
              <w:rPr>
                <w:rFonts w:hint="eastAsia"/>
                <w:color w:val="FFC000"/>
                <w:sz w:val="21"/>
                <w:szCs w:val="21"/>
              </w:rPr>
              <w:t>或</w:t>
            </w:r>
            <w:r w:rsidRPr="00D816FC">
              <w:rPr>
                <w:color w:val="FFC000"/>
                <w:sz w:val="21"/>
                <w:szCs w:val="21"/>
              </w:rPr>
              <w:t>1</w:t>
            </w:r>
          </w:p>
          <w:p w:rsidR="00E04E8D" w:rsidRPr="00D816FC" w:rsidRDefault="00E04E8D" w:rsidP="00AE3B62">
            <w:pPr>
              <w:rPr>
                <w:color w:val="FFC000"/>
                <w:sz w:val="21"/>
                <w:szCs w:val="21"/>
              </w:rPr>
            </w:pPr>
            <w:r w:rsidRPr="00D816FC">
              <w:rPr>
                <w:color w:val="FFC000"/>
                <w:sz w:val="21"/>
                <w:szCs w:val="21"/>
              </w:rPr>
              <w:t>1</w:t>
            </w:r>
            <w:r w:rsidRPr="00D816FC">
              <w:rPr>
                <w:rFonts w:hint="eastAsia"/>
                <w:color w:val="FFC000"/>
                <w:sz w:val="21"/>
                <w:szCs w:val="21"/>
              </w:rPr>
              <w:t>表示当前处于触发</w:t>
            </w:r>
            <w:r w:rsidRPr="00D816FC">
              <w:rPr>
                <w:color w:val="FFC000"/>
                <w:sz w:val="21"/>
                <w:szCs w:val="21"/>
              </w:rPr>
              <w:t>VCM</w:t>
            </w:r>
            <w:r w:rsidRPr="00D816FC">
              <w:rPr>
                <w:rFonts w:hint="eastAsia"/>
                <w:color w:val="FFC000"/>
                <w:sz w:val="21"/>
                <w:szCs w:val="21"/>
              </w:rPr>
              <w:t>的冷静期，下面的时间是冷静期的开始结束时间</w:t>
            </w:r>
          </w:p>
        </w:tc>
      </w:tr>
      <w:tr w:rsidR="001C275D" w:rsidRPr="001C275D" w:rsidTr="00AE3B62">
        <w:trPr>
          <w:jc w:val="center"/>
        </w:trPr>
        <w:tc>
          <w:tcPr>
            <w:tcW w:w="378" w:type="pct"/>
            <w:tcBorders>
              <w:right w:val="single" w:sz="4" w:space="0" w:color="auto"/>
            </w:tcBorders>
            <w:shd w:val="clear" w:color="auto" w:fill="auto"/>
            <w:vAlign w:val="center"/>
          </w:tcPr>
          <w:p w:rsidR="00E04E8D" w:rsidRPr="00D816FC" w:rsidRDefault="00E04E8D" w:rsidP="00AE3B62">
            <w:pPr>
              <w:jc w:val="left"/>
              <w:rPr>
                <w:color w:val="FFC000"/>
                <w:sz w:val="21"/>
                <w:szCs w:val="21"/>
              </w:rPr>
            </w:pPr>
            <w:r w:rsidRPr="00D816FC">
              <w:rPr>
                <w:rFonts w:hint="eastAsia"/>
                <w:color w:val="FFC000"/>
                <w:sz w:val="21"/>
                <w:szCs w:val="21"/>
              </w:rPr>
              <w:t>→</w:t>
            </w:r>
          </w:p>
        </w:tc>
        <w:tc>
          <w:tcPr>
            <w:tcW w:w="2048" w:type="pct"/>
            <w:tcBorders>
              <w:left w:val="single" w:sz="4" w:space="0" w:color="auto"/>
            </w:tcBorders>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ComplexEventStartTime</w:t>
            </w:r>
          </w:p>
        </w:tc>
        <w:tc>
          <w:tcPr>
            <w:tcW w:w="2574" w:type="pct"/>
          </w:tcPr>
          <w:p w:rsidR="00E04E8D" w:rsidRPr="00D816FC" w:rsidRDefault="00E04E8D" w:rsidP="00AE3B62">
            <w:pPr>
              <w:rPr>
                <w:color w:val="FFC000"/>
                <w:sz w:val="21"/>
                <w:szCs w:val="21"/>
              </w:rPr>
            </w:pPr>
            <w:r w:rsidRPr="00D816FC">
              <w:rPr>
                <w:rFonts w:hint="eastAsia"/>
                <w:color w:val="FFC000"/>
                <w:sz w:val="21"/>
                <w:szCs w:val="21"/>
              </w:rPr>
              <w:t>冷静期开始时间</w:t>
            </w:r>
          </w:p>
        </w:tc>
      </w:tr>
      <w:tr w:rsidR="001C275D" w:rsidRPr="001C275D" w:rsidTr="00AE3B62">
        <w:trPr>
          <w:jc w:val="center"/>
        </w:trPr>
        <w:tc>
          <w:tcPr>
            <w:tcW w:w="378" w:type="pct"/>
            <w:tcBorders>
              <w:right w:val="single" w:sz="4" w:space="0" w:color="auto"/>
            </w:tcBorders>
            <w:shd w:val="clear" w:color="auto" w:fill="auto"/>
            <w:vAlign w:val="center"/>
          </w:tcPr>
          <w:p w:rsidR="00E04E8D" w:rsidRPr="00D816FC" w:rsidRDefault="00E04E8D" w:rsidP="00AE3B62">
            <w:pPr>
              <w:jc w:val="left"/>
              <w:rPr>
                <w:color w:val="FFC000"/>
                <w:sz w:val="21"/>
                <w:szCs w:val="21"/>
              </w:rPr>
            </w:pPr>
            <w:r w:rsidRPr="00D816FC">
              <w:rPr>
                <w:rFonts w:hint="eastAsia"/>
                <w:color w:val="FFC000"/>
                <w:sz w:val="21"/>
                <w:szCs w:val="21"/>
              </w:rPr>
              <w:t>→</w:t>
            </w:r>
          </w:p>
        </w:tc>
        <w:tc>
          <w:tcPr>
            <w:tcW w:w="2048" w:type="pct"/>
            <w:tcBorders>
              <w:left w:val="single" w:sz="4" w:space="0" w:color="auto"/>
            </w:tcBorders>
            <w:shd w:val="clear" w:color="auto" w:fill="auto"/>
            <w:vAlign w:val="center"/>
          </w:tcPr>
          <w:p w:rsidR="00E04E8D" w:rsidRPr="00D816FC" w:rsidRDefault="00E04E8D" w:rsidP="00AE3B62">
            <w:pPr>
              <w:jc w:val="left"/>
              <w:rPr>
                <w:color w:val="FFC000"/>
                <w:sz w:val="21"/>
                <w:szCs w:val="21"/>
              </w:rPr>
            </w:pPr>
            <w:r w:rsidRPr="00D816FC">
              <w:rPr>
                <w:color w:val="FFC000"/>
                <w:sz w:val="21"/>
                <w:szCs w:val="21"/>
              </w:rPr>
              <w:t>ComplexEventEndTime</w:t>
            </w:r>
          </w:p>
        </w:tc>
        <w:tc>
          <w:tcPr>
            <w:tcW w:w="2574" w:type="pct"/>
          </w:tcPr>
          <w:p w:rsidR="00E04E8D" w:rsidRPr="00D816FC" w:rsidRDefault="00E04E8D" w:rsidP="00AE3B62">
            <w:pPr>
              <w:rPr>
                <w:color w:val="FFC000"/>
                <w:sz w:val="21"/>
                <w:szCs w:val="21"/>
              </w:rPr>
            </w:pPr>
            <w:r w:rsidRPr="00D816FC">
              <w:rPr>
                <w:rFonts w:hint="eastAsia"/>
                <w:color w:val="FFC000"/>
                <w:sz w:val="21"/>
                <w:szCs w:val="21"/>
              </w:rPr>
              <w:t>冷静期结束时间</w:t>
            </w:r>
          </w:p>
        </w:tc>
      </w:tr>
    </w:tbl>
    <w:p w:rsidR="00E04E8D" w:rsidRDefault="00E04E8D" w:rsidP="00E04E8D"/>
    <w:p w:rsidR="00E04E8D" w:rsidRDefault="00E04E8D" w:rsidP="00E04E8D"/>
    <w:p w:rsidR="00E04E8D" w:rsidRDefault="00E04E8D" w:rsidP="00E04E8D">
      <w:pPr>
        <w:pStyle w:val="3"/>
        <w:ind w:right="240"/>
      </w:pPr>
      <w:bookmarkStart w:id="107" w:name="_Toc454458721"/>
      <w:r>
        <w:rPr>
          <w:rFonts w:hint="eastAsia"/>
        </w:rPr>
        <w:t>逐笔委托行情</w:t>
      </w:r>
      <w:bookmarkEnd w:id="107"/>
    </w:p>
    <w:p w:rsidR="00E04E8D" w:rsidRPr="00F94BB5"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14  MDGW</w:t>
      </w:r>
      <w:r>
        <w:rPr>
          <w:rFonts w:hint="eastAsia"/>
          <w:b/>
        </w:rPr>
        <w:t>发布逐笔委托行情消息定义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326"/>
        <w:gridCol w:w="3312"/>
      </w:tblGrid>
      <w:tr w:rsidR="00E04E8D" w:rsidRPr="00F725D6" w:rsidTr="00AE3B62">
        <w:trPr>
          <w:jc w:val="center"/>
        </w:trPr>
        <w:tc>
          <w:tcPr>
            <w:tcW w:w="2063" w:type="pct"/>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lastRenderedPageBreak/>
              <w:t>域名</w:t>
            </w:r>
          </w:p>
        </w:tc>
        <w:tc>
          <w:tcPr>
            <w:tcW w:w="2937"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063" w:type="pct"/>
            <w:shd w:val="clear" w:color="auto" w:fill="auto"/>
            <w:vAlign w:val="center"/>
          </w:tcPr>
          <w:p w:rsidR="00E04E8D" w:rsidRDefault="00E04E8D" w:rsidP="00AE3B62">
            <w:pPr>
              <w:rPr>
                <w:sz w:val="21"/>
                <w:szCs w:val="21"/>
              </w:rPr>
            </w:pPr>
            <w:r w:rsidRPr="00F4101F">
              <w:rPr>
                <w:rFonts w:hint="eastAsia"/>
                <w:sz w:val="21"/>
                <w:szCs w:val="21"/>
              </w:rPr>
              <w:t>Standard Header</w:t>
            </w:r>
          </w:p>
        </w:tc>
        <w:tc>
          <w:tcPr>
            <w:tcW w:w="2937" w:type="pct"/>
          </w:tcPr>
          <w:p w:rsidR="00E04E8D" w:rsidRDefault="00E04E8D" w:rsidP="00AE3B62">
            <w:pPr>
              <w:rPr>
                <w:sz w:val="21"/>
                <w:szCs w:val="21"/>
              </w:rPr>
            </w:pPr>
            <w:r>
              <w:rPr>
                <w:rFonts w:hint="eastAsia"/>
                <w:sz w:val="21"/>
                <w:szCs w:val="21"/>
              </w:rPr>
              <w:t>消息头</w:t>
            </w:r>
          </w:p>
          <w:p w:rsidR="00E04E8D" w:rsidRPr="004640A7" w:rsidRDefault="00E04E8D" w:rsidP="00AE3B62">
            <w:pPr>
              <w:rPr>
                <w:sz w:val="21"/>
                <w:szCs w:val="21"/>
              </w:rPr>
            </w:pPr>
            <w:r>
              <w:rPr>
                <w:rFonts w:hint="eastAsia"/>
                <w:sz w:val="21"/>
                <w:szCs w:val="21"/>
              </w:rPr>
              <w:t>MsgType=30xx92</w:t>
            </w:r>
          </w:p>
        </w:tc>
      </w:tr>
      <w:tr w:rsidR="00E04E8D" w:rsidRPr="00F725D6" w:rsidTr="00AE3B62">
        <w:trPr>
          <w:jc w:val="center"/>
        </w:trPr>
        <w:tc>
          <w:tcPr>
            <w:tcW w:w="2063" w:type="pct"/>
            <w:shd w:val="clear" w:color="auto" w:fill="auto"/>
            <w:vAlign w:val="center"/>
          </w:tcPr>
          <w:p w:rsidR="00E04E8D" w:rsidRPr="00EF503D" w:rsidRDefault="00E04E8D" w:rsidP="00DB10D9">
            <w:pPr>
              <w:jc w:val="left"/>
              <w:rPr>
                <w:sz w:val="21"/>
                <w:szCs w:val="21"/>
              </w:rPr>
            </w:pPr>
            <w:r>
              <w:rPr>
                <w:rFonts w:hint="eastAsia"/>
                <w:sz w:val="21"/>
                <w:szCs w:val="21"/>
              </w:rPr>
              <w:t>ChannelNo</w:t>
            </w:r>
            <w:ins w:id="108" w:author="wuyifeng" w:date="2017-09-07T11:41:00Z">
              <w:r w:rsidR="00B70D05">
                <w:rPr>
                  <w:rFonts w:hint="eastAsia"/>
                  <w:sz w:val="21"/>
                  <w:szCs w:val="21"/>
                </w:rPr>
                <w:t xml:space="preserve"> </w:t>
              </w:r>
              <w:r w:rsidR="005D0327">
                <w:rPr>
                  <w:rFonts w:hint="eastAsia"/>
                  <w:sz w:val="21"/>
                  <w:szCs w:val="21"/>
                </w:rPr>
                <w:t>uint16</w:t>
              </w:r>
            </w:ins>
            <w:ins w:id="109" w:author="wuyifeng" w:date="2017-09-07T11:42:00Z">
              <w:r w:rsidR="00DB10D9">
                <w:rPr>
                  <w:rFonts w:hint="eastAsia"/>
                  <w:sz w:val="21"/>
                  <w:szCs w:val="21"/>
                </w:rPr>
                <w:t xml:space="preserve"> 2</w:t>
              </w:r>
            </w:ins>
          </w:p>
        </w:tc>
        <w:tc>
          <w:tcPr>
            <w:tcW w:w="2937" w:type="pct"/>
            <w:vAlign w:val="center"/>
          </w:tcPr>
          <w:p w:rsidR="00E04E8D" w:rsidRPr="00EF503D" w:rsidRDefault="00E04E8D" w:rsidP="00AE3B62">
            <w:pPr>
              <w:rPr>
                <w:sz w:val="21"/>
                <w:szCs w:val="21"/>
              </w:rPr>
            </w:pPr>
            <w:r>
              <w:rPr>
                <w:rFonts w:hint="eastAsia"/>
                <w:sz w:val="21"/>
                <w:szCs w:val="21"/>
              </w:rPr>
              <w:t>频道代码</w:t>
            </w:r>
          </w:p>
        </w:tc>
      </w:tr>
      <w:tr w:rsidR="00E04E8D" w:rsidRPr="00F725D6" w:rsidTr="00AE3B62">
        <w:trPr>
          <w:jc w:val="center"/>
        </w:trPr>
        <w:tc>
          <w:tcPr>
            <w:tcW w:w="2063" w:type="pct"/>
            <w:shd w:val="clear" w:color="auto" w:fill="auto"/>
            <w:vAlign w:val="center"/>
          </w:tcPr>
          <w:p w:rsidR="00E04E8D" w:rsidRPr="00EF503D" w:rsidRDefault="00E04E8D" w:rsidP="00AE3B62">
            <w:pPr>
              <w:jc w:val="left"/>
              <w:rPr>
                <w:sz w:val="21"/>
                <w:szCs w:val="21"/>
              </w:rPr>
            </w:pPr>
            <w:r>
              <w:rPr>
                <w:rFonts w:hint="eastAsia"/>
                <w:sz w:val="21"/>
                <w:szCs w:val="21"/>
              </w:rPr>
              <w:t>ApplSeqNum</w:t>
            </w:r>
            <w:ins w:id="110" w:author="wuyifeng" w:date="2017-09-07T11:41:00Z">
              <w:r w:rsidR="005B1529">
                <w:rPr>
                  <w:rFonts w:hint="eastAsia"/>
                  <w:sz w:val="21"/>
                  <w:szCs w:val="21"/>
                </w:rPr>
                <w:t xml:space="preserve"> int64</w:t>
              </w:r>
            </w:ins>
            <w:ins w:id="111" w:author="wuyifeng" w:date="2017-09-07T11:42:00Z">
              <w:r w:rsidR="00DB10D9">
                <w:rPr>
                  <w:rFonts w:hint="eastAsia"/>
                  <w:sz w:val="21"/>
                  <w:szCs w:val="21"/>
                </w:rPr>
                <w:t xml:space="preserve"> 8</w:t>
              </w:r>
            </w:ins>
          </w:p>
        </w:tc>
        <w:tc>
          <w:tcPr>
            <w:tcW w:w="2937" w:type="pct"/>
            <w:vAlign w:val="center"/>
          </w:tcPr>
          <w:p w:rsidR="00E04E8D" w:rsidRPr="00EF503D" w:rsidRDefault="00E04E8D" w:rsidP="00AE3B62">
            <w:pPr>
              <w:rPr>
                <w:sz w:val="21"/>
                <w:szCs w:val="21"/>
              </w:rPr>
            </w:pPr>
            <w:r>
              <w:rPr>
                <w:rFonts w:hint="eastAsia"/>
                <w:sz w:val="21"/>
                <w:szCs w:val="21"/>
              </w:rPr>
              <w:t>消息记录号</w:t>
            </w:r>
          </w:p>
          <w:p w:rsidR="00E04E8D" w:rsidRPr="00EF503D" w:rsidRDefault="00E04E8D" w:rsidP="00AE3B62">
            <w:pPr>
              <w:rPr>
                <w:sz w:val="21"/>
                <w:szCs w:val="21"/>
              </w:rPr>
            </w:pPr>
            <w:r w:rsidRPr="00EF503D">
              <w:rPr>
                <w:rFonts w:hint="eastAsia"/>
                <w:sz w:val="21"/>
                <w:szCs w:val="21"/>
              </w:rPr>
              <w:t>从</w:t>
            </w:r>
            <w:r w:rsidRPr="00EF503D">
              <w:rPr>
                <w:rFonts w:hint="eastAsia"/>
                <w:sz w:val="21"/>
                <w:szCs w:val="21"/>
              </w:rPr>
              <w:t>1</w:t>
            </w:r>
            <w:r w:rsidRPr="00EF503D">
              <w:rPr>
                <w:rFonts w:hint="eastAsia"/>
                <w:sz w:val="21"/>
                <w:szCs w:val="21"/>
              </w:rPr>
              <w:t>开始计数</w:t>
            </w:r>
          </w:p>
        </w:tc>
      </w:tr>
      <w:tr w:rsidR="00E04E8D" w:rsidRPr="00F725D6" w:rsidTr="00AE3B62">
        <w:trPr>
          <w:jc w:val="center"/>
        </w:trPr>
        <w:tc>
          <w:tcPr>
            <w:tcW w:w="2063" w:type="pct"/>
            <w:shd w:val="clear" w:color="auto" w:fill="auto"/>
            <w:vAlign w:val="center"/>
          </w:tcPr>
          <w:p w:rsidR="00E04E8D" w:rsidRPr="006A038E" w:rsidRDefault="00E04E8D" w:rsidP="00AE3B62">
            <w:pPr>
              <w:jc w:val="left"/>
              <w:rPr>
                <w:sz w:val="21"/>
                <w:szCs w:val="21"/>
              </w:rPr>
            </w:pPr>
            <w:r>
              <w:rPr>
                <w:rFonts w:hint="eastAsia"/>
                <w:sz w:val="21"/>
                <w:szCs w:val="21"/>
              </w:rPr>
              <w:t>MDStreamID</w:t>
            </w:r>
            <w:ins w:id="112" w:author="wuyifeng" w:date="2017-09-07T11:41:00Z">
              <w:r w:rsidR="005B1529">
                <w:rPr>
                  <w:rFonts w:hint="eastAsia"/>
                  <w:sz w:val="21"/>
                  <w:szCs w:val="21"/>
                </w:rPr>
                <w:t xml:space="preserve"> char[3]</w:t>
              </w:r>
            </w:ins>
            <w:ins w:id="113" w:author="wuyifeng" w:date="2017-09-07T11:42:00Z">
              <w:r w:rsidR="00DB10D9">
                <w:rPr>
                  <w:rFonts w:hint="eastAsia"/>
                  <w:sz w:val="21"/>
                  <w:szCs w:val="21"/>
                </w:rPr>
                <w:t xml:space="preserve"> 3</w:t>
              </w:r>
            </w:ins>
          </w:p>
        </w:tc>
        <w:tc>
          <w:tcPr>
            <w:tcW w:w="2937" w:type="pct"/>
            <w:vAlign w:val="center"/>
          </w:tcPr>
          <w:p w:rsidR="00E04E8D" w:rsidRPr="001C3FD6" w:rsidRDefault="00E04E8D" w:rsidP="00AE3B62">
            <w:pPr>
              <w:rPr>
                <w:sz w:val="21"/>
                <w:szCs w:val="21"/>
              </w:rPr>
            </w:pPr>
            <w:r>
              <w:rPr>
                <w:rFonts w:hint="eastAsia"/>
                <w:sz w:val="21"/>
                <w:szCs w:val="21"/>
              </w:rPr>
              <w:t>行情类别</w:t>
            </w:r>
          </w:p>
        </w:tc>
      </w:tr>
      <w:tr w:rsidR="00E04E8D" w:rsidRPr="00F725D6" w:rsidTr="00AE3B62">
        <w:trPr>
          <w:jc w:val="center"/>
        </w:trPr>
        <w:tc>
          <w:tcPr>
            <w:tcW w:w="2063" w:type="pct"/>
            <w:shd w:val="clear" w:color="auto" w:fill="auto"/>
            <w:vAlign w:val="center"/>
          </w:tcPr>
          <w:p w:rsidR="00E04E8D" w:rsidRPr="00EF503D" w:rsidRDefault="00E04E8D" w:rsidP="00AE3B62">
            <w:pPr>
              <w:jc w:val="left"/>
              <w:rPr>
                <w:sz w:val="21"/>
                <w:szCs w:val="21"/>
              </w:rPr>
            </w:pPr>
            <w:r w:rsidRPr="00EF503D">
              <w:rPr>
                <w:rFonts w:hint="eastAsia"/>
                <w:sz w:val="21"/>
                <w:szCs w:val="21"/>
              </w:rPr>
              <w:t>SecurityID</w:t>
            </w:r>
            <w:ins w:id="114" w:author="wuyifeng" w:date="2017-09-07T11:41:00Z">
              <w:r w:rsidR="005B1529">
                <w:rPr>
                  <w:rFonts w:hint="eastAsia"/>
                  <w:sz w:val="21"/>
                  <w:szCs w:val="21"/>
                </w:rPr>
                <w:t xml:space="preserve"> char[8]</w:t>
              </w:r>
            </w:ins>
            <w:ins w:id="115" w:author="wuyifeng" w:date="2017-09-07T11:42:00Z">
              <w:r w:rsidR="00DB10D9">
                <w:rPr>
                  <w:rFonts w:hint="eastAsia"/>
                  <w:sz w:val="21"/>
                  <w:szCs w:val="21"/>
                </w:rPr>
                <w:t xml:space="preserve"> 8</w:t>
              </w:r>
            </w:ins>
          </w:p>
        </w:tc>
        <w:tc>
          <w:tcPr>
            <w:tcW w:w="2937" w:type="pct"/>
            <w:vAlign w:val="center"/>
          </w:tcPr>
          <w:p w:rsidR="00E04E8D" w:rsidRPr="00EF503D" w:rsidRDefault="00E04E8D" w:rsidP="00AE3B62">
            <w:pPr>
              <w:rPr>
                <w:sz w:val="21"/>
                <w:szCs w:val="21"/>
              </w:rPr>
            </w:pPr>
            <w:r w:rsidRPr="00EF503D">
              <w:rPr>
                <w:rFonts w:hint="eastAsia"/>
                <w:sz w:val="21"/>
                <w:szCs w:val="21"/>
              </w:rPr>
              <w:t>证券代码</w:t>
            </w:r>
          </w:p>
        </w:tc>
      </w:tr>
      <w:tr w:rsidR="00E04E8D" w:rsidRPr="00F725D6" w:rsidTr="00AE3B62">
        <w:trPr>
          <w:jc w:val="center"/>
        </w:trPr>
        <w:tc>
          <w:tcPr>
            <w:tcW w:w="2063" w:type="pct"/>
            <w:shd w:val="clear" w:color="auto" w:fill="auto"/>
            <w:vAlign w:val="center"/>
          </w:tcPr>
          <w:p w:rsidR="00E04E8D" w:rsidRPr="00AF5379" w:rsidRDefault="00E04E8D" w:rsidP="00AE3B62">
            <w:pPr>
              <w:jc w:val="left"/>
              <w:rPr>
                <w:sz w:val="21"/>
                <w:szCs w:val="21"/>
              </w:rPr>
            </w:pPr>
            <w:r w:rsidRPr="00AF5379">
              <w:rPr>
                <w:sz w:val="21"/>
                <w:szCs w:val="21"/>
              </w:rPr>
              <w:t>SecurityID</w:t>
            </w:r>
            <w:r>
              <w:rPr>
                <w:rFonts w:hint="eastAsia"/>
                <w:sz w:val="21"/>
                <w:szCs w:val="21"/>
              </w:rPr>
              <w:t>Source</w:t>
            </w:r>
            <w:ins w:id="116" w:author="wuyifeng" w:date="2017-09-07T11:41:00Z">
              <w:r w:rsidR="005B1529">
                <w:rPr>
                  <w:rFonts w:hint="eastAsia"/>
                  <w:sz w:val="21"/>
                  <w:szCs w:val="21"/>
                </w:rPr>
                <w:t xml:space="preserve"> ch</w:t>
              </w:r>
            </w:ins>
            <w:ins w:id="117" w:author="wuyifeng" w:date="2017-09-07T11:42:00Z">
              <w:r w:rsidR="00DB10D9">
                <w:rPr>
                  <w:rFonts w:hint="eastAsia"/>
                  <w:sz w:val="21"/>
                  <w:szCs w:val="21"/>
                </w:rPr>
                <w:t>a</w:t>
              </w:r>
            </w:ins>
            <w:ins w:id="118" w:author="wuyifeng" w:date="2017-09-07T11:41:00Z">
              <w:r w:rsidR="005B1529">
                <w:rPr>
                  <w:rFonts w:hint="eastAsia"/>
                  <w:sz w:val="21"/>
                  <w:szCs w:val="21"/>
                </w:rPr>
                <w:t>r[4]</w:t>
              </w:r>
            </w:ins>
            <w:ins w:id="119" w:author="wuyifeng" w:date="2017-09-07T11:42:00Z">
              <w:r w:rsidR="00DB10D9">
                <w:rPr>
                  <w:rFonts w:hint="eastAsia"/>
                  <w:sz w:val="21"/>
                  <w:szCs w:val="21"/>
                </w:rPr>
                <w:t xml:space="preserve"> 4</w:t>
              </w:r>
            </w:ins>
          </w:p>
        </w:tc>
        <w:tc>
          <w:tcPr>
            <w:tcW w:w="2937" w:type="pct"/>
            <w:vAlign w:val="center"/>
          </w:tcPr>
          <w:p w:rsidR="00E04E8D" w:rsidRPr="006A038E" w:rsidRDefault="00E04E8D" w:rsidP="00AE3B62">
            <w:pPr>
              <w:rPr>
                <w:sz w:val="21"/>
                <w:szCs w:val="21"/>
              </w:rPr>
            </w:pPr>
            <w:r>
              <w:rPr>
                <w:rFonts w:hint="eastAsia"/>
                <w:sz w:val="21"/>
                <w:szCs w:val="21"/>
              </w:rPr>
              <w:t>证券代码源</w:t>
            </w:r>
          </w:p>
        </w:tc>
      </w:tr>
      <w:tr w:rsidR="00E04E8D" w:rsidRPr="00F725D6" w:rsidTr="00AE3B62">
        <w:trPr>
          <w:jc w:val="center"/>
        </w:trPr>
        <w:tc>
          <w:tcPr>
            <w:tcW w:w="2063" w:type="pct"/>
            <w:shd w:val="clear" w:color="auto" w:fill="auto"/>
            <w:vAlign w:val="center"/>
          </w:tcPr>
          <w:p w:rsidR="00E04E8D" w:rsidRPr="00EF503D" w:rsidRDefault="00E04E8D" w:rsidP="00AE3B62">
            <w:pPr>
              <w:jc w:val="left"/>
              <w:rPr>
                <w:sz w:val="21"/>
                <w:szCs w:val="21"/>
              </w:rPr>
            </w:pPr>
            <w:r w:rsidRPr="00EF503D">
              <w:rPr>
                <w:rFonts w:hint="eastAsia"/>
                <w:sz w:val="21"/>
                <w:szCs w:val="21"/>
              </w:rPr>
              <w:t>Price</w:t>
            </w:r>
            <w:ins w:id="120" w:author="wuyifeng" w:date="2017-09-07T11:41:00Z">
              <w:r w:rsidR="005B1529">
                <w:rPr>
                  <w:rFonts w:hint="eastAsia"/>
                  <w:sz w:val="21"/>
                  <w:szCs w:val="21"/>
                </w:rPr>
                <w:t xml:space="preserve"> int64</w:t>
              </w:r>
            </w:ins>
            <w:ins w:id="121" w:author="wuyifeng" w:date="2017-09-07T11:42:00Z">
              <w:r w:rsidR="00DB10D9">
                <w:rPr>
                  <w:rFonts w:hint="eastAsia"/>
                  <w:sz w:val="21"/>
                  <w:szCs w:val="21"/>
                </w:rPr>
                <w:t xml:space="preserve"> 8</w:t>
              </w:r>
            </w:ins>
          </w:p>
        </w:tc>
        <w:tc>
          <w:tcPr>
            <w:tcW w:w="2937" w:type="pct"/>
            <w:vAlign w:val="center"/>
          </w:tcPr>
          <w:p w:rsidR="00E04E8D" w:rsidRPr="00EF503D" w:rsidRDefault="00E04E8D" w:rsidP="00AE3B62">
            <w:pPr>
              <w:rPr>
                <w:sz w:val="21"/>
                <w:szCs w:val="21"/>
              </w:rPr>
            </w:pPr>
            <w:r w:rsidRPr="00EF503D">
              <w:rPr>
                <w:rFonts w:hint="eastAsia"/>
                <w:sz w:val="21"/>
                <w:szCs w:val="21"/>
              </w:rPr>
              <w:t>委托价格</w:t>
            </w:r>
          </w:p>
        </w:tc>
      </w:tr>
      <w:tr w:rsidR="00E04E8D" w:rsidRPr="00F725D6" w:rsidTr="00AE3B62">
        <w:trPr>
          <w:jc w:val="center"/>
        </w:trPr>
        <w:tc>
          <w:tcPr>
            <w:tcW w:w="2063" w:type="pct"/>
            <w:shd w:val="clear" w:color="auto" w:fill="auto"/>
            <w:vAlign w:val="center"/>
          </w:tcPr>
          <w:p w:rsidR="00E04E8D" w:rsidRPr="00EF503D" w:rsidRDefault="00E04E8D" w:rsidP="00AE3B62">
            <w:pPr>
              <w:jc w:val="left"/>
              <w:rPr>
                <w:sz w:val="21"/>
                <w:szCs w:val="21"/>
              </w:rPr>
            </w:pPr>
            <w:r w:rsidRPr="00EF503D">
              <w:rPr>
                <w:rFonts w:hint="eastAsia"/>
                <w:sz w:val="21"/>
                <w:szCs w:val="21"/>
              </w:rPr>
              <w:t>OrderQty</w:t>
            </w:r>
            <w:ins w:id="122" w:author="wuyifeng" w:date="2017-09-07T11:41:00Z">
              <w:r w:rsidR="005B1529">
                <w:rPr>
                  <w:rFonts w:hint="eastAsia"/>
                  <w:sz w:val="21"/>
                  <w:szCs w:val="21"/>
                </w:rPr>
                <w:t xml:space="preserve"> int64</w:t>
              </w:r>
            </w:ins>
            <w:ins w:id="123" w:author="wuyifeng" w:date="2017-09-07T11:42:00Z">
              <w:r w:rsidR="00DB10D9">
                <w:rPr>
                  <w:rFonts w:hint="eastAsia"/>
                  <w:sz w:val="21"/>
                  <w:szCs w:val="21"/>
                </w:rPr>
                <w:t xml:space="preserve"> 8</w:t>
              </w:r>
            </w:ins>
          </w:p>
        </w:tc>
        <w:tc>
          <w:tcPr>
            <w:tcW w:w="2937" w:type="pct"/>
            <w:vAlign w:val="center"/>
          </w:tcPr>
          <w:p w:rsidR="00E04E8D" w:rsidRPr="00EF503D" w:rsidRDefault="00E04E8D" w:rsidP="00AE3B62">
            <w:pPr>
              <w:rPr>
                <w:sz w:val="21"/>
                <w:szCs w:val="21"/>
              </w:rPr>
            </w:pPr>
            <w:r w:rsidRPr="00EF503D">
              <w:rPr>
                <w:rFonts w:hint="eastAsia"/>
                <w:sz w:val="21"/>
                <w:szCs w:val="21"/>
              </w:rPr>
              <w:t>委托数量</w:t>
            </w:r>
          </w:p>
        </w:tc>
      </w:tr>
      <w:tr w:rsidR="00E04E8D" w:rsidRPr="00F725D6" w:rsidTr="00AE3B62">
        <w:trPr>
          <w:jc w:val="center"/>
        </w:trPr>
        <w:tc>
          <w:tcPr>
            <w:tcW w:w="2063" w:type="pct"/>
            <w:shd w:val="clear" w:color="auto" w:fill="auto"/>
            <w:vAlign w:val="center"/>
          </w:tcPr>
          <w:p w:rsidR="00E04E8D" w:rsidRDefault="00E04E8D" w:rsidP="00AE3B62">
            <w:pPr>
              <w:jc w:val="left"/>
              <w:rPr>
                <w:sz w:val="21"/>
                <w:szCs w:val="21"/>
              </w:rPr>
            </w:pPr>
            <w:r>
              <w:rPr>
                <w:rFonts w:hint="eastAsia"/>
                <w:sz w:val="21"/>
                <w:szCs w:val="21"/>
              </w:rPr>
              <w:t>Side</w:t>
            </w:r>
            <w:ins w:id="124" w:author="wuyifeng" w:date="2017-09-07T11:42:00Z">
              <w:r w:rsidR="00DB10D9">
                <w:rPr>
                  <w:rFonts w:hint="eastAsia"/>
                  <w:sz w:val="21"/>
                  <w:szCs w:val="21"/>
                </w:rPr>
                <w:t xml:space="preserve"> char 1</w:t>
              </w:r>
            </w:ins>
          </w:p>
        </w:tc>
        <w:tc>
          <w:tcPr>
            <w:tcW w:w="2937" w:type="pct"/>
            <w:vAlign w:val="center"/>
          </w:tcPr>
          <w:p w:rsidR="00E04E8D" w:rsidRDefault="00E04E8D" w:rsidP="00AE3B62">
            <w:pPr>
              <w:rPr>
                <w:sz w:val="21"/>
                <w:szCs w:val="21"/>
              </w:rPr>
            </w:pPr>
            <w:r>
              <w:rPr>
                <w:sz w:val="21"/>
                <w:szCs w:val="21"/>
              </w:rPr>
              <w:t>买卖方向</w:t>
            </w:r>
          </w:p>
          <w:p w:rsidR="00E04E8D" w:rsidRDefault="00E04E8D" w:rsidP="00AE3B62">
            <w:pPr>
              <w:rPr>
                <w:sz w:val="21"/>
                <w:szCs w:val="21"/>
              </w:rPr>
            </w:pPr>
            <w:r>
              <w:rPr>
                <w:rFonts w:hint="eastAsia"/>
                <w:sz w:val="21"/>
                <w:szCs w:val="21"/>
              </w:rPr>
              <w:t>1=</w:t>
            </w:r>
            <w:r>
              <w:rPr>
                <w:rFonts w:hint="eastAsia"/>
                <w:sz w:val="21"/>
                <w:szCs w:val="21"/>
              </w:rPr>
              <w:t>买</w:t>
            </w:r>
          </w:p>
          <w:p w:rsidR="00E04E8D" w:rsidRDefault="00E04E8D" w:rsidP="00AE3B62">
            <w:pPr>
              <w:rPr>
                <w:sz w:val="21"/>
                <w:szCs w:val="21"/>
              </w:rPr>
            </w:pPr>
            <w:r>
              <w:rPr>
                <w:rFonts w:hint="eastAsia"/>
                <w:sz w:val="21"/>
                <w:szCs w:val="21"/>
              </w:rPr>
              <w:t>2=</w:t>
            </w:r>
            <w:r>
              <w:rPr>
                <w:rFonts w:hint="eastAsia"/>
                <w:sz w:val="21"/>
                <w:szCs w:val="21"/>
              </w:rPr>
              <w:t>卖</w:t>
            </w:r>
          </w:p>
          <w:p w:rsidR="00E04E8D" w:rsidRPr="00987739" w:rsidRDefault="00E04E8D" w:rsidP="00AE3B62">
            <w:pPr>
              <w:rPr>
                <w:sz w:val="21"/>
                <w:szCs w:val="21"/>
              </w:rPr>
            </w:pPr>
            <w:r w:rsidRPr="00987739">
              <w:rPr>
                <w:rFonts w:hint="eastAsia"/>
                <w:sz w:val="21"/>
                <w:szCs w:val="21"/>
              </w:rPr>
              <w:t>G=</w:t>
            </w:r>
            <w:r w:rsidRPr="00987739">
              <w:rPr>
                <w:rFonts w:hint="eastAsia"/>
                <w:sz w:val="21"/>
                <w:szCs w:val="21"/>
              </w:rPr>
              <w:t>借入</w:t>
            </w:r>
          </w:p>
          <w:p w:rsidR="00E04E8D" w:rsidRDefault="00E04E8D" w:rsidP="00AE3B62">
            <w:pPr>
              <w:rPr>
                <w:sz w:val="21"/>
                <w:szCs w:val="21"/>
              </w:rPr>
            </w:pPr>
            <w:r w:rsidRPr="00987739">
              <w:rPr>
                <w:rFonts w:hint="eastAsia"/>
                <w:sz w:val="21"/>
                <w:szCs w:val="21"/>
              </w:rPr>
              <w:t>F=</w:t>
            </w:r>
            <w:r w:rsidRPr="00987739">
              <w:rPr>
                <w:rFonts w:hint="eastAsia"/>
                <w:sz w:val="21"/>
                <w:szCs w:val="21"/>
              </w:rPr>
              <w:t>出借</w:t>
            </w:r>
          </w:p>
        </w:tc>
      </w:tr>
      <w:tr w:rsidR="00E04E8D" w:rsidRPr="00F725D6" w:rsidTr="00AE3B62">
        <w:trPr>
          <w:jc w:val="center"/>
        </w:trPr>
        <w:tc>
          <w:tcPr>
            <w:tcW w:w="2063" w:type="pct"/>
            <w:shd w:val="clear" w:color="auto" w:fill="auto"/>
            <w:vAlign w:val="center"/>
          </w:tcPr>
          <w:p w:rsidR="00E04E8D" w:rsidRDefault="00E04E8D" w:rsidP="00AE3B62">
            <w:pPr>
              <w:rPr>
                <w:sz w:val="21"/>
                <w:szCs w:val="21"/>
              </w:rPr>
            </w:pPr>
            <w:r>
              <w:rPr>
                <w:sz w:val="21"/>
                <w:szCs w:val="21"/>
              </w:rPr>
              <w:t>TransactTime</w:t>
            </w:r>
            <w:ins w:id="125" w:author="wuyifeng" w:date="2017-09-07T11:42:00Z">
              <w:r w:rsidR="00DB10D9">
                <w:rPr>
                  <w:rFonts w:hint="eastAsia"/>
                  <w:sz w:val="21"/>
                  <w:szCs w:val="21"/>
                </w:rPr>
                <w:t xml:space="preserve"> int64 8</w:t>
              </w:r>
            </w:ins>
          </w:p>
        </w:tc>
        <w:tc>
          <w:tcPr>
            <w:tcW w:w="2937" w:type="pct"/>
          </w:tcPr>
          <w:p w:rsidR="00E04E8D" w:rsidRDefault="00E04E8D" w:rsidP="00AE3B62">
            <w:pPr>
              <w:rPr>
                <w:sz w:val="21"/>
                <w:szCs w:val="21"/>
              </w:rPr>
            </w:pPr>
            <w:r w:rsidRPr="00EF503D">
              <w:rPr>
                <w:rFonts w:hint="eastAsia"/>
                <w:sz w:val="21"/>
                <w:szCs w:val="21"/>
              </w:rPr>
              <w:t>委托时间</w:t>
            </w:r>
          </w:p>
        </w:tc>
      </w:tr>
      <w:tr w:rsidR="00E04E8D" w:rsidRPr="00F725D6" w:rsidTr="00AE3B62">
        <w:trPr>
          <w:jc w:val="center"/>
        </w:trPr>
        <w:tc>
          <w:tcPr>
            <w:tcW w:w="2063" w:type="pct"/>
            <w:shd w:val="clear" w:color="auto" w:fill="auto"/>
            <w:vAlign w:val="center"/>
          </w:tcPr>
          <w:p w:rsidR="00E04E8D" w:rsidRDefault="00E04E8D" w:rsidP="00AE3B62">
            <w:pPr>
              <w:rPr>
                <w:sz w:val="21"/>
                <w:szCs w:val="21"/>
              </w:rPr>
            </w:pPr>
            <w:r>
              <w:rPr>
                <w:rFonts w:hint="eastAsia"/>
                <w:sz w:val="21"/>
                <w:szCs w:val="21"/>
              </w:rPr>
              <w:t>Extend Fields</w:t>
            </w:r>
          </w:p>
        </w:tc>
        <w:tc>
          <w:tcPr>
            <w:tcW w:w="2937" w:type="pct"/>
          </w:tcPr>
          <w:p w:rsidR="00E04E8D" w:rsidRDefault="00E04E8D" w:rsidP="00AE3B62">
            <w:pPr>
              <w:rPr>
                <w:sz w:val="21"/>
                <w:szCs w:val="21"/>
              </w:rPr>
            </w:pPr>
            <w:r>
              <w:rPr>
                <w:rFonts w:hint="eastAsia"/>
                <w:sz w:val="21"/>
                <w:szCs w:val="21"/>
              </w:rPr>
              <w:t>各业务扩展字段</w:t>
            </w:r>
          </w:p>
        </w:tc>
      </w:tr>
    </w:tbl>
    <w:p w:rsidR="00E04E8D" w:rsidRDefault="00E04E8D" w:rsidP="00E04E8D">
      <w:pPr>
        <w:rPr>
          <w:sz w:val="21"/>
          <w:szCs w:val="21"/>
        </w:rPr>
      </w:pPr>
      <w:r>
        <w:rPr>
          <w:rFonts w:hint="eastAsia"/>
        </w:rPr>
        <w:t>注：</w:t>
      </w:r>
      <w:r w:rsidRPr="0010253A">
        <w:rPr>
          <w:rFonts w:hint="eastAsia"/>
          <w:sz w:val="21"/>
          <w:szCs w:val="21"/>
        </w:rPr>
        <w:t>该消息用于</w:t>
      </w:r>
      <w:r>
        <w:rPr>
          <w:rFonts w:hint="eastAsia"/>
          <w:sz w:val="21"/>
          <w:szCs w:val="21"/>
        </w:rPr>
        <w:t>以下</w:t>
      </w:r>
      <w:r w:rsidRPr="0010253A">
        <w:rPr>
          <w:rFonts w:hint="eastAsia"/>
          <w:sz w:val="21"/>
          <w:szCs w:val="21"/>
        </w:rPr>
        <w:t>行情</w:t>
      </w:r>
      <w:r>
        <w:rPr>
          <w:rFonts w:hint="eastAsia"/>
          <w:sz w:val="21"/>
          <w:szCs w:val="21"/>
        </w:rPr>
        <w:t>类别：</w:t>
      </w:r>
    </w:p>
    <w:p w:rsidR="00E04E8D" w:rsidRPr="00F94BB5"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 xml:space="preserve">14-0  </w:t>
      </w:r>
      <w:r>
        <w:rPr>
          <w:rFonts w:hint="eastAsia"/>
          <w:b/>
        </w:rPr>
        <w:t>逐笔委托行情数据类别列表</w:t>
      </w:r>
    </w:p>
    <w:tbl>
      <w:tblPr>
        <w:tblStyle w:val="af2"/>
        <w:tblW w:w="0" w:type="auto"/>
        <w:tblLook w:val="04A0" w:firstRow="1" w:lastRow="0" w:firstColumn="1" w:lastColumn="0" w:noHBand="0" w:noVBand="1"/>
      </w:tblPr>
      <w:tblGrid>
        <w:gridCol w:w="2093"/>
        <w:gridCol w:w="4361"/>
        <w:gridCol w:w="1134"/>
        <w:gridCol w:w="1134"/>
      </w:tblGrid>
      <w:tr w:rsidR="00E04E8D" w:rsidRPr="0010253A" w:rsidTr="00AE3B62">
        <w:tc>
          <w:tcPr>
            <w:tcW w:w="2093" w:type="dxa"/>
            <w:shd w:val="clear" w:color="auto" w:fill="D9D9D9" w:themeFill="background1" w:themeFillShade="D9"/>
          </w:tcPr>
          <w:p w:rsidR="00E04E8D" w:rsidRDefault="00E04E8D" w:rsidP="00AE3B62">
            <w:pPr>
              <w:jc w:val="center"/>
              <w:rPr>
                <w:b/>
                <w:sz w:val="21"/>
                <w:szCs w:val="21"/>
              </w:rPr>
            </w:pPr>
            <w:r>
              <w:rPr>
                <w:rFonts w:hint="eastAsia"/>
                <w:b/>
                <w:sz w:val="21"/>
                <w:szCs w:val="21"/>
              </w:rPr>
              <w:t>行情类别</w:t>
            </w:r>
          </w:p>
          <w:p w:rsidR="00E04E8D" w:rsidRPr="0010253A" w:rsidRDefault="00E04E8D" w:rsidP="00AE3B62">
            <w:pPr>
              <w:jc w:val="center"/>
              <w:rPr>
                <w:b/>
                <w:sz w:val="21"/>
                <w:szCs w:val="21"/>
              </w:rPr>
            </w:pPr>
            <w:r>
              <w:rPr>
                <w:rFonts w:hint="eastAsia"/>
                <w:b/>
                <w:sz w:val="21"/>
                <w:szCs w:val="21"/>
              </w:rPr>
              <w:t>MDStreamID</w:t>
            </w:r>
          </w:p>
        </w:tc>
        <w:tc>
          <w:tcPr>
            <w:tcW w:w="4361" w:type="dxa"/>
            <w:shd w:val="clear" w:color="auto" w:fill="D9D9D9" w:themeFill="background1" w:themeFillShade="D9"/>
          </w:tcPr>
          <w:p w:rsidR="00E04E8D" w:rsidRPr="0010253A" w:rsidRDefault="00E04E8D" w:rsidP="00AE3B62">
            <w:pPr>
              <w:jc w:val="center"/>
              <w:rPr>
                <w:b/>
                <w:sz w:val="21"/>
                <w:szCs w:val="21"/>
              </w:rPr>
            </w:pPr>
            <w:r>
              <w:rPr>
                <w:rFonts w:hint="eastAsia"/>
                <w:b/>
                <w:sz w:val="21"/>
                <w:szCs w:val="21"/>
              </w:rPr>
              <w:t>说明</w:t>
            </w:r>
          </w:p>
        </w:tc>
        <w:tc>
          <w:tcPr>
            <w:tcW w:w="1134" w:type="dxa"/>
            <w:shd w:val="clear" w:color="auto" w:fill="D9D9D9" w:themeFill="background1" w:themeFillShade="D9"/>
          </w:tcPr>
          <w:p w:rsidR="00E04E8D" w:rsidRPr="0010253A" w:rsidRDefault="00E04E8D" w:rsidP="00AE3B62">
            <w:pPr>
              <w:jc w:val="center"/>
              <w:rPr>
                <w:b/>
                <w:sz w:val="21"/>
                <w:szCs w:val="21"/>
              </w:rPr>
            </w:pPr>
            <w:r>
              <w:rPr>
                <w:rFonts w:hint="eastAsia"/>
                <w:b/>
                <w:sz w:val="21"/>
                <w:szCs w:val="21"/>
              </w:rPr>
              <w:t>消息类型</w:t>
            </w:r>
          </w:p>
        </w:tc>
        <w:tc>
          <w:tcPr>
            <w:tcW w:w="1134" w:type="dxa"/>
            <w:shd w:val="clear" w:color="auto" w:fill="D9D9D9" w:themeFill="background1" w:themeFillShade="D9"/>
          </w:tcPr>
          <w:p w:rsidR="00E04E8D" w:rsidRPr="0010253A" w:rsidRDefault="00E04E8D" w:rsidP="00AE3B62">
            <w:pPr>
              <w:jc w:val="center"/>
              <w:rPr>
                <w:b/>
                <w:sz w:val="21"/>
                <w:szCs w:val="21"/>
              </w:rPr>
            </w:pPr>
            <w:r w:rsidRPr="0010253A">
              <w:rPr>
                <w:rFonts w:hint="eastAsia"/>
                <w:b/>
                <w:sz w:val="21"/>
                <w:szCs w:val="21"/>
              </w:rPr>
              <w:t>有无扩展字段</w:t>
            </w: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011</w:t>
            </w:r>
          </w:p>
        </w:tc>
        <w:tc>
          <w:tcPr>
            <w:tcW w:w="4361" w:type="dxa"/>
          </w:tcPr>
          <w:p w:rsidR="00E04E8D" w:rsidRPr="0010253A" w:rsidRDefault="00E04E8D" w:rsidP="00AE3B62">
            <w:pPr>
              <w:rPr>
                <w:sz w:val="21"/>
                <w:szCs w:val="21"/>
              </w:rPr>
            </w:pPr>
            <w:r w:rsidRPr="0010253A">
              <w:rPr>
                <w:rFonts w:hint="eastAsia"/>
                <w:sz w:val="21"/>
                <w:szCs w:val="21"/>
              </w:rPr>
              <w:t>现货（股票，基金，债券等）集中竞价交易</w:t>
            </w:r>
            <w:r>
              <w:rPr>
                <w:rFonts w:hint="eastAsia"/>
                <w:sz w:val="21"/>
                <w:szCs w:val="21"/>
              </w:rPr>
              <w:t>逐笔行情</w:t>
            </w:r>
          </w:p>
        </w:tc>
        <w:tc>
          <w:tcPr>
            <w:tcW w:w="1134" w:type="dxa"/>
            <w:vMerge w:val="restart"/>
          </w:tcPr>
          <w:p w:rsidR="00E04E8D" w:rsidRPr="0010253A" w:rsidRDefault="00E04E8D" w:rsidP="00AE3B62">
            <w:pPr>
              <w:jc w:val="center"/>
              <w:rPr>
                <w:sz w:val="21"/>
                <w:szCs w:val="21"/>
              </w:rPr>
            </w:pPr>
            <w:r w:rsidRPr="0010253A">
              <w:rPr>
                <w:rFonts w:hint="eastAsia"/>
                <w:sz w:val="21"/>
                <w:szCs w:val="21"/>
              </w:rPr>
              <w:t>3001</w:t>
            </w:r>
            <w:r>
              <w:rPr>
                <w:rFonts w:hint="eastAsia"/>
                <w:sz w:val="21"/>
                <w:szCs w:val="21"/>
              </w:rPr>
              <w:t>92</w:t>
            </w:r>
          </w:p>
        </w:tc>
        <w:tc>
          <w:tcPr>
            <w:tcW w:w="1134" w:type="dxa"/>
            <w:vMerge w:val="restart"/>
          </w:tcPr>
          <w:p w:rsidR="00E04E8D" w:rsidRPr="0010253A" w:rsidRDefault="00E04E8D" w:rsidP="00AE3B62">
            <w:pPr>
              <w:jc w:val="center"/>
              <w:rPr>
                <w:sz w:val="21"/>
                <w:szCs w:val="21"/>
              </w:rPr>
            </w:pPr>
            <w:r w:rsidRPr="0010253A">
              <w:rPr>
                <w:rFonts w:hint="eastAsia"/>
                <w:sz w:val="21"/>
                <w:szCs w:val="21"/>
              </w:rPr>
              <w:t>Y</w:t>
            </w: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021</w:t>
            </w:r>
          </w:p>
        </w:tc>
        <w:tc>
          <w:tcPr>
            <w:tcW w:w="4361" w:type="dxa"/>
          </w:tcPr>
          <w:p w:rsidR="00E04E8D" w:rsidRPr="0010253A" w:rsidRDefault="00E04E8D" w:rsidP="00AE3B62">
            <w:pPr>
              <w:rPr>
                <w:sz w:val="21"/>
                <w:szCs w:val="21"/>
              </w:rPr>
            </w:pPr>
            <w:r w:rsidRPr="0010253A">
              <w:rPr>
                <w:rFonts w:hint="eastAsia"/>
                <w:sz w:val="21"/>
                <w:szCs w:val="21"/>
              </w:rPr>
              <w:t>质押式回购交易</w:t>
            </w:r>
            <w:r>
              <w:rPr>
                <w:rFonts w:hint="eastAsia"/>
                <w:sz w:val="21"/>
                <w:szCs w:val="21"/>
              </w:rPr>
              <w:t>逐笔行情</w:t>
            </w:r>
          </w:p>
        </w:tc>
        <w:tc>
          <w:tcPr>
            <w:tcW w:w="1134" w:type="dxa"/>
            <w:vMerge/>
          </w:tcPr>
          <w:p w:rsidR="00E04E8D" w:rsidRPr="0010253A" w:rsidRDefault="00E04E8D" w:rsidP="00AE3B62">
            <w:pPr>
              <w:jc w:val="center"/>
              <w:rPr>
                <w:sz w:val="21"/>
                <w:szCs w:val="21"/>
              </w:rPr>
            </w:pPr>
          </w:p>
        </w:tc>
        <w:tc>
          <w:tcPr>
            <w:tcW w:w="1134" w:type="dxa"/>
            <w:vMerge/>
          </w:tcPr>
          <w:p w:rsidR="00E04E8D" w:rsidRPr="0010253A" w:rsidRDefault="00E04E8D" w:rsidP="00AE3B62">
            <w:pPr>
              <w:jc w:val="center"/>
              <w:rPr>
                <w:sz w:val="21"/>
                <w:szCs w:val="21"/>
              </w:rPr>
            </w:pP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041</w:t>
            </w:r>
          </w:p>
        </w:tc>
        <w:tc>
          <w:tcPr>
            <w:tcW w:w="4361" w:type="dxa"/>
          </w:tcPr>
          <w:p w:rsidR="00E04E8D" w:rsidRPr="0010253A" w:rsidRDefault="00E04E8D" w:rsidP="00AE3B62">
            <w:pPr>
              <w:rPr>
                <w:sz w:val="21"/>
                <w:szCs w:val="21"/>
              </w:rPr>
            </w:pPr>
            <w:r w:rsidRPr="0010253A">
              <w:rPr>
                <w:rFonts w:hint="eastAsia"/>
                <w:sz w:val="21"/>
                <w:szCs w:val="21"/>
              </w:rPr>
              <w:t>期权集中竞价交易</w:t>
            </w:r>
            <w:r>
              <w:rPr>
                <w:rFonts w:hint="eastAsia"/>
                <w:sz w:val="21"/>
                <w:szCs w:val="21"/>
              </w:rPr>
              <w:t>逐笔行情</w:t>
            </w:r>
          </w:p>
        </w:tc>
        <w:tc>
          <w:tcPr>
            <w:tcW w:w="1134" w:type="dxa"/>
            <w:vMerge/>
          </w:tcPr>
          <w:p w:rsidR="00E04E8D" w:rsidRPr="0010253A" w:rsidRDefault="00E04E8D" w:rsidP="00AE3B62">
            <w:pPr>
              <w:jc w:val="center"/>
              <w:rPr>
                <w:sz w:val="21"/>
                <w:szCs w:val="21"/>
              </w:rPr>
            </w:pPr>
          </w:p>
        </w:tc>
        <w:tc>
          <w:tcPr>
            <w:tcW w:w="1134" w:type="dxa"/>
            <w:vMerge/>
          </w:tcPr>
          <w:p w:rsidR="00E04E8D" w:rsidRPr="0010253A" w:rsidRDefault="00E04E8D" w:rsidP="00AE3B62">
            <w:pPr>
              <w:jc w:val="center"/>
              <w:rPr>
                <w:sz w:val="21"/>
                <w:szCs w:val="21"/>
              </w:rPr>
            </w:pP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051</w:t>
            </w:r>
          </w:p>
        </w:tc>
        <w:tc>
          <w:tcPr>
            <w:tcW w:w="4361" w:type="dxa"/>
            <w:vAlign w:val="center"/>
          </w:tcPr>
          <w:p w:rsidR="00E04E8D" w:rsidRPr="0010253A" w:rsidRDefault="00E04E8D" w:rsidP="00AE3B62">
            <w:pPr>
              <w:rPr>
                <w:sz w:val="21"/>
                <w:szCs w:val="21"/>
              </w:rPr>
            </w:pPr>
            <w:r>
              <w:rPr>
                <w:rFonts w:hint="eastAsia"/>
                <w:sz w:val="21"/>
                <w:szCs w:val="21"/>
              </w:rPr>
              <w:t>协议交易逐笔意</w:t>
            </w:r>
            <w:proofErr w:type="gramStart"/>
            <w:r>
              <w:rPr>
                <w:rFonts w:hint="eastAsia"/>
                <w:sz w:val="21"/>
                <w:szCs w:val="21"/>
              </w:rPr>
              <w:t>向行情</w:t>
            </w:r>
            <w:proofErr w:type="gramEnd"/>
          </w:p>
        </w:tc>
        <w:tc>
          <w:tcPr>
            <w:tcW w:w="1134" w:type="dxa"/>
            <w:vMerge w:val="restart"/>
          </w:tcPr>
          <w:p w:rsidR="00E04E8D" w:rsidRPr="0010253A" w:rsidRDefault="00E04E8D" w:rsidP="00AE3B62">
            <w:pPr>
              <w:jc w:val="center"/>
              <w:rPr>
                <w:sz w:val="21"/>
                <w:szCs w:val="21"/>
              </w:rPr>
            </w:pPr>
            <w:r>
              <w:rPr>
                <w:rFonts w:hint="eastAsia"/>
                <w:sz w:val="21"/>
                <w:szCs w:val="21"/>
              </w:rPr>
              <w:t>300592</w:t>
            </w:r>
          </w:p>
        </w:tc>
        <w:tc>
          <w:tcPr>
            <w:tcW w:w="1134" w:type="dxa"/>
            <w:vMerge w:val="restart"/>
          </w:tcPr>
          <w:p w:rsidR="00E04E8D" w:rsidRPr="0010253A" w:rsidRDefault="00E04E8D" w:rsidP="00AE3B62">
            <w:pPr>
              <w:jc w:val="center"/>
              <w:rPr>
                <w:sz w:val="21"/>
                <w:szCs w:val="21"/>
              </w:rPr>
            </w:pPr>
            <w:r>
              <w:rPr>
                <w:rFonts w:hint="eastAsia"/>
                <w:sz w:val="21"/>
                <w:szCs w:val="21"/>
              </w:rPr>
              <w:t>Y</w:t>
            </w:r>
          </w:p>
        </w:tc>
      </w:tr>
      <w:tr w:rsidR="00E04E8D" w:rsidRPr="0010253A" w:rsidTr="00AE3B62">
        <w:tc>
          <w:tcPr>
            <w:tcW w:w="2093" w:type="dxa"/>
          </w:tcPr>
          <w:p w:rsidR="00E04E8D" w:rsidRDefault="00E04E8D" w:rsidP="00AE3B62">
            <w:pPr>
              <w:jc w:val="center"/>
              <w:rPr>
                <w:sz w:val="21"/>
                <w:szCs w:val="21"/>
              </w:rPr>
            </w:pPr>
            <w:r>
              <w:rPr>
                <w:rFonts w:hint="eastAsia"/>
                <w:sz w:val="21"/>
                <w:szCs w:val="21"/>
              </w:rPr>
              <w:t>052</w:t>
            </w:r>
          </w:p>
        </w:tc>
        <w:tc>
          <w:tcPr>
            <w:tcW w:w="4361" w:type="dxa"/>
          </w:tcPr>
          <w:p w:rsidR="00E04E8D" w:rsidRDefault="00E04E8D" w:rsidP="00AE3B62">
            <w:pPr>
              <w:rPr>
                <w:sz w:val="21"/>
                <w:szCs w:val="21"/>
              </w:rPr>
            </w:pPr>
            <w:r>
              <w:rPr>
                <w:rFonts w:hint="eastAsia"/>
                <w:sz w:val="21"/>
                <w:szCs w:val="21"/>
              </w:rPr>
              <w:t>协议交易逐笔定价行情</w:t>
            </w:r>
          </w:p>
        </w:tc>
        <w:tc>
          <w:tcPr>
            <w:tcW w:w="1134" w:type="dxa"/>
            <w:vMerge/>
          </w:tcPr>
          <w:p w:rsidR="00E04E8D" w:rsidRDefault="00E04E8D" w:rsidP="00AE3B62">
            <w:pPr>
              <w:jc w:val="center"/>
              <w:rPr>
                <w:sz w:val="21"/>
                <w:szCs w:val="21"/>
              </w:rPr>
            </w:pPr>
          </w:p>
        </w:tc>
        <w:tc>
          <w:tcPr>
            <w:tcW w:w="1134" w:type="dxa"/>
            <w:vMerge/>
          </w:tcPr>
          <w:p w:rsidR="00E04E8D" w:rsidRDefault="00E04E8D" w:rsidP="00AE3B62">
            <w:pPr>
              <w:jc w:val="center"/>
              <w:rPr>
                <w:sz w:val="21"/>
                <w:szCs w:val="21"/>
              </w:rPr>
            </w:pP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071</w:t>
            </w:r>
          </w:p>
        </w:tc>
        <w:tc>
          <w:tcPr>
            <w:tcW w:w="4361" w:type="dxa"/>
          </w:tcPr>
          <w:p w:rsidR="00E04E8D" w:rsidRPr="0010253A" w:rsidRDefault="00E04E8D" w:rsidP="00AE3B62">
            <w:pPr>
              <w:rPr>
                <w:sz w:val="21"/>
                <w:szCs w:val="21"/>
              </w:rPr>
            </w:pPr>
            <w:r>
              <w:rPr>
                <w:rFonts w:hint="eastAsia"/>
                <w:sz w:val="21"/>
                <w:szCs w:val="21"/>
              </w:rPr>
              <w:t>转融通证券出借逐笔行情</w:t>
            </w:r>
          </w:p>
        </w:tc>
        <w:tc>
          <w:tcPr>
            <w:tcW w:w="1134" w:type="dxa"/>
          </w:tcPr>
          <w:p w:rsidR="00E04E8D" w:rsidRPr="0010253A" w:rsidRDefault="00E04E8D" w:rsidP="00AE3B62">
            <w:pPr>
              <w:jc w:val="center"/>
              <w:rPr>
                <w:sz w:val="21"/>
                <w:szCs w:val="21"/>
              </w:rPr>
            </w:pPr>
            <w:r>
              <w:rPr>
                <w:rFonts w:hint="eastAsia"/>
                <w:sz w:val="21"/>
                <w:szCs w:val="21"/>
              </w:rPr>
              <w:t>300792</w:t>
            </w:r>
          </w:p>
        </w:tc>
        <w:tc>
          <w:tcPr>
            <w:tcW w:w="1134" w:type="dxa"/>
          </w:tcPr>
          <w:p w:rsidR="00E04E8D" w:rsidRPr="0010253A" w:rsidRDefault="00E04E8D" w:rsidP="00AE3B62">
            <w:pPr>
              <w:jc w:val="center"/>
              <w:rPr>
                <w:sz w:val="21"/>
                <w:szCs w:val="21"/>
              </w:rPr>
            </w:pPr>
            <w:r>
              <w:rPr>
                <w:rFonts w:hint="eastAsia"/>
                <w:sz w:val="21"/>
                <w:szCs w:val="21"/>
              </w:rPr>
              <w:t>Y</w:t>
            </w:r>
          </w:p>
        </w:tc>
      </w:tr>
    </w:tbl>
    <w:p w:rsidR="00E04E8D" w:rsidRDefault="00E04E8D" w:rsidP="00E04E8D"/>
    <w:p w:rsidR="00E04E8D" w:rsidRDefault="00E04E8D" w:rsidP="00E04E8D">
      <w:pPr>
        <w:pStyle w:val="4"/>
        <w:ind w:right="240"/>
      </w:pPr>
      <w:bookmarkStart w:id="126" w:name="_Toc454458722"/>
      <w:r>
        <w:rPr>
          <w:rFonts w:hint="eastAsia"/>
        </w:rPr>
        <w:t>集中竞价业务逐笔委托行情扩展字段（</w:t>
      </w:r>
      <w:r>
        <w:rPr>
          <w:rFonts w:hint="eastAsia"/>
        </w:rPr>
        <w:t>300192</w:t>
      </w:r>
      <w:r>
        <w:rPr>
          <w:rFonts w:hint="eastAsia"/>
        </w:rPr>
        <w:t>）</w:t>
      </w:r>
      <w:bookmarkEnd w:id="126"/>
    </w:p>
    <w:p w:rsidR="00E04E8D" w:rsidRPr="00F94BB5"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 xml:space="preserve">14-1  </w:t>
      </w:r>
      <w:r w:rsidRPr="00F94BB5">
        <w:rPr>
          <w:rFonts w:hint="eastAsia"/>
          <w:b/>
        </w:rPr>
        <w:t>集中竞价业务</w:t>
      </w:r>
      <w:r>
        <w:rPr>
          <w:rFonts w:hint="eastAsia"/>
          <w:b/>
        </w:rPr>
        <w:t>逐笔委托行情扩展字段说明</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465"/>
        <w:gridCol w:w="3173"/>
      </w:tblGrid>
      <w:tr w:rsidR="00E04E8D" w:rsidRPr="00F725D6" w:rsidTr="00AE3B62">
        <w:trPr>
          <w:jc w:val="center"/>
        </w:trPr>
        <w:tc>
          <w:tcPr>
            <w:tcW w:w="2186" w:type="pct"/>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lastRenderedPageBreak/>
              <w:t>域名</w:t>
            </w:r>
          </w:p>
        </w:tc>
        <w:tc>
          <w:tcPr>
            <w:tcW w:w="2814"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186" w:type="pct"/>
            <w:shd w:val="clear" w:color="auto" w:fill="auto"/>
            <w:vAlign w:val="center"/>
          </w:tcPr>
          <w:p w:rsidR="00E04E8D" w:rsidRPr="00212475" w:rsidRDefault="00E04E8D" w:rsidP="00AE3B62">
            <w:pPr>
              <w:jc w:val="left"/>
              <w:rPr>
                <w:sz w:val="21"/>
                <w:szCs w:val="21"/>
              </w:rPr>
            </w:pPr>
            <w:r>
              <w:rPr>
                <w:rFonts w:hint="eastAsia"/>
                <w:sz w:val="21"/>
                <w:szCs w:val="21"/>
              </w:rPr>
              <w:t>OrdType</w:t>
            </w:r>
            <w:ins w:id="127" w:author="wuyifeng" w:date="2017-09-07T11:42:00Z">
              <w:r w:rsidR="003A7383">
                <w:rPr>
                  <w:rFonts w:hint="eastAsia"/>
                  <w:sz w:val="21"/>
                  <w:szCs w:val="21"/>
                </w:rPr>
                <w:t xml:space="preserve"> char 1</w:t>
              </w:r>
            </w:ins>
          </w:p>
        </w:tc>
        <w:tc>
          <w:tcPr>
            <w:tcW w:w="2814" w:type="pct"/>
            <w:vAlign w:val="center"/>
          </w:tcPr>
          <w:p w:rsidR="00E04E8D" w:rsidRDefault="00E04E8D" w:rsidP="00AE3B62">
            <w:pPr>
              <w:rPr>
                <w:sz w:val="21"/>
                <w:szCs w:val="21"/>
              </w:rPr>
            </w:pPr>
            <w:r>
              <w:rPr>
                <w:rFonts w:hint="eastAsia"/>
                <w:sz w:val="21"/>
                <w:szCs w:val="21"/>
              </w:rPr>
              <w:t>订单类别</w:t>
            </w:r>
          </w:p>
          <w:p w:rsidR="00E04E8D" w:rsidRPr="00EF503D" w:rsidRDefault="00E04E8D" w:rsidP="00AE3B62">
            <w:pPr>
              <w:rPr>
                <w:sz w:val="21"/>
                <w:szCs w:val="21"/>
              </w:rPr>
            </w:pPr>
            <w:r w:rsidRPr="00EF503D">
              <w:rPr>
                <w:rFonts w:hint="eastAsia"/>
                <w:sz w:val="21"/>
                <w:szCs w:val="21"/>
              </w:rPr>
              <w:t>1</w:t>
            </w:r>
            <w:r>
              <w:rPr>
                <w:rFonts w:hint="eastAsia"/>
                <w:sz w:val="21"/>
                <w:szCs w:val="21"/>
              </w:rPr>
              <w:t>=</w:t>
            </w:r>
            <w:r w:rsidRPr="00EF503D">
              <w:rPr>
                <w:rFonts w:hint="eastAsia"/>
                <w:sz w:val="21"/>
                <w:szCs w:val="21"/>
              </w:rPr>
              <w:t>市价</w:t>
            </w:r>
          </w:p>
          <w:p w:rsidR="00E04E8D" w:rsidRPr="00EF503D" w:rsidRDefault="00E04E8D" w:rsidP="00AE3B62">
            <w:pPr>
              <w:rPr>
                <w:sz w:val="21"/>
                <w:szCs w:val="21"/>
              </w:rPr>
            </w:pPr>
            <w:r w:rsidRPr="00EF503D">
              <w:rPr>
                <w:rFonts w:hint="eastAsia"/>
                <w:sz w:val="21"/>
                <w:szCs w:val="21"/>
              </w:rPr>
              <w:t>2</w:t>
            </w:r>
            <w:r>
              <w:rPr>
                <w:rFonts w:hint="eastAsia"/>
                <w:sz w:val="21"/>
                <w:szCs w:val="21"/>
              </w:rPr>
              <w:t>=</w:t>
            </w:r>
            <w:r w:rsidRPr="00EF503D">
              <w:rPr>
                <w:rFonts w:hint="eastAsia"/>
                <w:sz w:val="21"/>
                <w:szCs w:val="21"/>
              </w:rPr>
              <w:t>限价</w:t>
            </w:r>
          </w:p>
          <w:p w:rsidR="00E04E8D" w:rsidRPr="00EF503D" w:rsidRDefault="00E04E8D" w:rsidP="00AE3B62">
            <w:pPr>
              <w:rPr>
                <w:sz w:val="21"/>
                <w:szCs w:val="21"/>
              </w:rPr>
            </w:pPr>
            <w:r w:rsidRPr="00EF503D">
              <w:rPr>
                <w:rFonts w:hint="eastAsia"/>
                <w:sz w:val="21"/>
                <w:szCs w:val="21"/>
              </w:rPr>
              <w:t>U</w:t>
            </w:r>
            <w:r>
              <w:rPr>
                <w:rFonts w:hint="eastAsia"/>
                <w:sz w:val="21"/>
                <w:szCs w:val="21"/>
              </w:rPr>
              <w:t>=</w:t>
            </w:r>
            <w:r w:rsidRPr="00EF503D">
              <w:rPr>
                <w:rFonts w:hint="eastAsia"/>
                <w:sz w:val="21"/>
                <w:szCs w:val="21"/>
              </w:rPr>
              <w:t>本方最优</w:t>
            </w:r>
          </w:p>
        </w:tc>
      </w:tr>
    </w:tbl>
    <w:p w:rsidR="00E04E8D" w:rsidRDefault="00E04E8D" w:rsidP="00E04E8D"/>
    <w:p w:rsidR="00E04E8D" w:rsidRDefault="00E04E8D" w:rsidP="00E04E8D">
      <w:pPr>
        <w:pStyle w:val="4"/>
        <w:ind w:right="240"/>
      </w:pPr>
      <w:bookmarkStart w:id="128" w:name="_Toc454458723"/>
      <w:r>
        <w:rPr>
          <w:rFonts w:hint="eastAsia"/>
        </w:rPr>
        <w:t>协议交易业务逐笔委托行情扩展字段（</w:t>
      </w:r>
      <w:r>
        <w:rPr>
          <w:rFonts w:hint="eastAsia"/>
        </w:rPr>
        <w:t>300592</w:t>
      </w:r>
      <w:r>
        <w:rPr>
          <w:rFonts w:hint="eastAsia"/>
        </w:rPr>
        <w:t>）</w:t>
      </w:r>
      <w:bookmarkEnd w:id="128"/>
    </w:p>
    <w:p w:rsidR="00E04E8D" w:rsidRPr="00F94BB5"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 xml:space="preserve">14-2  </w:t>
      </w:r>
      <w:r w:rsidRPr="00F94BB5">
        <w:rPr>
          <w:rFonts w:hint="eastAsia"/>
          <w:b/>
        </w:rPr>
        <w:t>协议</w:t>
      </w:r>
      <w:r>
        <w:rPr>
          <w:rFonts w:hint="eastAsia"/>
          <w:b/>
        </w:rPr>
        <w:t>交易</w:t>
      </w:r>
      <w:r w:rsidRPr="00F94BB5">
        <w:rPr>
          <w:rFonts w:hint="eastAsia"/>
          <w:b/>
        </w:rPr>
        <w:t>业务</w:t>
      </w:r>
      <w:r>
        <w:rPr>
          <w:rFonts w:hint="eastAsia"/>
          <w:b/>
        </w:rPr>
        <w:t>逐笔委托行情扩展字段定义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465"/>
        <w:gridCol w:w="3173"/>
      </w:tblGrid>
      <w:tr w:rsidR="00E04E8D" w:rsidRPr="00F725D6" w:rsidTr="00AE3B62">
        <w:trPr>
          <w:jc w:val="center"/>
        </w:trPr>
        <w:tc>
          <w:tcPr>
            <w:tcW w:w="2186" w:type="pct"/>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814"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186" w:type="pct"/>
            <w:shd w:val="clear" w:color="auto" w:fill="auto"/>
            <w:vAlign w:val="center"/>
          </w:tcPr>
          <w:p w:rsidR="00E04E8D" w:rsidRPr="00212475" w:rsidRDefault="00E04E8D" w:rsidP="00AE3B62">
            <w:pPr>
              <w:jc w:val="left"/>
              <w:rPr>
                <w:sz w:val="21"/>
                <w:szCs w:val="21"/>
              </w:rPr>
            </w:pPr>
            <w:r>
              <w:rPr>
                <w:rFonts w:hint="eastAsia"/>
                <w:sz w:val="21"/>
                <w:szCs w:val="21"/>
              </w:rPr>
              <w:t>ConfirmID</w:t>
            </w:r>
          </w:p>
        </w:tc>
        <w:tc>
          <w:tcPr>
            <w:tcW w:w="2814" w:type="pct"/>
            <w:vAlign w:val="center"/>
          </w:tcPr>
          <w:p w:rsidR="00E04E8D" w:rsidRDefault="00E04E8D" w:rsidP="00AE3B62">
            <w:pPr>
              <w:jc w:val="left"/>
              <w:rPr>
                <w:sz w:val="21"/>
                <w:szCs w:val="21"/>
              </w:rPr>
            </w:pPr>
            <w:r>
              <w:rPr>
                <w:rFonts w:hint="eastAsia"/>
                <w:sz w:val="21"/>
                <w:szCs w:val="21"/>
              </w:rPr>
              <w:t>定价行情约定号</w:t>
            </w:r>
          </w:p>
          <w:p w:rsidR="00E04E8D" w:rsidRDefault="00E04E8D" w:rsidP="00AE3B62">
            <w:pPr>
              <w:jc w:val="left"/>
              <w:rPr>
                <w:sz w:val="21"/>
                <w:szCs w:val="21"/>
              </w:rPr>
            </w:pPr>
            <w:r>
              <w:rPr>
                <w:rFonts w:hint="eastAsia"/>
                <w:sz w:val="21"/>
                <w:szCs w:val="21"/>
              </w:rPr>
              <w:t>ConfirmID</w:t>
            </w:r>
            <w:r>
              <w:rPr>
                <w:rFonts w:hint="eastAsia"/>
                <w:sz w:val="21"/>
                <w:szCs w:val="21"/>
              </w:rPr>
              <w:t>为空表示是意向行情</w:t>
            </w:r>
          </w:p>
          <w:p w:rsidR="00E04E8D" w:rsidRPr="00EF503D" w:rsidRDefault="00E04E8D" w:rsidP="00AE3B62">
            <w:pPr>
              <w:rPr>
                <w:sz w:val="21"/>
                <w:szCs w:val="21"/>
              </w:rPr>
            </w:pPr>
            <w:r>
              <w:rPr>
                <w:rFonts w:hint="eastAsia"/>
                <w:sz w:val="21"/>
                <w:szCs w:val="21"/>
              </w:rPr>
              <w:t>否则为定价行情</w:t>
            </w:r>
          </w:p>
        </w:tc>
      </w:tr>
      <w:tr w:rsidR="00E04E8D" w:rsidRPr="00F725D6" w:rsidTr="00AE3B62">
        <w:trPr>
          <w:jc w:val="center"/>
        </w:trPr>
        <w:tc>
          <w:tcPr>
            <w:tcW w:w="2186" w:type="pct"/>
            <w:shd w:val="clear" w:color="auto" w:fill="auto"/>
            <w:vAlign w:val="center"/>
          </w:tcPr>
          <w:p w:rsidR="00E04E8D" w:rsidRDefault="00E04E8D" w:rsidP="00AE3B62">
            <w:pPr>
              <w:rPr>
                <w:sz w:val="21"/>
                <w:szCs w:val="21"/>
              </w:rPr>
            </w:pPr>
            <w:r>
              <w:rPr>
                <w:rFonts w:hint="eastAsia"/>
                <w:sz w:val="21"/>
                <w:szCs w:val="21"/>
              </w:rPr>
              <w:t>Contactor</w:t>
            </w:r>
          </w:p>
        </w:tc>
        <w:tc>
          <w:tcPr>
            <w:tcW w:w="2814" w:type="pct"/>
          </w:tcPr>
          <w:p w:rsidR="00E04E8D" w:rsidRDefault="00E04E8D" w:rsidP="00AE3B62">
            <w:pPr>
              <w:rPr>
                <w:sz w:val="21"/>
                <w:szCs w:val="21"/>
              </w:rPr>
            </w:pPr>
            <w:r>
              <w:rPr>
                <w:rFonts w:hint="eastAsia"/>
                <w:sz w:val="21"/>
                <w:szCs w:val="21"/>
              </w:rPr>
              <w:t>联系人</w:t>
            </w:r>
          </w:p>
        </w:tc>
      </w:tr>
      <w:tr w:rsidR="00E04E8D" w:rsidRPr="00F725D6" w:rsidTr="00AE3B62">
        <w:trPr>
          <w:jc w:val="center"/>
        </w:trPr>
        <w:tc>
          <w:tcPr>
            <w:tcW w:w="2186" w:type="pct"/>
            <w:shd w:val="clear" w:color="auto" w:fill="auto"/>
            <w:vAlign w:val="center"/>
          </w:tcPr>
          <w:p w:rsidR="00E04E8D" w:rsidRDefault="00E04E8D" w:rsidP="00AE3B62">
            <w:pPr>
              <w:rPr>
                <w:sz w:val="21"/>
                <w:szCs w:val="21"/>
              </w:rPr>
            </w:pPr>
            <w:r>
              <w:rPr>
                <w:sz w:val="21"/>
                <w:szCs w:val="21"/>
              </w:rPr>
              <w:t>ContactInfo</w:t>
            </w:r>
          </w:p>
        </w:tc>
        <w:tc>
          <w:tcPr>
            <w:tcW w:w="2814" w:type="pct"/>
          </w:tcPr>
          <w:p w:rsidR="00E04E8D" w:rsidRDefault="00E04E8D" w:rsidP="00AE3B62">
            <w:pPr>
              <w:rPr>
                <w:sz w:val="21"/>
                <w:szCs w:val="21"/>
              </w:rPr>
            </w:pPr>
            <w:r>
              <w:rPr>
                <w:rFonts w:hint="eastAsia"/>
                <w:sz w:val="21"/>
                <w:szCs w:val="21"/>
              </w:rPr>
              <w:t>联系方式</w:t>
            </w:r>
          </w:p>
        </w:tc>
      </w:tr>
    </w:tbl>
    <w:p w:rsidR="00E04E8D" w:rsidRDefault="00E04E8D" w:rsidP="00E04E8D"/>
    <w:p w:rsidR="00E04E8D" w:rsidRDefault="00E04E8D" w:rsidP="00E04E8D">
      <w:pPr>
        <w:pStyle w:val="4"/>
        <w:ind w:right="240"/>
      </w:pPr>
      <w:bookmarkStart w:id="129" w:name="_Toc454458724"/>
      <w:r>
        <w:rPr>
          <w:rFonts w:hint="eastAsia"/>
        </w:rPr>
        <w:t>转融通证券出借业务逐笔委托行情扩展字段（</w:t>
      </w:r>
      <w:r>
        <w:rPr>
          <w:rFonts w:hint="eastAsia"/>
        </w:rPr>
        <w:t>300792</w:t>
      </w:r>
      <w:r>
        <w:rPr>
          <w:rFonts w:hint="eastAsia"/>
        </w:rPr>
        <w:t>）</w:t>
      </w:r>
      <w:bookmarkEnd w:id="129"/>
    </w:p>
    <w:p w:rsidR="00E04E8D" w:rsidRPr="00F94BB5"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 xml:space="preserve">14-3  </w:t>
      </w:r>
      <w:r w:rsidRPr="00F94BB5">
        <w:rPr>
          <w:rFonts w:hint="eastAsia"/>
          <w:b/>
        </w:rPr>
        <w:t>转融通证券出借业务</w:t>
      </w:r>
      <w:r>
        <w:rPr>
          <w:rFonts w:hint="eastAsia"/>
          <w:b/>
        </w:rPr>
        <w:t>逐笔委托行情扩展字段定义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465"/>
        <w:gridCol w:w="3173"/>
      </w:tblGrid>
      <w:tr w:rsidR="00E04E8D" w:rsidRPr="00F725D6" w:rsidTr="00AE3B62">
        <w:trPr>
          <w:jc w:val="center"/>
        </w:trPr>
        <w:tc>
          <w:tcPr>
            <w:tcW w:w="2186" w:type="pct"/>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814"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186" w:type="pct"/>
            <w:shd w:val="clear" w:color="auto" w:fill="auto"/>
            <w:vAlign w:val="center"/>
          </w:tcPr>
          <w:p w:rsidR="00E04E8D" w:rsidRDefault="00E04E8D" w:rsidP="00AE3B62">
            <w:pPr>
              <w:rPr>
                <w:sz w:val="21"/>
                <w:szCs w:val="21"/>
              </w:rPr>
            </w:pPr>
            <w:r>
              <w:rPr>
                <w:sz w:val="21"/>
                <w:szCs w:val="21"/>
              </w:rPr>
              <w:t>Expiration</w:t>
            </w:r>
            <w:r>
              <w:rPr>
                <w:rFonts w:hint="eastAsia"/>
                <w:sz w:val="21"/>
                <w:szCs w:val="21"/>
              </w:rPr>
              <w:t>Days</w:t>
            </w:r>
          </w:p>
        </w:tc>
        <w:tc>
          <w:tcPr>
            <w:tcW w:w="2814" w:type="pct"/>
          </w:tcPr>
          <w:p w:rsidR="00E04E8D" w:rsidRDefault="00E04E8D" w:rsidP="00AE3B62">
            <w:pPr>
              <w:rPr>
                <w:sz w:val="21"/>
                <w:szCs w:val="21"/>
              </w:rPr>
            </w:pPr>
            <w:r>
              <w:rPr>
                <w:rFonts w:hint="eastAsia"/>
                <w:sz w:val="21"/>
                <w:szCs w:val="21"/>
              </w:rPr>
              <w:t>期限，单位为天数</w:t>
            </w:r>
          </w:p>
        </w:tc>
      </w:tr>
      <w:tr w:rsidR="00E04E8D" w:rsidRPr="00F725D6" w:rsidTr="00AE3B62">
        <w:trPr>
          <w:jc w:val="center"/>
        </w:trPr>
        <w:tc>
          <w:tcPr>
            <w:tcW w:w="2186" w:type="pct"/>
            <w:shd w:val="clear" w:color="auto" w:fill="auto"/>
            <w:vAlign w:val="center"/>
          </w:tcPr>
          <w:p w:rsidR="00E04E8D" w:rsidRDefault="00E04E8D" w:rsidP="00AE3B62">
            <w:pPr>
              <w:rPr>
                <w:sz w:val="21"/>
                <w:szCs w:val="21"/>
              </w:rPr>
            </w:pPr>
            <w:r>
              <w:rPr>
                <w:rFonts w:hint="eastAsia"/>
                <w:sz w:val="21"/>
                <w:szCs w:val="21"/>
              </w:rPr>
              <w:t>ExpirationType</w:t>
            </w:r>
          </w:p>
        </w:tc>
        <w:tc>
          <w:tcPr>
            <w:tcW w:w="2814" w:type="pct"/>
          </w:tcPr>
          <w:p w:rsidR="00E04E8D" w:rsidRDefault="00E04E8D" w:rsidP="00AE3B62">
            <w:pPr>
              <w:rPr>
                <w:sz w:val="21"/>
                <w:szCs w:val="21"/>
              </w:rPr>
            </w:pPr>
            <w:r w:rsidRPr="004F3EFE">
              <w:rPr>
                <w:rFonts w:hint="eastAsia"/>
                <w:sz w:val="21"/>
                <w:szCs w:val="21"/>
              </w:rPr>
              <w:t>期限类型</w:t>
            </w:r>
          </w:p>
          <w:p w:rsidR="00E04E8D" w:rsidRDefault="00E04E8D" w:rsidP="00AE3B62">
            <w:pPr>
              <w:rPr>
                <w:sz w:val="21"/>
                <w:szCs w:val="21"/>
              </w:rPr>
            </w:pPr>
            <w:r>
              <w:rPr>
                <w:rFonts w:hint="eastAsia"/>
                <w:sz w:val="21"/>
                <w:szCs w:val="21"/>
              </w:rPr>
              <w:t>1=</w:t>
            </w:r>
            <w:r>
              <w:rPr>
                <w:rFonts w:hint="eastAsia"/>
                <w:sz w:val="21"/>
                <w:szCs w:val="21"/>
              </w:rPr>
              <w:t>固定期限</w:t>
            </w:r>
          </w:p>
        </w:tc>
      </w:tr>
    </w:tbl>
    <w:p w:rsidR="00E04E8D" w:rsidRDefault="00E04E8D" w:rsidP="00E04E8D"/>
    <w:p w:rsidR="00E04E8D" w:rsidRDefault="00E04E8D" w:rsidP="00E04E8D">
      <w:pPr>
        <w:pStyle w:val="3"/>
        <w:ind w:right="240"/>
      </w:pPr>
      <w:bookmarkStart w:id="130" w:name="_Toc454458725"/>
      <w:r>
        <w:rPr>
          <w:rFonts w:hint="eastAsia"/>
        </w:rPr>
        <w:t>逐笔成交行情</w:t>
      </w:r>
      <w:bookmarkEnd w:id="130"/>
    </w:p>
    <w:p w:rsidR="00E04E8D" w:rsidRPr="00F94BB5" w:rsidRDefault="00E04E8D" w:rsidP="00E04E8D">
      <w:pPr>
        <w:spacing w:line="460" w:lineRule="exact"/>
        <w:jc w:val="center"/>
        <w:rPr>
          <w:b/>
        </w:rPr>
      </w:pPr>
      <w:r w:rsidRPr="00B45310">
        <w:rPr>
          <w:rFonts w:hint="eastAsia"/>
          <w:b/>
        </w:rPr>
        <w:t>表</w:t>
      </w:r>
      <w:r>
        <w:rPr>
          <w:rFonts w:hint="eastAsia"/>
          <w:b/>
        </w:rPr>
        <w:t>4</w:t>
      </w:r>
      <w:r w:rsidRPr="00B45310">
        <w:rPr>
          <w:rFonts w:hint="eastAsia"/>
          <w:b/>
        </w:rPr>
        <w:t>-</w:t>
      </w:r>
      <w:r>
        <w:rPr>
          <w:rFonts w:hint="eastAsia"/>
          <w:b/>
        </w:rPr>
        <w:t>15  MDGW</w:t>
      </w:r>
      <w:r>
        <w:rPr>
          <w:rFonts w:hint="eastAsia"/>
          <w:b/>
        </w:rPr>
        <w:t>发布逐笔成交行情消息定义</w:t>
      </w:r>
    </w:p>
    <w:tbl>
      <w:tblPr>
        <w:tblW w:w="305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326"/>
        <w:gridCol w:w="3312"/>
      </w:tblGrid>
      <w:tr w:rsidR="00E04E8D" w:rsidRPr="00F725D6" w:rsidTr="00AE3B62">
        <w:trPr>
          <w:jc w:val="center"/>
        </w:trPr>
        <w:tc>
          <w:tcPr>
            <w:tcW w:w="2063" w:type="pct"/>
            <w:shd w:val="clear" w:color="auto" w:fill="D9D9D9" w:themeFill="background1" w:themeFillShade="D9"/>
          </w:tcPr>
          <w:p w:rsidR="00E04E8D" w:rsidRPr="00212475" w:rsidRDefault="00E04E8D" w:rsidP="00AE3B62">
            <w:pPr>
              <w:jc w:val="center"/>
              <w:rPr>
                <w:b/>
                <w:sz w:val="21"/>
                <w:szCs w:val="21"/>
              </w:rPr>
            </w:pPr>
            <w:r>
              <w:rPr>
                <w:rFonts w:hint="eastAsia"/>
                <w:b/>
                <w:sz w:val="21"/>
                <w:szCs w:val="21"/>
              </w:rPr>
              <w:t>域名</w:t>
            </w:r>
          </w:p>
        </w:tc>
        <w:tc>
          <w:tcPr>
            <w:tcW w:w="2937" w:type="pct"/>
            <w:shd w:val="clear" w:color="auto" w:fill="D9D9D9" w:themeFill="background1" w:themeFillShade="D9"/>
          </w:tcPr>
          <w:p w:rsidR="00E04E8D" w:rsidRPr="00212475" w:rsidRDefault="00E04E8D" w:rsidP="00AE3B62">
            <w:pPr>
              <w:ind w:firstLine="241"/>
              <w:jc w:val="center"/>
              <w:rPr>
                <w:b/>
                <w:sz w:val="21"/>
                <w:szCs w:val="21"/>
              </w:rPr>
            </w:pPr>
            <w:r w:rsidRPr="00212475">
              <w:rPr>
                <w:rFonts w:hint="eastAsia"/>
                <w:b/>
                <w:sz w:val="21"/>
                <w:szCs w:val="21"/>
              </w:rPr>
              <w:t>字段</w:t>
            </w:r>
            <w:r>
              <w:rPr>
                <w:rFonts w:hint="eastAsia"/>
                <w:b/>
                <w:sz w:val="21"/>
                <w:szCs w:val="21"/>
              </w:rPr>
              <w:t>描述</w:t>
            </w:r>
          </w:p>
        </w:tc>
      </w:tr>
      <w:tr w:rsidR="00E04E8D" w:rsidRPr="00F725D6" w:rsidTr="00AE3B62">
        <w:trPr>
          <w:jc w:val="center"/>
        </w:trPr>
        <w:tc>
          <w:tcPr>
            <w:tcW w:w="2063" w:type="pct"/>
            <w:shd w:val="clear" w:color="auto" w:fill="auto"/>
            <w:vAlign w:val="center"/>
          </w:tcPr>
          <w:p w:rsidR="00E04E8D" w:rsidRDefault="00E04E8D" w:rsidP="00AE3B62">
            <w:pPr>
              <w:rPr>
                <w:sz w:val="21"/>
                <w:szCs w:val="21"/>
              </w:rPr>
            </w:pPr>
            <w:r w:rsidRPr="00F4101F">
              <w:rPr>
                <w:rFonts w:hint="eastAsia"/>
                <w:sz w:val="21"/>
                <w:szCs w:val="21"/>
              </w:rPr>
              <w:t>Standard Header</w:t>
            </w:r>
          </w:p>
        </w:tc>
        <w:tc>
          <w:tcPr>
            <w:tcW w:w="2937" w:type="pct"/>
          </w:tcPr>
          <w:p w:rsidR="00E04E8D" w:rsidRDefault="00E04E8D" w:rsidP="00AE3B62">
            <w:pPr>
              <w:rPr>
                <w:sz w:val="21"/>
                <w:szCs w:val="21"/>
              </w:rPr>
            </w:pPr>
            <w:r>
              <w:rPr>
                <w:rFonts w:hint="eastAsia"/>
                <w:sz w:val="21"/>
                <w:szCs w:val="21"/>
              </w:rPr>
              <w:t>消息头</w:t>
            </w:r>
          </w:p>
          <w:p w:rsidR="00E04E8D" w:rsidRPr="004640A7" w:rsidRDefault="00E04E8D" w:rsidP="00AE3B62">
            <w:pPr>
              <w:rPr>
                <w:sz w:val="21"/>
                <w:szCs w:val="21"/>
              </w:rPr>
            </w:pPr>
            <w:r>
              <w:rPr>
                <w:rFonts w:hint="eastAsia"/>
                <w:sz w:val="21"/>
                <w:szCs w:val="21"/>
              </w:rPr>
              <w:t>MsgType=30xx91</w:t>
            </w:r>
          </w:p>
        </w:tc>
      </w:tr>
      <w:tr w:rsidR="00E04E8D" w:rsidRPr="00F725D6" w:rsidTr="00AE3B62">
        <w:trPr>
          <w:jc w:val="center"/>
        </w:trPr>
        <w:tc>
          <w:tcPr>
            <w:tcW w:w="2063" w:type="pct"/>
            <w:shd w:val="clear" w:color="auto" w:fill="auto"/>
            <w:vAlign w:val="center"/>
          </w:tcPr>
          <w:p w:rsidR="00E04E8D" w:rsidRPr="00EF503D" w:rsidRDefault="00E04E8D" w:rsidP="00AE3B62">
            <w:pPr>
              <w:jc w:val="left"/>
              <w:rPr>
                <w:sz w:val="21"/>
                <w:szCs w:val="21"/>
              </w:rPr>
            </w:pPr>
            <w:r>
              <w:rPr>
                <w:rFonts w:hint="eastAsia"/>
                <w:sz w:val="21"/>
                <w:szCs w:val="21"/>
              </w:rPr>
              <w:t>ChannelNo</w:t>
            </w:r>
            <w:ins w:id="131" w:author="wuyifeng" w:date="2017-09-07T11:26:00Z">
              <w:r w:rsidR="001D2172">
                <w:rPr>
                  <w:rFonts w:hint="eastAsia"/>
                  <w:sz w:val="21"/>
                  <w:szCs w:val="21"/>
                </w:rPr>
                <w:t xml:space="preserve"> uint16</w:t>
              </w:r>
            </w:ins>
            <w:ins w:id="132" w:author="wuyifeng" w:date="2017-09-07T11:30:00Z">
              <w:r w:rsidR="00461DC2">
                <w:rPr>
                  <w:rFonts w:hint="eastAsia"/>
                  <w:sz w:val="21"/>
                  <w:szCs w:val="21"/>
                </w:rPr>
                <w:t xml:space="preserve"> 2</w:t>
              </w:r>
            </w:ins>
          </w:p>
        </w:tc>
        <w:tc>
          <w:tcPr>
            <w:tcW w:w="2937" w:type="pct"/>
            <w:vAlign w:val="center"/>
          </w:tcPr>
          <w:p w:rsidR="00E04E8D" w:rsidRPr="00EF503D" w:rsidRDefault="00E04E8D" w:rsidP="00AE3B62">
            <w:pPr>
              <w:rPr>
                <w:sz w:val="21"/>
                <w:szCs w:val="21"/>
              </w:rPr>
            </w:pPr>
            <w:r>
              <w:rPr>
                <w:rFonts w:hint="eastAsia"/>
                <w:sz w:val="21"/>
                <w:szCs w:val="21"/>
              </w:rPr>
              <w:t>频道代码</w:t>
            </w:r>
          </w:p>
        </w:tc>
      </w:tr>
      <w:tr w:rsidR="00E04E8D" w:rsidRPr="00F725D6" w:rsidTr="00AE3B62">
        <w:trPr>
          <w:jc w:val="center"/>
        </w:trPr>
        <w:tc>
          <w:tcPr>
            <w:tcW w:w="2063" w:type="pct"/>
            <w:shd w:val="clear" w:color="auto" w:fill="auto"/>
            <w:vAlign w:val="center"/>
          </w:tcPr>
          <w:p w:rsidR="00E04E8D" w:rsidRPr="00EF503D" w:rsidRDefault="00E04E8D" w:rsidP="00AE3B62">
            <w:pPr>
              <w:jc w:val="left"/>
              <w:rPr>
                <w:sz w:val="21"/>
                <w:szCs w:val="21"/>
              </w:rPr>
            </w:pPr>
            <w:r>
              <w:rPr>
                <w:rFonts w:hint="eastAsia"/>
                <w:sz w:val="21"/>
                <w:szCs w:val="21"/>
              </w:rPr>
              <w:t>ApplSeqNum</w:t>
            </w:r>
            <w:ins w:id="133" w:author="wuyifeng" w:date="2017-09-07T11:27:00Z">
              <w:r w:rsidR="00723EB7">
                <w:rPr>
                  <w:rFonts w:hint="eastAsia"/>
                  <w:sz w:val="21"/>
                  <w:szCs w:val="21"/>
                </w:rPr>
                <w:t xml:space="preserve"> int64</w:t>
              </w:r>
            </w:ins>
            <w:ins w:id="134" w:author="wuyifeng" w:date="2017-09-07T11:30:00Z">
              <w:r w:rsidR="00461DC2">
                <w:rPr>
                  <w:rFonts w:hint="eastAsia"/>
                  <w:sz w:val="21"/>
                  <w:szCs w:val="21"/>
                </w:rPr>
                <w:t xml:space="preserve"> 8</w:t>
              </w:r>
            </w:ins>
          </w:p>
        </w:tc>
        <w:tc>
          <w:tcPr>
            <w:tcW w:w="2937" w:type="pct"/>
            <w:vAlign w:val="center"/>
          </w:tcPr>
          <w:p w:rsidR="00E04E8D" w:rsidRPr="00EF503D" w:rsidRDefault="00E04E8D" w:rsidP="00AE3B62">
            <w:pPr>
              <w:rPr>
                <w:sz w:val="21"/>
                <w:szCs w:val="21"/>
              </w:rPr>
            </w:pPr>
            <w:r>
              <w:rPr>
                <w:rFonts w:hint="eastAsia"/>
                <w:sz w:val="21"/>
                <w:szCs w:val="21"/>
              </w:rPr>
              <w:t>消息记录号</w:t>
            </w:r>
          </w:p>
          <w:p w:rsidR="00E04E8D" w:rsidRPr="00EF503D" w:rsidRDefault="00E04E8D" w:rsidP="00AE3B62">
            <w:pPr>
              <w:rPr>
                <w:sz w:val="21"/>
                <w:szCs w:val="21"/>
              </w:rPr>
            </w:pPr>
            <w:r w:rsidRPr="00EF503D">
              <w:rPr>
                <w:rFonts w:hint="eastAsia"/>
                <w:sz w:val="21"/>
                <w:szCs w:val="21"/>
              </w:rPr>
              <w:t>从</w:t>
            </w:r>
            <w:r w:rsidRPr="00EF503D">
              <w:rPr>
                <w:rFonts w:hint="eastAsia"/>
                <w:sz w:val="21"/>
                <w:szCs w:val="21"/>
              </w:rPr>
              <w:t>1</w:t>
            </w:r>
            <w:r w:rsidRPr="00EF503D">
              <w:rPr>
                <w:rFonts w:hint="eastAsia"/>
                <w:sz w:val="21"/>
                <w:szCs w:val="21"/>
              </w:rPr>
              <w:t>开始计数</w:t>
            </w:r>
          </w:p>
        </w:tc>
      </w:tr>
      <w:tr w:rsidR="00E04E8D" w:rsidRPr="00F725D6" w:rsidTr="00AE3B62">
        <w:trPr>
          <w:jc w:val="center"/>
        </w:trPr>
        <w:tc>
          <w:tcPr>
            <w:tcW w:w="2063" w:type="pct"/>
            <w:shd w:val="clear" w:color="auto" w:fill="auto"/>
            <w:vAlign w:val="center"/>
          </w:tcPr>
          <w:p w:rsidR="00E04E8D" w:rsidRPr="006A038E" w:rsidRDefault="00E04E8D" w:rsidP="00FD4CC5">
            <w:pPr>
              <w:jc w:val="left"/>
              <w:rPr>
                <w:sz w:val="21"/>
                <w:szCs w:val="21"/>
              </w:rPr>
            </w:pPr>
            <w:r>
              <w:rPr>
                <w:rFonts w:hint="eastAsia"/>
                <w:sz w:val="21"/>
                <w:szCs w:val="21"/>
              </w:rPr>
              <w:t>MDStreamID</w:t>
            </w:r>
            <w:ins w:id="135" w:author="wuyifeng" w:date="2017-09-07T11:27:00Z">
              <w:r w:rsidR="007F2475">
                <w:rPr>
                  <w:rFonts w:hint="eastAsia"/>
                  <w:sz w:val="21"/>
                  <w:szCs w:val="21"/>
                </w:rPr>
                <w:t xml:space="preserve"> char[</w:t>
              </w:r>
              <w:r w:rsidR="00FD4CC5">
                <w:rPr>
                  <w:rFonts w:hint="eastAsia"/>
                  <w:sz w:val="21"/>
                  <w:szCs w:val="21"/>
                </w:rPr>
                <w:t>3</w:t>
              </w:r>
              <w:r w:rsidR="007F2475">
                <w:rPr>
                  <w:rFonts w:hint="eastAsia"/>
                  <w:sz w:val="21"/>
                  <w:szCs w:val="21"/>
                </w:rPr>
                <w:t>]</w:t>
              </w:r>
            </w:ins>
            <w:ins w:id="136" w:author="wuyifeng" w:date="2017-09-07T11:30:00Z">
              <w:r w:rsidR="00461DC2">
                <w:rPr>
                  <w:rFonts w:hint="eastAsia"/>
                  <w:sz w:val="21"/>
                  <w:szCs w:val="21"/>
                </w:rPr>
                <w:t xml:space="preserve"> 3</w:t>
              </w:r>
            </w:ins>
          </w:p>
        </w:tc>
        <w:tc>
          <w:tcPr>
            <w:tcW w:w="2937" w:type="pct"/>
            <w:vAlign w:val="center"/>
          </w:tcPr>
          <w:p w:rsidR="00E04E8D" w:rsidRPr="001C3FD6" w:rsidRDefault="00E04E8D" w:rsidP="00AE3B62">
            <w:pPr>
              <w:rPr>
                <w:sz w:val="21"/>
                <w:szCs w:val="21"/>
              </w:rPr>
            </w:pPr>
            <w:r>
              <w:rPr>
                <w:rFonts w:hint="eastAsia"/>
                <w:sz w:val="21"/>
                <w:szCs w:val="21"/>
              </w:rPr>
              <w:t>行情类别</w:t>
            </w:r>
          </w:p>
        </w:tc>
      </w:tr>
      <w:tr w:rsidR="00E04E8D" w:rsidRPr="00F725D6" w:rsidTr="00AE3B62">
        <w:trPr>
          <w:jc w:val="center"/>
        </w:trPr>
        <w:tc>
          <w:tcPr>
            <w:tcW w:w="2063" w:type="pct"/>
            <w:shd w:val="clear" w:color="auto" w:fill="auto"/>
            <w:vAlign w:val="center"/>
          </w:tcPr>
          <w:p w:rsidR="00E04E8D" w:rsidRPr="00C00FDC" w:rsidRDefault="00E04E8D" w:rsidP="00AE3B62">
            <w:pPr>
              <w:jc w:val="left"/>
              <w:rPr>
                <w:sz w:val="21"/>
                <w:szCs w:val="21"/>
              </w:rPr>
            </w:pPr>
            <w:r>
              <w:rPr>
                <w:rFonts w:hint="eastAsia"/>
                <w:sz w:val="21"/>
                <w:szCs w:val="21"/>
              </w:rPr>
              <w:t>BidApplSeqNum</w:t>
            </w:r>
            <w:ins w:id="137" w:author="wuyifeng" w:date="2017-09-07T11:27:00Z">
              <w:r w:rsidR="00FD4CC5">
                <w:rPr>
                  <w:rFonts w:hint="eastAsia"/>
                  <w:sz w:val="21"/>
                  <w:szCs w:val="21"/>
                </w:rPr>
                <w:t xml:space="preserve"> int64</w:t>
              </w:r>
            </w:ins>
            <w:ins w:id="138" w:author="wuyifeng" w:date="2017-09-07T11:30:00Z">
              <w:r w:rsidR="00461DC2">
                <w:rPr>
                  <w:rFonts w:hint="eastAsia"/>
                  <w:sz w:val="21"/>
                  <w:szCs w:val="21"/>
                </w:rPr>
                <w:t xml:space="preserve"> 8</w:t>
              </w:r>
            </w:ins>
          </w:p>
        </w:tc>
        <w:tc>
          <w:tcPr>
            <w:tcW w:w="2937" w:type="pct"/>
            <w:vAlign w:val="center"/>
          </w:tcPr>
          <w:p w:rsidR="00E04E8D" w:rsidRPr="00C00FDC" w:rsidRDefault="00E04E8D" w:rsidP="00AE3B62">
            <w:pPr>
              <w:rPr>
                <w:sz w:val="21"/>
                <w:szCs w:val="21"/>
              </w:rPr>
            </w:pPr>
            <w:r w:rsidRPr="00C00FDC">
              <w:rPr>
                <w:rFonts w:hint="eastAsia"/>
                <w:sz w:val="21"/>
                <w:szCs w:val="21"/>
              </w:rPr>
              <w:t>买方委托索引</w:t>
            </w:r>
          </w:p>
          <w:p w:rsidR="00E04E8D" w:rsidRPr="00C00FDC" w:rsidRDefault="00E04E8D" w:rsidP="00AE3B62">
            <w:pPr>
              <w:rPr>
                <w:sz w:val="21"/>
                <w:szCs w:val="21"/>
              </w:rPr>
            </w:pPr>
            <w:r w:rsidRPr="00C00FDC">
              <w:rPr>
                <w:rFonts w:hint="eastAsia"/>
                <w:sz w:val="21"/>
                <w:szCs w:val="21"/>
              </w:rPr>
              <w:t>从</w:t>
            </w:r>
            <w:r w:rsidRPr="00C00FDC">
              <w:rPr>
                <w:rFonts w:hint="eastAsia"/>
                <w:sz w:val="21"/>
                <w:szCs w:val="21"/>
              </w:rPr>
              <w:t>1</w:t>
            </w:r>
            <w:r w:rsidRPr="00C00FDC">
              <w:rPr>
                <w:rFonts w:hint="eastAsia"/>
                <w:sz w:val="21"/>
                <w:szCs w:val="21"/>
              </w:rPr>
              <w:t>开始计数，</w:t>
            </w:r>
            <w:r w:rsidRPr="00C00FDC">
              <w:rPr>
                <w:rFonts w:hint="eastAsia"/>
                <w:sz w:val="21"/>
                <w:szCs w:val="21"/>
              </w:rPr>
              <w:t>0</w:t>
            </w:r>
            <w:r w:rsidRPr="00C00FDC">
              <w:rPr>
                <w:rFonts w:hint="eastAsia"/>
                <w:sz w:val="21"/>
                <w:szCs w:val="21"/>
              </w:rPr>
              <w:t>表示无对应委托</w:t>
            </w:r>
          </w:p>
        </w:tc>
      </w:tr>
      <w:tr w:rsidR="00E04E8D" w:rsidRPr="00F725D6" w:rsidTr="00AE3B62">
        <w:trPr>
          <w:jc w:val="center"/>
        </w:trPr>
        <w:tc>
          <w:tcPr>
            <w:tcW w:w="2063" w:type="pct"/>
            <w:shd w:val="clear" w:color="auto" w:fill="auto"/>
            <w:vAlign w:val="center"/>
          </w:tcPr>
          <w:p w:rsidR="00E04E8D" w:rsidRPr="00C00FDC" w:rsidRDefault="00E04E8D" w:rsidP="00AE3B62">
            <w:pPr>
              <w:jc w:val="left"/>
              <w:rPr>
                <w:sz w:val="21"/>
                <w:szCs w:val="21"/>
              </w:rPr>
            </w:pPr>
            <w:r>
              <w:rPr>
                <w:rFonts w:hint="eastAsia"/>
                <w:sz w:val="21"/>
                <w:szCs w:val="21"/>
              </w:rPr>
              <w:lastRenderedPageBreak/>
              <w:t>OfferApplSeqNum</w:t>
            </w:r>
            <w:ins w:id="139" w:author="wuyifeng" w:date="2017-09-07T11:27:00Z">
              <w:r w:rsidR="00FD4CC5">
                <w:rPr>
                  <w:rFonts w:hint="eastAsia"/>
                  <w:sz w:val="21"/>
                  <w:szCs w:val="21"/>
                </w:rPr>
                <w:t xml:space="preserve"> int64</w:t>
              </w:r>
            </w:ins>
            <w:ins w:id="140" w:author="wuyifeng" w:date="2017-09-07T11:30:00Z">
              <w:r w:rsidR="00461DC2">
                <w:rPr>
                  <w:rFonts w:hint="eastAsia"/>
                  <w:sz w:val="21"/>
                  <w:szCs w:val="21"/>
                </w:rPr>
                <w:t xml:space="preserve"> 8</w:t>
              </w:r>
            </w:ins>
          </w:p>
        </w:tc>
        <w:tc>
          <w:tcPr>
            <w:tcW w:w="2937" w:type="pct"/>
            <w:vAlign w:val="center"/>
          </w:tcPr>
          <w:p w:rsidR="00E04E8D" w:rsidRPr="00C00FDC" w:rsidRDefault="00E04E8D" w:rsidP="00AE3B62">
            <w:pPr>
              <w:rPr>
                <w:sz w:val="21"/>
                <w:szCs w:val="21"/>
              </w:rPr>
            </w:pPr>
            <w:r w:rsidRPr="00C00FDC">
              <w:rPr>
                <w:rFonts w:hint="eastAsia"/>
                <w:sz w:val="21"/>
                <w:szCs w:val="21"/>
              </w:rPr>
              <w:t>卖方委托索引</w:t>
            </w:r>
          </w:p>
          <w:p w:rsidR="00E04E8D" w:rsidRPr="00C00FDC" w:rsidRDefault="00E04E8D" w:rsidP="00AE3B62">
            <w:pPr>
              <w:rPr>
                <w:sz w:val="21"/>
                <w:szCs w:val="21"/>
              </w:rPr>
            </w:pPr>
            <w:r w:rsidRPr="00C00FDC">
              <w:rPr>
                <w:rFonts w:hint="eastAsia"/>
                <w:sz w:val="21"/>
                <w:szCs w:val="21"/>
              </w:rPr>
              <w:t>从</w:t>
            </w:r>
            <w:r w:rsidRPr="00C00FDC">
              <w:rPr>
                <w:rFonts w:hint="eastAsia"/>
                <w:sz w:val="21"/>
                <w:szCs w:val="21"/>
              </w:rPr>
              <w:t>1</w:t>
            </w:r>
            <w:r w:rsidRPr="00C00FDC">
              <w:rPr>
                <w:rFonts w:hint="eastAsia"/>
                <w:sz w:val="21"/>
                <w:szCs w:val="21"/>
              </w:rPr>
              <w:t>开始计数，</w:t>
            </w:r>
            <w:r w:rsidRPr="00C00FDC">
              <w:rPr>
                <w:rFonts w:hint="eastAsia"/>
                <w:sz w:val="21"/>
                <w:szCs w:val="21"/>
              </w:rPr>
              <w:t>0</w:t>
            </w:r>
            <w:r w:rsidRPr="00C00FDC">
              <w:rPr>
                <w:rFonts w:hint="eastAsia"/>
                <w:sz w:val="21"/>
                <w:szCs w:val="21"/>
              </w:rPr>
              <w:t>表示无对应委托</w:t>
            </w:r>
          </w:p>
        </w:tc>
      </w:tr>
      <w:tr w:rsidR="00E04E8D" w:rsidRPr="00F725D6" w:rsidTr="00AE3B62">
        <w:trPr>
          <w:jc w:val="center"/>
        </w:trPr>
        <w:tc>
          <w:tcPr>
            <w:tcW w:w="2063" w:type="pct"/>
            <w:shd w:val="clear" w:color="auto" w:fill="auto"/>
            <w:vAlign w:val="center"/>
          </w:tcPr>
          <w:p w:rsidR="00E04E8D" w:rsidRPr="00EF503D" w:rsidRDefault="00E04E8D" w:rsidP="00AE3B62">
            <w:pPr>
              <w:jc w:val="left"/>
              <w:rPr>
                <w:sz w:val="21"/>
                <w:szCs w:val="21"/>
              </w:rPr>
            </w:pPr>
            <w:r w:rsidRPr="00EF503D">
              <w:rPr>
                <w:rFonts w:hint="eastAsia"/>
                <w:sz w:val="21"/>
                <w:szCs w:val="21"/>
              </w:rPr>
              <w:t>SecurityID</w:t>
            </w:r>
            <w:ins w:id="141" w:author="wuyifeng" w:date="2017-09-07T11:28:00Z">
              <w:r w:rsidR="00FD4CC5">
                <w:rPr>
                  <w:rFonts w:hint="eastAsia"/>
                  <w:sz w:val="21"/>
                  <w:szCs w:val="21"/>
                </w:rPr>
                <w:t xml:space="preserve"> char[8]</w:t>
              </w:r>
            </w:ins>
            <w:ins w:id="142" w:author="wuyifeng" w:date="2017-09-07T11:30:00Z">
              <w:r w:rsidR="00461DC2">
                <w:rPr>
                  <w:rFonts w:hint="eastAsia"/>
                  <w:sz w:val="21"/>
                  <w:szCs w:val="21"/>
                </w:rPr>
                <w:t xml:space="preserve"> 8</w:t>
              </w:r>
            </w:ins>
          </w:p>
        </w:tc>
        <w:tc>
          <w:tcPr>
            <w:tcW w:w="2937" w:type="pct"/>
            <w:vAlign w:val="center"/>
          </w:tcPr>
          <w:p w:rsidR="00E04E8D" w:rsidRPr="00EF503D" w:rsidRDefault="00E04E8D" w:rsidP="00AE3B62">
            <w:pPr>
              <w:rPr>
                <w:sz w:val="21"/>
                <w:szCs w:val="21"/>
              </w:rPr>
            </w:pPr>
            <w:r w:rsidRPr="00EF503D">
              <w:rPr>
                <w:rFonts w:hint="eastAsia"/>
                <w:sz w:val="21"/>
                <w:szCs w:val="21"/>
              </w:rPr>
              <w:t>证券代码</w:t>
            </w:r>
          </w:p>
        </w:tc>
      </w:tr>
      <w:tr w:rsidR="00E04E8D" w:rsidRPr="00F725D6" w:rsidTr="00AE3B62">
        <w:trPr>
          <w:jc w:val="center"/>
        </w:trPr>
        <w:tc>
          <w:tcPr>
            <w:tcW w:w="2063" w:type="pct"/>
            <w:shd w:val="clear" w:color="auto" w:fill="auto"/>
            <w:vAlign w:val="center"/>
          </w:tcPr>
          <w:p w:rsidR="00E04E8D" w:rsidRPr="00AF5379" w:rsidRDefault="00E04E8D" w:rsidP="00AE3B62">
            <w:pPr>
              <w:jc w:val="left"/>
              <w:rPr>
                <w:sz w:val="21"/>
                <w:szCs w:val="21"/>
              </w:rPr>
            </w:pPr>
            <w:r w:rsidRPr="00AF5379">
              <w:rPr>
                <w:sz w:val="21"/>
                <w:szCs w:val="21"/>
              </w:rPr>
              <w:t>SecurityID</w:t>
            </w:r>
            <w:r>
              <w:rPr>
                <w:rFonts w:hint="eastAsia"/>
                <w:sz w:val="21"/>
                <w:szCs w:val="21"/>
              </w:rPr>
              <w:t>Source</w:t>
            </w:r>
            <w:ins w:id="143" w:author="wuyifeng" w:date="2017-09-07T11:28:00Z">
              <w:r w:rsidR="00FD4CC5">
                <w:rPr>
                  <w:rFonts w:hint="eastAsia"/>
                  <w:sz w:val="21"/>
                  <w:szCs w:val="21"/>
                </w:rPr>
                <w:t xml:space="preserve"> char[4]</w:t>
              </w:r>
            </w:ins>
            <w:ins w:id="144" w:author="wuyifeng" w:date="2017-09-07T11:30:00Z">
              <w:r w:rsidR="00461DC2">
                <w:rPr>
                  <w:rFonts w:hint="eastAsia"/>
                  <w:sz w:val="21"/>
                  <w:szCs w:val="21"/>
                </w:rPr>
                <w:t xml:space="preserve"> 4</w:t>
              </w:r>
            </w:ins>
          </w:p>
        </w:tc>
        <w:tc>
          <w:tcPr>
            <w:tcW w:w="2937" w:type="pct"/>
            <w:vAlign w:val="center"/>
          </w:tcPr>
          <w:p w:rsidR="00E04E8D" w:rsidRPr="006A038E" w:rsidRDefault="00E04E8D" w:rsidP="00AE3B62">
            <w:pPr>
              <w:rPr>
                <w:sz w:val="21"/>
                <w:szCs w:val="21"/>
              </w:rPr>
            </w:pPr>
            <w:r>
              <w:rPr>
                <w:rFonts w:hint="eastAsia"/>
                <w:sz w:val="21"/>
                <w:szCs w:val="21"/>
              </w:rPr>
              <w:t>证券代码源</w:t>
            </w:r>
          </w:p>
        </w:tc>
      </w:tr>
      <w:tr w:rsidR="00E04E8D" w:rsidRPr="00F725D6" w:rsidTr="00AE3B62">
        <w:trPr>
          <w:jc w:val="center"/>
        </w:trPr>
        <w:tc>
          <w:tcPr>
            <w:tcW w:w="2063" w:type="pct"/>
            <w:shd w:val="clear" w:color="auto" w:fill="auto"/>
            <w:vAlign w:val="center"/>
          </w:tcPr>
          <w:p w:rsidR="00E04E8D" w:rsidRPr="00C00FDC" w:rsidRDefault="00E04E8D" w:rsidP="00AE3B62">
            <w:pPr>
              <w:jc w:val="left"/>
              <w:rPr>
                <w:sz w:val="21"/>
                <w:szCs w:val="21"/>
              </w:rPr>
            </w:pPr>
            <w:r>
              <w:rPr>
                <w:rFonts w:hint="eastAsia"/>
                <w:sz w:val="21"/>
                <w:szCs w:val="21"/>
              </w:rPr>
              <w:t>LastPx</w:t>
            </w:r>
            <w:ins w:id="145" w:author="wuyifeng" w:date="2017-09-07T11:28:00Z">
              <w:r w:rsidR="00FD4CC5">
                <w:rPr>
                  <w:rFonts w:hint="eastAsia"/>
                  <w:sz w:val="21"/>
                  <w:szCs w:val="21"/>
                </w:rPr>
                <w:t xml:space="preserve"> int64</w:t>
              </w:r>
            </w:ins>
            <w:ins w:id="146" w:author="wuyifeng" w:date="2017-09-07T11:30:00Z">
              <w:r w:rsidR="00461DC2">
                <w:rPr>
                  <w:rFonts w:hint="eastAsia"/>
                  <w:sz w:val="21"/>
                  <w:szCs w:val="21"/>
                </w:rPr>
                <w:t xml:space="preserve"> 8</w:t>
              </w:r>
            </w:ins>
          </w:p>
        </w:tc>
        <w:tc>
          <w:tcPr>
            <w:tcW w:w="2937" w:type="pct"/>
            <w:vAlign w:val="center"/>
          </w:tcPr>
          <w:p w:rsidR="00E04E8D" w:rsidRPr="00EF503D" w:rsidRDefault="00E04E8D" w:rsidP="00AE3B62">
            <w:pPr>
              <w:rPr>
                <w:sz w:val="21"/>
                <w:szCs w:val="21"/>
              </w:rPr>
            </w:pPr>
            <w:r w:rsidRPr="00EF503D">
              <w:rPr>
                <w:rFonts w:hint="eastAsia"/>
                <w:sz w:val="21"/>
                <w:szCs w:val="21"/>
              </w:rPr>
              <w:t>委托价格</w:t>
            </w:r>
          </w:p>
        </w:tc>
      </w:tr>
      <w:tr w:rsidR="00E04E8D" w:rsidRPr="00F725D6" w:rsidTr="00AE3B62">
        <w:trPr>
          <w:jc w:val="center"/>
        </w:trPr>
        <w:tc>
          <w:tcPr>
            <w:tcW w:w="2063" w:type="pct"/>
            <w:shd w:val="clear" w:color="auto" w:fill="auto"/>
            <w:vAlign w:val="center"/>
          </w:tcPr>
          <w:p w:rsidR="00E04E8D" w:rsidRPr="00C00FDC" w:rsidRDefault="00E04E8D" w:rsidP="00AE3B62">
            <w:pPr>
              <w:jc w:val="left"/>
              <w:rPr>
                <w:sz w:val="21"/>
                <w:szCs w:val="21"/>
              </w:rPr>
            </w:pPr>
            <w:r>
              <w:rPr>
                <w:rFonts w:hint="eastAsia"/>
                <w:sz w:val="21"/>
                <w:szCs w:val="21"/>
              </w:rPr>
              <w:t>LastQty</w:t>
            </w:r>
            <w:ins w:id="147" w:author="wuyifeng" w:date="2017-09-07T11:28:00Z">
              <w:r w:rsidR="00FD4CC5">
                <w:rPr>
                  <w:rFonts w:hint="eastAsia"/>
                  <w:sz w:val="21"/>
                  <w:szCs w:val="21"/>
                </w:rPr>
                <w:t xml:space="preserve"> int64</w:t>
              </w:r>
            </w:ins>
            <w:ins w:id="148" w:author="wuyifeng" w:date="2017-09-07T11:30:00Z">
              <w:r w:rsidR="00461DC2">
                <w:rPr>
                  <w:rFonts w:hint="eastAsia"/>
                  <w:sz w:val="21"/>
                  <w:szCs w:val="21"/>
                </w:rPr>
                <w:t xml:space="preserve"> 8</w:t>
              </w:r>
            </w:ins>
          </w:p>
        </w:tc>
        <w:tc>
          <w:tcPr>
            <w:tcW w:w="2937" w:type="pct"/>
            <w:vAlign w:val="center"/>
          </w:tcPr>
          <w:p w:rsidR="00E04E8D" w:rsidRPr="00EF503D" w:rsidRDefault="00E04E8D" w:rsidP="00AE3B62">
            <w:pPr>
              <w:rPr>
                <w:sz w:val="21"/>
                <w:szCs w:val="21"/>
              </w:rPr>
            </w:pPr>
            <w:r w:rsidRPr="00EF503D">
              <w:rPr>
                <w:rFonts w:hint="eastAsia"/>
                <w:sz w:val="21"/>
                <w:szCs w:val="21"/>
              </w:rPr>
              <w:t>委托数量</w:t>
            </w:r>
          </w:p>
        </w:tc>
      </w:tr>
      <w:tr w:rsidR="00E04E8D" w:rsidRPr="00F725D6" w:rsidTr="00AE3B62">
        <w:trPr>
          <w:jc w:val="center"/>
        </w:trPr>
        <w:tc>
          <w:tcPr>
            <w:tcW w:w="2063" w:type="pct"/>
            <w:shd w:val="clear" w:color="auto" w:fill="auto"/>
            <w:vAlign w:val="center"/>
          </w:tcPr>
          <w:p w:rsidR="00E04E8D" w:rsidRPr="00C00FDC" w:rsidRDefault="00E04E8D" w:rsidP="00AE3B62">
            <w:pPr>
              <w:jc w:val="left"/>
              <w:rPr>
                <w:sz w:val="21"/>
                <w:szCs w:val="21"/>
              </w:rPr>
            </w:pPr>
            <w:r>
              <w:rPr>
                <w:rFonts w:hint="eastAsia"/>
                <w:sz w:val="21"/>
                <w:szCs w:val="21"/>
              </w:rPr>
              <w:t>ExecType</w:t>
            </w:r>
            <w:ins w:id="149" w:author="wuyifeng" w:date="2017-09-07T11:28:00Z">
              <w:r w:rsidR="00FD4CC5">
                <w:rPr>
                  <w:rFonts w:hint="eastAsia"/>
                  <w:sz w:val="21"/>
                  <w:szCs w:val="21"/>
                </w:rPr>
                <w:t xml:space="preserve"> char</w:t>
              </w:r>
            </w:ins>
            <w:ins w:id="150" w:author="wuyifeng" w:date="2017-09-07T11:30:00Z">
              <w:r w:rsidR="00461DC2">
                <w:rPr>
                  <w:rFonts w:hint="eastAsia"/>
                  <w:sz w:val="21"/>
                  <w:szCs w:val="21"/>
                </w:rPr>
                <w:t xml:space="preserve"> 1</w:t>
              </w:r>
            </w:ins>
          </w:p>
        </w:tc>
        <w:tc>
          <w:tcPr>
            <w:tcW w:w="2937" w:type="pct"/>
            <w:vAlign w:val="center"/>
          </w:tcPr>
          <w:p w:rsidR="00E04E8D" w:rsidRDefault="00E04E8D" w:rsidP="00AE3B62">
            <w:pPr>
              <w:widowControl/>
              <w:spacing w:line="240" w:lineRule="auto"/>
              <w:jc w:val="left"/>
              <w:rPr>
                <w:sz w:val="21"/>
                <w:szCs w:val="21"/>
              </w:rPr>
            </w:pPr>
            <w:r>
              <w:rPr>
                <w:rFonts w:hint="eastAsia"/>
                <w:sz w:val="21"/>
                <w:szCs w:val="21"/>
              </w:rPr>
              <w:t>成交</w:t>
            </w:r>
            <w:r w:rsidRPr="00212475">
              <w:rPr>
                <w:rFonts w:hint="eastAsia"/>
                <w:sz w:val="21"/>
                <w:szCs w:val="21"/>
              </w:rPr>
              <w:t>类别</w:t>
            </w:r>
          </w:p>
          <w:p w:rsidR="00E04E8D" w:rsidRDefault="00E04E8D" w:rsidP="00AE3B62">
            <w:pPr>
              <w:rPr>
                <w:sz w:val="21"/>
                <w:szCs w:val="21"/>
              </w:rPr>
            </w:pPr>
            <w:r>
              <w:rPr>
                <w:rFonts w:hint="eastAsia"/>
                <w:sz w:val="21"/>
                <w:szCs w:val="21"/>
              </w:rPr>
              <w:t>4=</w:t>
            </w:r>
            <w:r>
              <w:rPr>
                <w:rFonts w:hint="eastAsia"/>
                <w:sz w:val="21"/>
                <w:szCs w:val="21"/>
              </w:rPr>
              <w:t>撤销</w:t>
            </w:r>
          </w:p>
          <w:p w:rsidR="00E04E8D" w:rsidRDefault="00E04E8D" w:rsidP="00AE3B62">
            <w:pPr>
              <w:rPr>
                <w:sz w:val="21"/>
                <w:szCs w:val="21"/>
              </w:rPr>
            </w:pPr>
            <w:r>
              <w:rPr>
                <w:rFonts w:hint="eastAsia"/>
                <w:sz w:val="21"/>
                <w:szCs w:val="21"/>
              </w:rPr>
              <w:t>F=</w:t>
            </w:r>
            <w:r>
              <w:rPr>
                <w:rFonts w:hint="eastAsia"/>
                <w:sz w:val="21"/>
                <w:szCs w:val="21"/>
              </w:rPr>
              <w:t>成交</w:t>
            </w:r>
          </w:p>
        </w:tc>
      </w:tr>
      <w:tr w:rsidR="00E04E8D" w:rsidRPr="00F725D6" w:rsidTr="00AE3B62">
        <w:trPr>
          <w:jc w:val="center"/>
        </w:trPr>
        <w:tc>
          <w:tcPr>
            <w:tcW w:w="2063" w:type="pct"/>
            <w:shd w:val="clear" w:color="auto" w:fill="auto"/>
            <w:vAlign w:val="center"/>
          </w:tcPr>
          <w:p w:rsidR="00E04E8D" w:rsidRDefault="00E04E8D" w:rsidP="00AE3B62">
            <w:pPr>
              <w:rPr>
                <w:sz w:val="21"/>
                <w:szCs w:val="21"/>
              </w:rPr>
            </w:pPr>
            <w:r>
              <w:rPr>
                <w:sz w:val="21"/>
                <w:szCs w:val="21"/>
              </w:rPr>
              <w:t>TransactTime</w:t>
            </w:r>
            <w:ins w:id="151" w:author="wuyifeng" w:date="2017-09-07T11:29:00Z">
              <w:r w:rsidR="00FD4CC5">
                <w:rPr>
                  <w:rFonts w:hint="eastAsia"/>
                  <w:sz w:val="21"/>
                  <w:szCs w:val="21"/>
                </w:rPr>
                <w:t xml:space="preserve"> int64</w:t>
              </w:r>
            </w:ins>
            <w:ins w:id="152" w:author="wuyifeng" w:date="2017-09-07T11:30:00Z">
              <w:r w:rsidR="00461DC2">
                <w:rPr>
                  <w:rFonts w:hint="eastAsia"/>
                  <w:sz w:val="21"/>
                  <w:szCs w:val="21"/>
                </w:rPr>
                <w:t xml:space="preserve"> 8</w:t>
              </w:r>
            </w:ins>
          </w:p>
        </w:tc>
        <w:tc>
          <w:tcPr>
            <w:tcW w:w="2937" w:type="pct"/>
          </w:tcPr>
          <w:p w:rsidR="00E04E8D" w:rsidRDefault="00E04E8D" w:rsidP="00AE3B62">
            <w:pPr>
              <w:rPr>
                <w:sz w:val="21"/>
                <w:szCs w:val="21"/>
              </w:rPr>
            </w:pPr>
            <w:r w:rsidRPr="00EF503D">
              <w:rPr>
                <w:rFonts w:hint="eastAsia"/>
                <w:sz w:val="21"/>
                <w:szCs w:val="21"/>
              </w:rPr>
              <w:t>委托时间</w:t>
            </w:r>
          </w:p>
        </w:tc>
      </w:tr>
      <w:tr w:rsidR="00E04E8D" w:rsidRPr="00F725D6" w:rsidTr="00AE3B62">
        <w:trPr>
          <w:jc w:val="center"/>
        </w:trPr>
        <w:tc>
          <w:tcPr>
            <w:tcW w:w="2063" w:type="pct"/>
            <w:shd w:val="clear" w:color="auto" w:fill="auto"/>
            <w:vAlign w:val="center"/>
          </w:tcPr>
          <w:p w:rsidR="00E04E8D" w:rsidRDefault="00E04E8D" w:rsidP="00AE3B62">
            <w:pPr>
              <w:rPr>
                <w:sz w:val="21"/>
                <w:szCs w:val="21"/>
              </w:rPr>
            </w:pPr>
            <w:r>
              <w:rPr>
                <w:rFonts w:hint="eastAsia"/>
                <w:sz w:val="21"/>
                <w:szCs w:val="21"/>
              </w:rPr>
              <w:t>Extend Fields</w:t>
            </w:r>
          </w:p>
        </w:tc>
        <w:tc>
          <w:tcPr>
            <w:tcW w:w="2937" w:type="pct"/>
          </w:tcPr>
          <w:p w:rsidR="00E04E8D" w:rsidRDefault="00E04E8D" w:rsidP="00AE3B62">
            <w:pPr>
              <w:rPr>
                <w:sz w:val="21"/>
                <w:szCs w:val="21"/>
              </w:rPr>
            </w:pPr>
            <w:r>
              <w:rPr>
                <w:rFonts w:hint="eastAsia"/>
                <w:sz w:val="21"/>
                <w:szCs w:val="21"/>
              </w:rPr>
              <w:t>各业务扩展字段</w:t>
            </w:r>
          </w:p>
        </w:tc>
      </w:tr>
    </w:tbl>
    <w:p w:rsidR="00E04E8D" w:rsidRDefault="00E04E8D" w:rsidP="00E04E8D"/>
    <w:p w:rsidR="00E04E8D" w:rsidRDefault="00E04E8D" w:rsidP="00E04E8D">
      <w:pPr>
        <w:rPr>
          <w:sz w:val="21"/>
          <w:szCs w:val="21"/>
        </w:rPr>
      </w:pPr>
      <w:r>
        <w:rPr>
          <w:rFonts w:hint="eastAsia"/>
        </w:rPr>
        <w:t>注：</w:t>
      </w:r>
      <w:r w:rsidRPr="0010253A">
        <w:rPr>
          <w:rFonts w:hint="eastAsia"/>
          <w:sz w:val="21"/>
          <w:szCs w:val="21"/>
        </w:rPr>
        <w:t>该消息用于</w:t>
      </w:r>
      <w:r>
        <w:rPr>
          <w:rFonts w:hint="eastAsia"/>
          <w:sz w:val="21"/>
          <w:szCs w:val="21"/>
        </w:rPr>
        <w:t>以下</w:t>
      </w:r>
      <w:r w:rsidRPr="0010253A">
        <w:rPr>
          <w:rFonts w:hint="eastAsia"/>
          <w:sz w:val="21"/>
          <w:szCs w:val="21"/>
        </w:rPr>
        <w:t>行情</w:t>
      </w:r>
      <w:r>
        <w:rPr>
          <w:rFonts w:hint="eastAsia"/>
          <w:sz w:val="21"/>
          <w:szCs w:val="21"/>
        </w:rPr>
        <w:t>类别：</w:t>
      </w:r>
    </w:p>
    <w:p w:rsidR="00E04E8D" w:rsidRPr="00F94BB5" w:rsidRDefault="00E04E8D" w:rsidP="00E04E8D">
      <w:pPr>
        <w:spacing w:line="460" w:lineRule="exact"/>
        <w:jc w:val="center"/>
        <w:rPr>
          <w:b/>
        </w:rPr>
      </w:pPr>
      <w:r w:rsidRPr="00F94BB5">
        <w:rPr>
          <w:rFonts w:hint="eastAsia"/>
          <w:b/>
        </w:rPr>
        <w:t>表</w:t>
      </w:r>
      <w:r w:rsidRPr="00F94BB5">
        <w:rPr>
          <w:rFonts w:hint="eastAsia"/>
          <w:b/>
        </w:rPr>
        <w:t>4-</w:t>
      </w:r>
      <w:r>
        <w:rPr>
          <w:rFonts w:hint="eastAsia"/>
          <w:b/>
        </w:rPr>
        <w:t>16</w:t>
      </w:r>
      <w:r w:rsidRPr="00F94BB5">
        <w:rPr>
          <w:rFonts w:hint="eastAsia"/>
          <w:b/>
        </w:rPr>
        <w:t>逐笔成交行情数据类别列表</w:t>
      </w:r>
    </w:p>
    <w:tbl>
      <w:tblPr>
        <w:tblStyle w:val="af2"/>
        <w:tblW w:w="0" w:type="auto"/>
        <w:tblLook w:val="04A0" w:firstRow="1" w:lastRow="0" w:firstColumn="1" w:lastColumn="0" w:noHBand="0" w:noVBand="1"/>
      </w:tblPr>
      <w:tblGrid>
        <w:gridCol w:w="2093"/>
        <w:gridCol w:w="4361"/>
        <w:gridCol w:w="1134"/>
        <w:gridCol w:w="1134"/>
      </w:tblGrid>
      <w:tr w:rsidR="00E04E8D" w:rsidRPr="0010253A" w:rsidTr="00AE3B62">
        <w:tc>
          <w:tcPr>
            <w:tcW w:w="2093" w:type="dxa"/>
            <w:shd w:val="clear" w:color="auto" w:fill="D9D9D9" w:themeFill="background1" w:themeFillShade="D9"/>
          </w:tcPr>
          <w:p w:rsidR="00E04E8D" w:rsidRDefault="00E04E8D" w:rsidP="00AE3B62">
            <w:pPr>
              <w:jc w:val="center"/>
              <w:rPr>
                <w:b/>
                <w:sz w:val="21"/>
                <w:szCs w:val="21"/>
              </w:rPr>
            </w:pPr>
            <w:r>
              <w:rPr>
                <w:rFonts w:hint="eastAsia"/>
                <w:b/>
                <w:sz w:val="21"/>
                <w:szCs w:val="21"/>
              </w:rPr>
              <w:t>行情类别</w:t>
            </w:r>
          </w:p>
          <w:p w:rsidR="00E04E8D" w:rsidRPr="0010253A" w:rsidRDefault="00E04E8D" w:rsidP="00AE3B62">
            <w:pPr>
              <w:jc w:val="center"/>
              <w:rPr>
                <w:b/>
                <w:sz w:val="21"/>
                <w:szCs w:val="21"/>
              </w:rPr>
            </w:pPr>
            <w:r>
              <w:rPr>
                <w:rFonts w:hint="eastAsia"/>
                <w:b/>
                <w:sz w:val="21"/>
                <w:szCs w:val="21"/>
              </w:rPr>
              <w:t>MDStreamID</w:t>
            </w:r>
          </w:p>
        </w:tc>
        <w:tc>
          <w:tcPr>
            <w:tcW w:w="4361" w:type="dxa"/>
            <w:shd w:val="clear" w:color="auto" w:fill="D9D9D9" w:themeFill="background1" w:themeFillShade="D9"/>
          </w:tcPr>
          <w:p w:rsidR="00E04E8D" w:rsidRPr="0010253A" w:rsidRDefault="00E04E8D" w:rsidP="00AE3B62">
            <w:pPr>
              <w:jc w:val="center"/>
              <w:rPr>
                <w:b/>
                <w:sz w:val="21"/>
                <w:szCs w:val="21"/>
              </w:rPr>
            </w:pPr>
            <w:r>
              <w:rPr>
                <w:rFonts w:hint="eastAsia"/>
                <w:b/>
                <w:sz w:val="21"/>
                <w:szCs w:val="21"/>
              </w:rPr>
              <w:t>说明</w:t>
            </w:r>
          </w:p>
        </w:tc>
        <w:tc>
          <w:tcPr>
            <w:tcW w:w="1134" w:type="dxa"/>
            <w:shd w:val="clear" w:color="auto" w:fill="D9D9D9" w:themeFill="background1" w:themeFillShade="D9"/>
          </w:tcPr>
          <w:p w:rsidR="00E04E8D" w:rsidRPr="0010253A" w:rsidRDefault="00E04E8D" w:rsidP="00AE3B62">
            <w:pPr>
              <w:jc w:val="center"/>
              <w:rPr>
                <w:b/>
                <w:sz w:val="21"/>
                <w:szCs w:val="21"/>
              </w:rPr>
            </w:pPr>
            <w:r>
              <w:rPr>
                <w:rFonts w:hint="eastAsia"/>
                <w:b/>
                <w:sz w:val="21"/>
                <w:szCs w:val="21"/>
              </w:rPr>
              <w:t>消息类型</w:t>
            </w:r>
          </w:p>
        </w:tc>
        <w:tc>
          <w:tcPr>
            <w:tcW w:w="1134" w:type="dxa"/>
            <w:shd w:val="clear" w:color="auto" w:fill="D9D9D9" w:themeFill="background1" w:themeFillShade="D9"/>
          </w:tcPr>
          <w:p w:rsidR="00E04E8D" w:rsidRPr="0010253A" w:rsidRDefault="00E04E8D" w:rsidP="00AE3B62">
            <w:pPr>
              <w:jc w:val="center"/>
              <w:rPr>
                <w:b/>
                <w:sz w:val="21"/>
                <w:szCs w:val="21"/>
              </w:rPr>
            </w:pPr>
            <w:r w:rsidRPr="0010253A">
              <w:rPr>
                <w:rFonts w:hint="eastAsia"/>
                <w:b/>
                <w:sz w:val="21"/>
                <w:szCs w:val="21"/>
              </w:rPr>
              <w:t>有无扩展字段</w:t>
            </w: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011</w:t>
            </w:r>
          </w:p>
        </w:tc>
        <w:tc>
          <w:tcPr>
            <w:tcW w:w="4361" w:type="dxa"/>
          </w:tcPr>
          <w:p w:rsidR="00E04E8D" w:rsidRPr="0010253A" w:rsidRDefault="00E04E8D" w:rsidP="00AE3B62">
            <w:pPr>
              <w:rPr>
                <w:sz w:val="21"/>
                <w:szCs w:val="21"/>
              </w:rPr>
            </w:pPr>
            <w:r w:rsidRPr="0010253A">
              <w:rPr>
                <w:rFonts w:hint="eastAsia"/>
                <w:sz w:val="21"/>
                <w:szCs w:val="21"/>
              </w:rPr>
              <w:t>现货（股票，基金，债券等）集中竞价交易</w:t>
            </w:r>
            <w:r>
              <w:rPr>
                <w:rFonts w:hint="eastAsia"/>
                <w:sz w:val="21"/>
                <w:szCs w:val="21"/>
              </w:rPr>
              <w:t>逐笔行情</w:t>
            </w:r>
          </w:p>
        </w:tc>
        <w:tc>
          <w:tcPr>
            <w:tcW w:w="1134" w:type="dxa"/>
            <w:vMerge w:val="restart"/>
          </w:tcPr>
          <w:p w:rsidR="00E04E8D" w:rsidRPr="0010253A" w:rsidRDefault="00E04E8D" w:rsidP="00AE3B62">
            <w:pPr>
              <w:jc w:val="center"/>
              <w:rPr>
                <w:sz w:val="21"/>
                <w:szCs w:val="21"/>
              </w:rPr>
            </w:pPr>
            <w:r w:rsidRPr="0010253A">
              <w:rPr>
                <w:rFonts w:hint="eastAsia"/>
                <w:sz w:val="21"/>
                <w:szCs w:val="21"/>
              </w:rPr>
              <w:t>3001</w:t>
            </w:r>
            <w:r>
              <w:rPr>
                <w:rFonts w:hint="eastAsia"/>
                <w:sz w:val="21"/>
                <w:szCs w:val="21"/>
              </w:rPr>
              <w:t>91</w:t>
            </w:r>
          </w:p>
        </w:tc>
        <w:tc>
          <w:tcPr>
            <w:tcW w:w="1134" w:type="dxa"/>
            <w:vMerge w:val="restart"/>
          </w:tcPr>
          <w:p w:rsidR="00E04E8D" w:rsidRPr="0010253A" w:rsidRDefault="00E04E8D" w:rsidP="00AE3B62">
            <w:pPr>
              <w:jc w:val="center"/>
              <w:rPr>
                <w:sz w:val="21"/>
                <w:szCs w:val="21"/>
              </w:rPr>
            </w:pPr>
            <w:r>
              <w:rPr>
                <w:rFonts w:hint="eastAsia"/>
                <w:sz w:val="21"/>
                <w:szCs w:val="21"/>
              </w:rPr>
              <w:t>N</w:t>
            </w: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021</w:t>
            </w:r>
          </w:p>
        </w:tc>
        <w:tc>
          <w:tcPr>
            <w:tcW w:w="4361" w:type="dxa"/>
          </w:tcPr>
          <w:p w:rsidR="00E04E8D" w:rsidRPr="0010253A" w:rsidRDefault="00E04E8D" w:rsidP="00AE3B62">
            <w:pPr>
              <w:rPr>
                <w:sz w:val="21"/>
                <w:szCs w:val="21"/>
              </w:rPr>
            </w:pPr>
            <w:r w:rsidRPr="0010253A">
              <w:rPr>
                <w:rFonts w:hint="eastAsia"/>
                <w:sz w:val="21"/>
                <w:szCs w:val="21"/>
              </w:rPr>
              <w:t>质押式回购交易</w:t>
            </w:r>
            <w:r>
              <w:rPr>
                <w:rFonts w:hint="eastAsia"/>
                <w:sz w:val="21"/>
                <w:szCs w:val="21"/>
              </w:rPr>
              <w:t>逐笔行情</w:t>
            </w:r>
          </w:p>
        </w:tc>
        <w:tc>
          <w:tcPr>
            <w:tcW w:w="1134" w:type="dxa"/>
            <w:vMerge/>
          </w:tcPr>
          <w:p w:rsidR="00E04E8D" w:rsidRPr="0010253A" w:rsidRDefault="00E04E8D" w:rsidP="00AE3B62">
            <w:pPr>
              <w:jc w:val="center"/>
              <w:rPr>
                <w:sz w:val="21"/>
                <w:szCs w:val="21"/>
              </w:rPr>
            </w:pPr>
          </w:p>
        </w:tc>
        <w:tc>
          <w:tcPr>
            <w:tcW w:w="1134" w:type="dxa"/>
            <w:vMerge/>
          </w:tcPr>
          <w:p w:rsidR="00E04E8D" w:rsidRPr="0010253A" w:rsidRDefault="00E04E8D" w:rsidP="00AE3B62">
            <w:pPr>
              <w:jc w:val="center"/>
              <w:rPr>
                <w:sz w:val="21"/>
                <w:szCs w:val="21"/>
              </w:rPr>
            </w:pP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041</w:t>
            </w:r>
          </w:p>
        </w:tc>
        <w:tc>
          <w:tcPr>
            <w:tcW w:w="4361" w:type="dxa"/>
          </w:tcPr>
          <w:p w:rsidR="00E04E8D" w:rsidRPr="0010253A" w:rsidRDefault="00E04E8D" w:rsidP="00AE3B62">
            <w:pPr>
              <w:rPr>
                <w:sz w:val="21"/>
                <w:szCs w:val="21"/>
              </w:rPr>
            </w:pPr>
            <w:r w:rsidRPr="0010253A">
              <w:rPr>
                <w:rFonts w:hint="eastAsia"/>
                <w:sz w:val="21"/>
                <w:szCs w:val="21"/>
              </w:rPr>
              <w:t>期权集中竞价交易</w:t>
            </w:r>
            <w:r>
              <w:rPr>
                <w:rFonts w:hint="eastAsia"/>
                <w:sz w:val="21"/>
                <w:szCs w:val="21"/>
              </w:rPr>
              <w:t>逐笔行情</w:t>
            </w:r>
          </w:p>
        </w:tc>
        <w:tc>
          <w:tcPr>
            <w:tcW w:w="1134" w:type="dxa"/>
            <w:vMerge/>
          </w:tcPr>
          <w:p w:rsidR="00E04E8D" w:rsidRPr="0010253A" w:rsidRDefault="00E04E8D" w:rsidP="00AE3B62">
            <w:pPr>
              <w:jc w:val="center"/>
              <w:rPr>
                <w:sz w:val="21"/>
                <w:szCs w:val="21"/>
              </w:rPr>
            </w:pPr>
          </w:p>
        </w:tc>
        <w:tc>
          <w:tcPr>
            <w:tcW w:w="1134" w:type="dxa"/>
            <w:vMerge/>
          </w:tcPr>
          <w:p w:rsidR="00E04E8D" w:rsidRPr="0010253A" w:rsidRDefault="00E04E8D" w:rsidP="00AE3B62">
            <w:pPr>
              <w:jc w:val="center"/>
              <w:rPr>
                <w:sz w:val="21"/>
                <w:szCs w:val="21"/>
              </w:rPr>
            </w:pP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051</w:t>
            </w:r>
          </w:p>
        </w:tc>
        <w:tc>
          <w:tcPr>
            <w:tcW w:w="4361" w:type="dxa"/>
            <w:vAlign w:val="center"/>
          </w:tcPr>
          <w:p w:rsidR="00E04E8D" w:rsidRPr="0010253A" w:rsidRDefault="00E04E8D" w:rsidP="00AE3B62">
            <w:pPr>
              <w:rPr>
                <w:sz w:val="21"/>
                <w:szCs w:val="21"/>
              </w:rPr>
            </w:pPr>
            <w:r>
              <w:rPr>
                <w:rFonts w:hint="eastAsia"/>
                <w:sz w:val="21"/>
                <w:szCs w:val="21"/>
              </w:rPr>
              <w:t>协议交易逐笔意</w:t>
            </w:r>
            <w:proofErr w:type="gramStart"/>
            <w:r>
              <w:rPr>
                <w:rFonts w:hint="eastAsia"/>
                <w:sz w:val="21"/>
                <w:szCs w:val="21"/>
              </w:rPr>
              <w:t>向行情</w:t>
            </w:r>
            <w:proofErr w:type="gramEnd"/>
          </w:p>
        </w:tc>
        <w:tc>
          <w:tcPr>
            <w:tcW w:w="1134" w:type="dxa"/>
            <w:vMerge w:val="restart"/>
          </w:tcPr>
          <w:p w:rsidR="00E04E8D" w:rsidRPr="0010253A" w:rsidRDefault="00E04E8D" w:rsidP="00AE3B62">
            <w:pPr>
              <w:jc w:val="center"/>
              <w:rPr>
                <w:sz w:val="21"/>
                <w:szCs w:val="21"/>
              </w:rPr>
            </w:pPr>
            <w:r>
              <w:rPr>
                <w:rFonts w:hint="eastAsia"/>
                <w:sz w:val="21"/>
                <w:szCs w:val="21"/>
              </w:rPr>
              <w:t>300591</w:t>
            </w:r>
          </w:p>
        </w:tc>
        <w:tc>
          <w:tcPr>
            <w:tcW w:w="1134" w:type="dxa"/>
            <w:vMerge w:val="restart"/>
          </w:tcPr>
          <w:p w:rsidR="00E04E8D" w:rsidRPr="0010253A" w:rsidRDefault="00E04E8D" w:rsidP="00AE3B62">
            <w:pPr>
              <w:jc w:val="center"/>
              <w:rPr>
                <w:sz w:val="21"/>
                <w:szCs w:val="21"/>
              </w:rPr>
            </w:pPr>
            <w:r>
              <w:rPr>
                <w:rFonts w:hint="eastAsia"/>
                <w:sz w:val="21"/>
                <w:szCs w:val="21"/>
              </w:rPr>
              <w:t>N</w:t>
            </w:r>
          </w:p>
        </w:tc>
      </w:tr>
      <w:tr w:rsidR="00E04E8D" w:rsidRPr="0010253A" w:rsidTr="00AE3B62">
        <w:tc>
          <w:tcPr>
            <w:tcW w:w="2093" w:type="dxa"/>
          </w:tcPr>
          <w:p w:rsidR="00E04E8D" w:rsidRDefault="00E04E8D" w:rsidP="00AE3B62">
            <w:pPr>
              <w:jc w:val="center"/>
              <w:rPr>
                <w:sz w:val="21"/>
                <w:szCs w:val="21"/>
              </w:rPr>
            </w:pPr>
            <w:r>
              <w:rPr>
                <w:rFonts w:hint="eastAsia"/>
                <w:sz w:val="21"/>
                <w:szCs w:val="21"/>
              </w:rPr>
              <w:t>052</w:t>
            </w:r>
          </w:p>
        </w:tc>
        <w:tc>
          <w:tcPr>
            <w:tcW w:w="4361" w:type="dxa"/>
          </w:tcPr>
          <w:p w:rsidR="00E04E8D" w:rsidRDefault="00E04E8D" w:rsidP="00AE3B62">
            <w:pPr>
              <w:rPr>
                <w:sz w:val="21"/>
                <w:szCs w:val="21"/>
              </w:rPr>
            </w:pPr>
            <w:r>
              <w:rPr>
                <w:rFonts w:hint="eastAsia"/>
                <w:sz w:val="21"/>
                <w:szCs w:val="21"/>
              </w:rPr>
              <w:t>协议交易逐笔定价行情</w:t>
            </w:r>
          </w:p>
        </w:tc>
        <w:tc>
          <w:tcPr>
            <w:tcW w:w="1134" w:type="dxa"/>
            <w:vMerge/>
          </w:tcPr>
          <w:p w:rsidR="00E04E8D" w:rsidRDefault="00E04E8D" w:rsidP="00AE3B62">
            <w:pPr>
              <w:jc w:val="center"/>
              <w:rPr>
                <w:sz w:val="21"/>
                <w:szCs w:val="21"/>
              </w:rPr>
            </w:pPr>
          </w:p>
        </w:tc>
        <w:tc>
          <w:tcPr>
            <w:tcW w:w="1134" w:type="dxa"/>
            <w:vMerge/>
          </w:tcPr>
          <w:p w:rsidR="00E04E8D" w:rsidRDefault="00E04E8D" w:rsidP="00AE3B62">
            <w:pPr>
              <w:jc w:val="center"/>
              <w:rPr>
                <w:sz w:val="21"/>
                <w:szCs w:val="21"/>
              </w:rPr>
            </w:pPr>
          </w:p>
        </w:tc>
      </w:tr>
      <w:tr w:rsidR="00E04E8D" w:rsidRPr="0010253A" w:rsidTr="00AE3B62">
        <w:tc>
          <w:tcPr>
            <w:tcW w:w="2093" w:type="dxa"/>
          </w:tcPr>
          <w:p w:rsidR="00E04E8D" w:rsidRPr="0010253A" w:rsidRDefault="00E04E8D" w:rsidP="00AE3B62">
            <w:pPr>
              <w:jc w:val="center"/>
              <w:rPr>
                <w:sz w:val="21"/>
                <w:szCs w:val="21"/>
              </w:rPr>
            </w:pPr>
            <w:r>
              <w:rPr>
                <w:rFonts w:hint="eastAsia"/>
                <w:sz w:val="21"/>
                <w:szCs w:val="21"/>
              </w:rPr>
              <w:t>071</w:t>
            </w:r>
          </w:p>
        </w:tc>
        <w:tc>
          <w:tcPr>
            <w:tcW w:w="4361" w:type="dxa"/>
          </w:tcPr>
          <w:p w:rsidR="00E04E8D" w:rsidRPr="0010253A" w:rsidRDefault="00E04E8D" w:rsidP="00AE3B62">
            <w:pPr>
              <w:rPr>
                <w:sz w:val="21"/>
                <w:szCs w:val="21"/>
              </w:rPr>
            </w:pPr>
            <w:r>
              <w:rPr>
                <w:rFonts w:hint="eastAsia"/>
                <w:sz w:val="21"/>
                <w:szCs w:val="21"/>
              </w:rPr>
              <w:t>转融通证券出借逐笔行情</w:t>
            </w:r>
          </w:p>
        </w:tc>
        <w:tc>
          <w:tcPr>
            <w:tcW w:w="1134" w:type="dxa"/>
          </w:tcPr>
          <w:p w:rsidR="00E04E8D" w:rsidRPr="0010253A" w:rsidRDefault="00E04E8D" w:rsidP="00AE3B62">
            <w:pPr>
              <w:jc w:val="center"/>
              <w:rPr>
                <w:sz w:val="21"/>
                <w:szCs w:val="21"/>
              </w:rPr>
            </w:pPr>
            <w:r>
              <w:rPr>
                <w:rFonts w:hint="eastAsia"/>
                <w:sz w:val="21"/>
                <w:szCs w:val="21"/>
              </w:rPr>
              <w:t>300791</w:t>
            </w:r>
          </w:p>
        </w:tc>
        <w:tc>
          <w:tcPr>
            <w:tcW w:w="1134" w:type="dxa"/>
          </w:tcPr>
          <w:p w:rsidR="00E04E8D" w:rsidRPr="0010253A" w:rsidRDefault="00E04E8D" w:rsidP="00AE3B62">
            <w:pPr>
              <w:jc w:val="center"/>
              <w:rPr>
                <w:sz w:val="21"/>
                <w:szCs w:val="21"/>
              </w:rPr>
            </w:pPr>
            <w:r>
              <w:rPr>
                <w:rFonts w:hint="eastAsia"/>
                <w:sz w:val="21"/>
                <w:szCs w:val="21"/>
              </w:rPr>
              <w:t>N</w:t>
            </w:r>
          </w:p>
        </w:tc>
      </w:tr>
    </w:tbl>
    <w:p w:rsidR="00E04E8D" w:rsidRDefault="00E04E8D" w:rsidP="00E04E8D">
      <w:pPr>
        <w:pStyle w:val="af7"/>
        <w:numPr>
          <w:ilvl w:val="0"/>
          <w:numId w:val="31"/>
        </w:numPr>
        <w:ind w:firstLineChars="0"/>
      </w:pPr>
      <w:r w:rsidRPr="00DF4AA5">
        <w:rPr>
          <w:rFonts w:hint="eastAsia"/>
          <w:sz w:val="21"/>
          <w:szCs w:val="21"/>
        </w:rPr>
        <w:t>同一个频道内的逐笔委托和逐笔成交消息的记录号</w:t>
      </w:r>
      <w:r w:rsidRPr="00102FCE">
        <w:rPr>
          <w:rFonts w:hint="eastAsia"/>
          <w:sz w:val="21"/>
          <w:szCs w:val="21"/>
        </w:rPr>
        <w:t>（</w:t>
      </w:r>
      <w:r w:rsidRPr="00102FCE">
        <w:rPr>
          <w:rFonts w:hint="eastAsia"/>
          <w:sz w:val="21"/>
          <w:szCs w:val="21"/>
        </w:rPr>
        <w:t>ApplSeqNum</w:t>
      </w:r>
      <w:r w:rsidRPr="00102FCE">
        <w:rPr>
          <w:rFonts w:hint="eastAsia"/>
          <w:sz w:val="21"/>
          <w:szCs w:val="21"/>
        </w:rPr>
        <w:t>）连续编号。</w:t>
      </w:r>
    </w:p>
    <w:p w:rsidR="00E04E8D" w:rsidRDefault="00E04E8D" w:rsidP="00E04E8D">
      <w:pPr>
        <w:pStyle w:val="af7"/>
        <w:ind w:left="840" w:firstLineChars="0" w:firstLine="0"/>
      </w:pPr>
    </w:p>
    <w:p w:rsidR="00E04E8D" w:rsidRDefault="00E04E8D" w:rsidP="00E04E8D">
      <w:pPr>
        <w:pStyle w:val="1"/>
      </w:pPr>
      <w:bookmarkStart w:id="153" w:name="_Toc454458726"/>
      <w:r>
        <w:rPr>
          <w:rFonts w:hint="eastAsia"/>
        </w:rPr>
        <w:t>数据字典</w:t>
      </w:r>
      <w:bookmarkEnd w:id="153"/>
    </w:p>
    <w:p w:rsidR="00E04E8D" w:rsidRPr="00EA0F58" w:rsidRDefault="00E04E8D" w:rsidP="00E04E8D">
      <w:pPr>
        <w:ind w:left="420"/>
      </w:pPr>
      <w:r>
        <w:rPr>
          <w:rFonts w:hint="eastAsia"/>
        </w:rPr>
        <w:t>本接口规范中的所有整数类型字段都采用高字节序（</w:t>
      </w:r>
      <w:r>
        <w:rPr>
          <w:rFonts w:hint="eastAsia"/>
        </w:rPr>
        <w:t>BIG-ENDIAN</w:t>
      </w:r>
      <w:r>
        <w:rPr>
          <w:rFonts w:hint="eastAsia"/>
        </w:rPr>
        <w:t>）编码方式。</w:t>
      </w:r>
    </w:p>
    <w:p w:rsidR="00E04E8D" w:rsidRPr="00DF4E39" w:rsidRDefault="00E04E8D" w:rsidP="00E04E8D"/>
    <w:p w:rsidR="00E04E8D" w:rsidRDefault="00E04E8D" w:rsidP="00E04E8D">
      <w:pPr>
        <w:pStyle w:val="2"/>
      </w:pPr>
      <w:bookmarkStart w:id="154" w:name="_Toc454458727"/>
      <w:r>
        <w:rPr>
          <w:rFonts w:hint="eastAsia"/>
        </w:rPr>
        <w:t>数据类型</w:t>
      </w:r>
      <w:bookmarkEnd w:id="154"/>
    </w:p>
    <w:p w:rsidR="00E04E8D" w:rsidRPr="00DA0B26" w:rsidRDefault="00E04E8D" w:rsidP="00E04E8D">
      <w:pPr>
        <w:spacing w:line="460" w:lineRule="exact"/>
        <w:jc w:val="center"/>
        <w:rPr>
          <w:b/>
        </w:rPr>
      </w:pPr>
      <w:r w:rsidRPr="00F94BB5">
        <w:rPr>
          <w:rFonts w:hint="eastAsia"/>
          <w:b/>
        </w:rPr>
        <w:t>表</w:t>
      </w:r>
      <w:r>
        <w:rPr>
          <w:rFonts w:hint="eastAsia"/>
          <w:b/>
        </w:rPr>
        <w:t>5</w:t>
      </w:r>
      <w:r w:rsidRPr="00F94BB5">
        <w:rPr>
          <w:rFonts w:hint="eastAsia"/>
          <w:b/>
        </w:rPr>
        <w:t>-</w:t>
      </w:r>
      <w:r>
        <w:rPr>
          <w:rFonts w:hint="eastAsia"/>
          <w:b/>
        </w:rPr>
        <w:t>1</w:t>
      </w:r>
      <w:r>
        <w:rPr>
          <w:rFonts w:hint="eastAsia"/>
          <w:b/>
        </w:rPr>
        <w:t>数据类型定义</w:t>
      </w:r>
    </w:p>
    <w:tbl>
      <w:tblPr>
        <w:tblW w:w="0" w:type="auto"/>
        <w:tblInd w:w="4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66"/>
        <w:gridCol w:w="1800"/>
        <w:gridCol w:w="3932"/>
      </w:tblGrid>
      <w:tr w:rsidR="00E04E8D" w:rsidRPr="00DF0ACA" w:rsidTr="00AE3B62">
        <w:tc>
          <w:tcPr>
            <w:tcW w:w="18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04E8D" w:rsidRPr="00DF0ACA" w:rsidRDefault="00E04E8D" w:rsidP="00AE3B62">
            <w:pPr>
              <w:jc w:val="center"/>
              <w:rPr>
                <w:b/>
                <w:sz w:val="21"/>
                <w:szCs w:val="21"/>
              </w:rPr>
            </w:pPr>
            <w:r w:rsidRPr="00DF0ACA">
              <w:rPr>
                <w:rFonts w:hint="eastAsia"/>
                <w:b/>
                <w:sz w:val="21"/>
                <w:szCs w:val="21"/>
              </w:rPr>
              <w:t>数据类型</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04E8D" w:rsidRPr="00DF0ACA" w:rsidRDefault="00E04E8D" w:rsidP="00AE3B62">
            <w:pPr>
              <w:jc w:val="center"/>
              <w:rPr>
                <w:b/>
                <w:sz w:val="21"/>
                <w:szCs w:val="21"/>
              </w:rPr>
            </w:pPr>
            <w:r w:rsidRPr="00DF0ACA">
              <w:rPr>
                <w:rFonts w:hint="eastAsia"/>
                <w:b/>
                <w:sz w:val="21"/>
                <w:szCs w:val="21"/>
              </w:rPr>
              <w:t>二进制类型</w:t>
            </w:r>
          </w:p>
        </w:tc>
        <w:tc>
          <w:tcPr>
            <w:tcW w:w="3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04E8D" w:rsidRPr="00DF0ACA" w:rsidRDefault="00E04E8D" w:rsidP="00AE3B62">
            <w:pPr>
              <w:jc w:val="center"/>
              <w:rPr>
                <w:b/>
                <w:sz w:val="21"/>
                <w:szCs w:val="21"/>
              </w:rPr>
            </w:pPr>
            <w:r w:rsidRPr="00DF0ACA">
              <w:rPr>
                <w:rFonts w:hint="eastAsia"/>
                <w:b/>
                <w:sz w:val="21"/>
                <w:szCs w:val="21"/>
              </w:rPr>
              <w:t>说明</w:t>
            </w:r>
          </w:p>
        </w:tc>
      </w:tr>
      <w:tr w:rsidR="00E04E8D" w:rsidRPr="00DF0ACA" w:rsidTr="00AE3B62">
        <w:tc>
          <w:tcPr>
            <w:tcW w:w="1866" w:type="dxa"/>
            <w:tcBorders>
              <w:top w:val="single" w:sz="4" w:space="0" w:color="auto"/>
              <w:left w:val="single" w:sz="4" w:space="0" w:color="auto"/>
              <w:bottom w:val="single" w:sz="4" w:space="0" w:color="auto"/>
              <w:right w:val="single" w:sz="4" w:space="0" w:color="auto"/>
            </w:tcBorders>
          </w:tcPr>
          <w:p w:rsidR="00E04E8D" w:rsidRPr="00DF0ACA" w:rsidRDefault="00E04E8D" w:rsidP="00AE3B62">
            <w:pPr>
              <w:rPr>
                <w:sz w:val="21"/>
                <w:szCs w:val="21"/>
              </w:rPr>
            </w:pPr>
            <w:r w:rsidRPr="00DF0ACA">
              <w:rPr>
                <w:sz w:val="21"/>
                <w:szCs w:val="21"/>
              </w:rPr>
              <w:t>CompID</w:t>
            </w:r>
          </w:p>
        </w:tc>
        <w:tc>
          <w:tcPr>
            <w:tcW w:w="1800" w:type="dxa"/>
            <w:tcBorders>
              <w:top w:val="single" w:sz="4" w:space="0" w:color="auto"/>
              <w:left w:val="single" w:sz="4" w:space="0" w:color="auto"/>
              <w:bottom w:val="single" w:sz="4" w:space="0" w:color="auto"/>
              <w:right w:val="single" w:sz="4" w:space="0" w:color="auto"/>
            </w:tcBorders>
          </w:tcPr>
          <w:p w:rsidR="00E04E8D" w:rsidRPr="00DF0ACA" w:rsidRDefault="00E04E8D" w:rsidP="00AE3B62">
            <w:pPr>
              <w:jc w:val="center"/>
              <w:rPr>
                <w:sz w:val="21"/>
                <w:szCs w:val="21"/>
              </w:rPr>
            </w:pPr>
            <w:r w:rsidRPr="00DF0ACA">
              <w:rPr>
                <w:rFonts w:hint="eastAsia"/>
                <w:sz w:val="21"/>
                <w:szCs w:val="21"/>
              </w:rPr>
              <w:t>char[20]</w:t>
            </w:r>
          </w:p>
        </w:tc>
        <w:tc>
          <w:tcPr>
            <w:tcW w:w="3932" w:type="dxa"/>
            <w:tcBorders>
              <w:top w:val="single" w:sz="4" w:space="0" w:color="auto"/>
              <w:left w:val="single" w:sz="4" w:space="0" w:color="auto"/>
              <w:bottom w:val="single" w:sz="4" w:space="0" w:color="auto"/>
              <w:right w:val="single" w:sz="4" w:space="0" w:color="auto"/>
            </w:tcBorders>
          </w:tcPr>
          <w:p w:rsidR="00E04E8D" w:rsidRPr="00DF0ACA" w:rsidRDefault="00E04E8D" w:rsidP="00AE3B62">
            <w:pPr>
              <w:rPr>
                <w:sz w:val="21"/>
                <w:szCs w:val="21"/>
              </w:rPr>
            </w:pPr>
            <w:r w:rsidRPr="00DF0ACA">
              <w:rPr>
                <w:rFonts w:hint="eastAsia"/>
                <w:sz w:val="21"/>
                <w:szCs w:val="21"/>
              </w:rPr>
              <w:t>接收方或发送方代码</w:t>
            </w:r>
          </w:p>
        </w:tc>
      </w:tr>
      <w:tr w:rsidR="00E04E8D" w:rsidRPr="00DF0ACA" w:rsidTr="00AE3B62">
        <w:tc>
          <w:tcPr>
            <w:tcW w:w="1866"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sz w:val="21"/>
                <w:szCs w:val="21"/>
              </w:rPr>
              <w:lastRenderedPageBreak/>
              <w:t>Price</w:t>
            </w:r>
          </w:p>
        </w:tc>
        <w:tc>
          <w:tcPr>
            <w:tcW w:w="1800"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jc w:val="center"/>
              <w:rPr>
                <w:sz w:val="21"/>
                <w:szCs w:val="21"/>
              </w:rPr>
            </w:pPr>
            <w:r w:rsidRPr="00DF0ACA">
              <w:rPr>
                <w:sz w:val="21"/>
                <w:szCs w:val="21"/>
              </w:rPr>
              <w:t>Int64</w:t>
            </w:r>
          </w:p>
        </w:tc>
        <w:tc>
          <w:tcPr>
            <w:tcW w:w="3932"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rFonts w:hint="eastAsia"/>
                <w:sz w:val="21"/>
                <w:szCs w:val="21"/>
              </w:rPr>
              <w:t>价格，</w:t>
            </w:r>
            <w:r w:rsidRPr="00DF0ACA">
              <w:rPr>
                <w:sz w:val="21"/>
                <w:szCs w:val="21"/>
              </w:rPr>
              <w:t>N13(4)</w:t>
            </w:r>
          </w:p>
        </w:tc>
      </w:tr>
      <w:tr w:rsidR="00E04E8D" w:rsidRPr="00DF0ACA" w:rsidTr="00AE3B62">
        <w:tc>
          <w:tcPr>
            <w:tcW w:w="1866"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sz w:val="21"/>
                <w:szCs w:val="21"/>
              </w:rPr>
              <w:t>Qty</w:t>
            </w:r>
          </w:p>
        </w:tc>
        <w:tc>
          <w:tcPr>
            <w:tcW w:w="1800"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jc w:val="center"/>
              <w:rPr>
                <w:sz w:val="21"/>
                <w:szCs w:val="21"/>
              </w:rPr>
            </w:pPr>
            <w:r w:rsidRPr="00DF0ACA">
              <w:rPr>
                <w:sz w:val="21"/>
                <w:szCs w:val="21"/>
              </w:rPr>
              <w:t>Int64</w:t>
            </w:r>
          </w:p>
        </w:tc>
        <w:tc>
          <w:tcPr>
            <w:tcW w:w="3932"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rFonts w:hint="eastAsia"/>
                <w:sz w:val="21"/>
                <w:szCs w:val="21"/>
              </w:rPr>
              <w:t>数量，</w:t>
            </w:r>
            <w:r w:rsidRPr="00DF0ACA">
              <w:rPr>
                <w:sz w:val="21"/>
                <w:szCs w:val="21"/>
              </w:rPr>
              <w:t>N15(2)</w:t>
            </w:r>
          </w:p>
        </w:tc>
      </w:tr>
      <w:tr w:rsidR="00E04E8D" w:rsidRPr="00DF0ACA" w:rsidTr="00AE3B62">
        <w:tc>
          <w:tcPr>
            <w:tcW w:w="1866"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sz w:val="21"/>
                <w:szCs w:val="21"/>
              </w:rPr>
              <w:t>Amt</w:t>
            </w:r>
          </w:p>
        </w:tc>
        <w:tc>
          <w:tcPr>
            <w:tcW w:w="1800"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jc w:val="center"/>
              <w:rPr>
                <w:sz w:val="21"/>
                <w:szCs w:val="21"/>
              </w:rPr>
            </w:pPr>
            <w:r w:rsidRPr="00DF0ACA">
              <w:rPr>
                <w:sz w:val="21"/>
                <w:szCs w:val="21"/>
              </w:rPr>
              <w:t>Int64</w:t>
            </w:r>
          </w:p>
        </w:tc>
        <w:tc>
          <w:tcPr>
            <w:tcW w:w="3932"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rFonts w:hint="eastAsia"/>
                <w:sz w:val="21"/>
                <w:szCs w:val="21"/>
              </w:rPr>
              <w:t>金额，</w:t>
            </w:r>
            <w:r w:rsidRPr="00DF0ACA">
              <w:rPr>
                <w:sz w:val="21"/>
                <w:szCs w:val="21"/>
              </w:rPr>
              <w:t>N18(4)</w:t>
            </w:r>
          </w:p>
        </w:tc>
      </w:tr>
      <w:tr w:rsidR="00E04E8D" w:rsidRPr="00DF0ACA" w:rsidTr="00AE3B62">
        <w:tc>
          <w:tcPr>
            <w:tcW w:w="1866"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sz w:val="21"/>
                <w:szCs w:val="21"/>
              </w:rPr>
              <w:t>SeqNum</w:t>
            </w:r>
          </w:p>
        </w:tc>
        <w:tc>
          <w:tcPr>
            <w:tcW w:w="1800"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jc w:val="center"/>
              <w:rPr>
                <w:sz w:val="21"/>
                <w:szCs w:val="21"/>
              </w:rPr>
            </w:pPr>
            <w:r w:rsidRPr="00DF0ACA">
              <w:rPr>
                <w:sz w:val="21"/>
                <w:szCs w:val="21"/>
              </w:rPr>
              <w:t>Int64</w:t>
            </w:r>
          </w:p>
        </w:tc>
        <w:tc>
          <w:tcPr>
            <w:tcW w:w="3932"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rFonts w:hint="eastAsia"/>
                <w:sz w:val="21"/>
                <w:szCs w:val="21"/>
              </w:rPr>
              <w:t>消息序号</w:t>
            </w:r>
          </w:p>
        </w:tc>
      </w:tr>
      <w:tr w:rsidR="00E04E8D" w:rsidRPr="00DF0ACA" w:rsidTr="00AE3B62">
        <w:tc>
          <w:tcPr>
            <w:tcW w:w="1866"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sz w:val="21"/>
                <w:szCs w:val="21"/>
              </w:rPr>
              <w:t>Boolean</w:t>
            </w:r>
          </w:p>
        </w:tc>
        <w:tc>
          <w:tcPr>
            <w:tcW w:w="1800"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jc w:val="center"/>
              <w:rPr>
                <w:sz w:val="21"/>
                <w:szCs w:val="21"/>
              </w:rPr>
            </w:pPr>
            <w:r w:rsidRPr="00DF0ACA">
              <w:rPr>
                <w:sz w:val="21"/>
                <w:szCs w:val="21"/>
              </w:rPr>
              <w:t>uInt16</w:t>
            </w:r>
          </w:p>
        </w:tc>
        <w:tc>
          <w:tcPr>
            <w:tcW w:w="3932"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sz w:val="21"/>
                <w:szCs w:val="21"/>
              </w:rPr>
              <w:t>1=True/Yes,0=False/No</w:t>
            </w:r>
          </w:p>
        </w:tc>
      </w:tr>
      <w:tr w:rsidR="00E04E8D" w:rsidRPr="00DF0ACA" w:rsidTr="00AE3B62">
        <w:tc>
          <w:tcPr>
            <w:tcW w:w="1866"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sz w:val="21"/>
                <w:szCs w:val="21"/>
              </w:rPr>
              <w:t>Length</w:t>
            </w:r>
          </w:p>
        </w:tc>
        <w:tc>
          <w:tcPr>
            <w:tcW w:w="1800"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jc w:val="center"/>
              <w:rPr>
                <w:sz w:val="21"/>
                <w:szCs w:val="21"/>
              </w:rPr>
            </w:pPr>
            <w:r w:rsidRPr="00DF0ACA">
              <w:rPr>
                <w:sz w:val="21"/>
                <w:szCs w:val="21"/>
              </w:rPr>
              <w:t>uInt32</w:t>
            </w:r>
          </w:p>
        </w:tc>
        <w:tc>
          <w:tcPr>
            <w:tcW w:w="3932"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rFonts w:hint="eastAsia"/>
                <w:sz w:val="21"/>
                <w:szCs w:val="21"/>
              </w:rPr>
              <w:t>长度</w:t>
            </w:r>
          </w:p>
          <w:p w:rsidR="00E04E8D" w:rsidRPr="00DF0ACA" w:rsidRDefault="00E04E8D" w:rsidP="00AE3B62">
            <w:pPr>
              <w:rPr>
                <w:sz w:val="21"/>
                <w:szCs w:val="21"/>
              </w:rPr>
            </w:pPr>
            <w:r w:rsidRPr="00DF0ACA">
              <w:rPr>
                <w:rFonts w:hint="eastAsia"/>
                <w:sz w:val="21"/>
                <w:szCs w:val="21"/>
              </w:rPr>
              <w:t>表示字节为单位的数据长度，正数</w:t>
            </w:r>
          </w:p>
        </w:tc>
      </w:tr>
      <w:tr w:rsidR="00E04E8D" w:rsidRPr="00DF0ACA" w:rsidTr="00AE3B62">
        <w:tc>
          <w:tcPr>
            <w:tcW w:w="1866"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sz w:val="21"/>
                <w:szCs w:val="21"/>
              </w:rPr>
              <w:t>LocalTimeStamp</w:t>
            </w:r>
          </w:p>
        </w:tc>
        <w:tc>
          <w:tcPr>
            <w:tcW w:w="1800"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jc w:val="center"/>
              <w:rPr>
                <w:sz w:val="21"/>
                <w:szCs w:val="21"/>
              </w:rPr>
            </w:pPr>
            <w:r w:rsidRPr="00DF0ACA">
              <w:rPr>
                <w:sz w:val="21"/>
                <w:szCs w:val="21"/>
              </w:rPr>
              <w:t>Int64</w:t>
            </w:r>
          </w:p>
        </w:tc>
        <w:tc>
          <w:tcPr>
            <w:tcW w:w="3932"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rFonts w:hint="eastAsia"/>
                <w:sz w:val="21"/>
                <w:szCs w:val="21"/>
              </w:rPr>
              <w:t>本地时间戳</w:t>
            </w:r>
          </w:p>
          <w:p w:rsidR="00E04E8D" w:rsidRPr="00DF0ACA" w:rsidRDefault="00E04E8D" w:rsidP="00AE3B62">
            <w:pPr>
              <w:rPr>
                <w:sz w:val="21"/>
                <w:szCs w:val="21"/>
              </w:rPr>
            </w:pPr>
            <w:r w:rsidRPr="00DF0ACA">
              <w:rPr>
                <w:sz w:val="21"/>
                <w:szCs w:val="21"/>
              </w:rPr>
              <w:t>YYYYMMDDHHMMSSsss</w:t>
            </w:r>
            <w:r w:rsidRPr="00DF0ACA">
              <w:rPr>
                <w:rFonts w:hint="eastAsia"/>
                <w:sz w:val="21"/>
                <w:szCs w:val="21"/>
              </w:rPr>
              <w:t>（毫秒），</w:t>
            </w:r>
          </w:p>
          <w:p w:rsidR="00E04E8D" w:rsidRPr="00DF0ACA" w:rsidRDefault="00E04E8D" w:rsidP="00AE3B62">
            <w:pPr>
              <w:ind w:left="420"/>
              <w:rPr>
                <w:sz w:val="21"/>
                <w:szCs w:val="21"/>
              </w:rPr>
            </w:pPr>
            <w:r w:rsidRPr="00DF0ACA">
              <w:rPr>
                <w:sz w:val="21"/>
                <w:szCs w:val="21"/>
              </w:rPr>
              <w:t>YYYY = 0000-9999, MM = 01-12, DD = 01-31, HH = 00-23, MM = 00-59, SS = 00-60 (</w:t>
            </w:r>
            <w:r w:rsidRPr="00DF0ACA">
              <w:rPr>
                <w:rFonts w:hint="eastAsia"/>
                <w:sz w:val="21"/>
                <w:szCs w:val="21"/>
              </w:rPr>
              <w:t>秒</w:t>
            </w:r>
            <w:r w:rsidRPr="00DF0ACA">
              <w:rPr>
                <w:sz w:val="21"/>
                <w:szCs w:val="21"/>
              </w:rPr>
              <w:t>)</w:t>
            </w:r>
            <w:r w:rsidRPr="00DF0ACA">
              <w:rPr>
                <w:rFonts w:hint="eastAsia"/>
                <w:sz w:val="21"/>
                <w:szCs w:val="21"/>
              </w:rPr>
              <w:t>，</w:t>
            </w:r>
            <w:r w:rsidRPr="00DF0ACA">
              <w:rPr>
                <w:sz w:val="21"/>
                <w:szCs w:val="21"/>
              </w:rPr>
              <w:t>sss=000-999 (</w:t>
            </w:r>
            <w:r w:rsidRPr="00DF0ACA">
              <w:rPr>
                <w:rFonts w:hint="eastAsia"/>
                <w:sz w:val="21"/>
                <w:szCs w:val="21"/>
              </w:rPr>
              <w:t>毫秒</w:t>
            </w:r>
            <w:r w:rsidRPr="00DF0ACA">
              <w:rPr>
                <w:sz w:val="21"/>
                <w:szCs w:val="21"/>
              </w:rPr>
              <w:t>)</w:t>
            </w:r>
            <w:r w:rsidRPr="00DF0ACA">
              <w:rPr>
                <w:rFonts w:hint="eastAsia"/>
                <w:sz w:val="21"/>
                <w:szCs w:val="21"/>
              </w:rPr>
              <w:t>。</w:t>
            </w:r>
          </w:p>
        </w:tc>
      </w:tr>
      <w:tr w:rsidR="00E04E8D" w:rsidRPr="00DF0ACA" w:rsidTr="00AE3B62">
        <w:tc>
          <w:tcPr>
            <w:tcW w:w="1866"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sz w:val="21"/>
                <w:szCs w:val="21"/>
              </w:rPr>
              <w:t>NumInGroup</w:t>
            </w:r>
          </w:p>
        </w:tc>
        <w:tc>
          <w:tcPr>
            <w:tcW w:w="1800"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jc w:val="center"/>
              <w:rPr>
                <w:sz w:val="21"/>
                <w:szCs w:val="21"/>
              </w:rPr>
            </w:pPr>
            <w:r w:rsidRPr="00DF0ACA">
              <w:rPr>
                <w:sz w:val="21"/>
                <w:szCs w:val="21"/>
              </w:rPr>
              <w:t>uInt32</w:t>
            </w:r>
          </w:p>
        </w:tc>
        <w:tc>
          <w:tcPr>
            <w:tcW w:w="3932"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rFonts w:hint="eastAsia"/>
                <w:sz w:val="21"/>
                <w:szCs w:val="21"/>
              </w:rPr>
              <w:t>重复数</w:t>
            </w:r>
          </w:p>
          <w:p w:rsidR="00E04E8D" w:rsidRPr="00DF0ACA" w:rsidRDefault="00E04E8D" w:rsidP="00AE3B62">
            <w:pPr>
              <w:rPr>
                <w:sz w:val="21"/>
                <w:szCs w:val="21"/>
              </w:rPr>
            </w:pPr>
            <w:r w:rsidRPr="00DF0ACA">
              <w:rPr>
                <w:rFonts w:hint="eastAsia"/>
                <w:sz w:val="21"/>
                <w:szCs w:val="21"/>
              </w:rPr>
              <w:t>表示</w:t>
            </w:r>
            <w:proofErr w:type="gramStart"/>
            <w:r w:rsidRPr="00DF0ACA">
              <w:rPr>
                <w:rFonts w:hint="eastAsia"/>
                <w:sz w:val="21"/>
                <w:szCs w:val="21"/>
              </w:rPr>
              <w:t>重复组</w:t>
            </w:r>
            <w:proofErr w:type="gramEnd"/>
            <w:r w:rsidRPr="00DF0ACA">
              <w:rPr>
                <w:rFonts w:hint="eastAsia"/>
                <w:sz w:val="21"/>
                <w:szCs w:val="21"/>
              </w:rPr>
              <w:t>的个数，正数</w:t>
            </w:r>
          </w:p>
        </w:tc>
      </w:tr>
      <w:tr w:rsidR="00E04E8D" w:rsidRPr="00DF0ACA" w:rsidTr="00AE3B62">
        <w:tc>
          <w:tcPr>
            <w:tcW w:w="1866"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sz w:val="21"/>
                <w:szCs w:val="21"/>
              </w:rPr>
              <w:t>LocalMktDate</w:t>
            </w:r>
          </w:p>
        </w:tc>
        <w:tc>
          <w:tcPr>
            <w:tcW w:w="1800"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jc w:val="center"/>
              <w:rPr>
                <w:sz w:val="21"/>
                <w:szCs w:val="21"/>
              </w:rPr>
            </w:pPr>
            <w:r w:rsidRPr="00DF0ACA">
              <w:rPr>
                <w:sz w:val="21"/>
                <w:szCs w:val="21"/>
              </w:rPr>
              <w:t>uInt32</w:t>
            </w:r>
          </w:p>
        </w:tc>
        <w:tc>
          <w:tcPr>
            <w:tcW w:w="3932"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rFonts w:hint="eastAsia"/>
                <w:sz w:val="21"/>
                <w:szCs w:val="21"/>
              </w:rPr>
              <w:t>本地市场日期</w:t>
            </w:r>
          </w:p>
          <w:p w:rsidR="00E04E8D" w:rsidRPr="00DF0ACA" w:rsidRDefault="00E04E8D" w:rsidP="00AE3B62">
            <w:pPr>
              <w:rPr>
                <w:sz w:val="21"/>
                <w:szCs w:val="21"/>
              </w:rPr>
            </w:pPr>
            <w:r w:rsidRPr="00DF0ACA">
              <w:rPr>
                <w:rFonts w:hint="eastAsia"/>
                <w:sz w:val="21"/>
                <w:szCs w:val="21"/>
              </w:rPr>
              <w:t>格式</w:t>
            </w:r>
            <w:r w:rsidRPr="00DF0ACA">
              <w:rPr>
                <w:sz w:val="21"/>
                <w:szCs w:val="21"/>
              </w:rPr>
              <w:t>YYYYMMDD</w:t>
            </w:r>
            <w:r w:rsidRPr="00DF0ACA">
              <w:rPr>
                <w:rFonts w:hint="eastAsia"/>
                <w:sz w:val="21"/>
                <w:szCs w:val="21"/>
              </w:rPr>
              <w:t>，</w:t>
            </w:r>
            <w:r w:rsidRPr="00DF0ACA">
              <w:rPr>
                <w:sz w:val="21"/>
                <w:szCs w:val="21"/>
              </w:rPr>
              <w:t>YYYY = 0000-9999, MM = 01-12, DD = 01-31</w:t>
            </w:r>
          </w:p>
        </w:tc>
      </w:tr>
      <w:tr w:rsidR="00E04E8D" w:rsidRPr="00DF0ACA" w:rsidTr="00AE3B62">
        <w:tc>
          <w:tcPr>
            <w:tcW w:w="1866"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sz w:val="21"/>
                <w:szCs w:val="21"/>
              </w:rPr>
              <w:t>SecurityID</w:t>
            </w:r>
          </w:p>
        </w:tc>
        <w:tc>
          <w:tcPr>
            <w:tcW w:w="1800"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jc w:val="center"/>
              <w:rPr>
                <w:sz w:val="21"/>
                <w:szCs w:val="21"/>
              </w:rPr>
            </w:pPr>
            <w:r w:rsidRPr="00DF0ACA">
              <w:rPr>
                <w:sz w:val="21"/>
                <w:szCs w:val="21"/>
              </w:rPr>
              <w:t>char[8]</w:t>
            </w:r>
          </w:p>
        </w:tc>
        <w:tc>
          <w:tcPr>
            <w:tcW w:w="3932" w:type="dxa"/>
            <w:tcBorders>
              <w:top w:val="single" w:sz="4" w:space="0" w:color="auto"/>
              <w:left w:val="single" w:sz="4" w:space="0" w:color="auto"/>
              <w:bottom w:val="single" w:sz="4" w:space="0" w:color="auto"/>
              <w:right w:val="single" w:sz="4" w:space="0" w:color="auto"/>
            </w:tcBorders>
            <w:hideMark/>
          </w:tcPr>
          <w:p w:rsidR="00E04E8D" w:rsidRPr="00DF0ACA" w:rsidRDefault="00E04E8D" w:rsidP="00AE3B62">
            <w:pPr>
              <w:rPr>
                <w:sz w:val="21"/>
                <w:szCs w:val="21"/>
              </w:rPr>
            </w:pPr>
            <w:r w:rsidRPr="00DF0ACA">
              <w:rPr>
                <w:rFonts w:hint="eastAsia"/>
                <w:sz w:val="21"/>
                <w:szCs w:val="21"/>
              </w:rPr>
              <w:t>证券代码</w:t>
            </w:r>
          </w:p>
        </w:tc>
      </w:tr>
    </w:tbl>
    <w:p w:rsidR="00E04E8D" w:rsidRDefault="00E04E8D" w:rsidP="00E04E8D">
      <w:pPr>
        <w:ind w:left="420"/>
      </w:pPr>
      <w:r>
        <w:rPr>
          <w:rFonts w:hint="eastAsia"/>
        </w:rPr>
        <w:t>注：</w:t>
      </w:r>
    </w:p>
    <w:p w:rsidR="00E04E8D" w:rsidRPr="002E3FC0" w:rsidRDefault="00E04E8D" w:rsidP="00E04E8D">
      <w:pPr>
        <w:pStyle w:val="af7"/>
        <w:numPr>
          <w:ilvl w:val="0"/>
          <w:numId w:val="36"/>
        </w:numPr>
        <w:ind w:firstLineChars="0"/>
        <w:rPr>
          <w:sz w:val="21"/>
          <w:szCs w:val="21"/>
        </w:rPr>
      </w:pPr>
      <w:r w:rsidRPr="002E3FC0">
        <w:rPr>
          <w:rFonts w:hint="eastAsia"/>
          <w:sz w:val="21"/>
          <w:szCs w:val="21"/>
        </w:rPr>
        <w:t>表中的</w:t>
      </w:r>
      <w:r w:rsidRPr="002E3FC0">
        <w:rPr>
          <w:sz w:val="21"/>
          <w:szCs w:val="21"/>
        </w:rPr>
        <w:t>Nx(y)</w:t>
      </w:r>
      <w:r w:rsidRPr="002E3FC0">
        <w:rPr>
          <w:rFonts w:hint="eastAsia"/>
          <w:sz w:val="21"/>
          <w:szCs w:val="21"/>
        </w:rPr>
        <w:t>表示相应的类型实际为浮点数类型，其中</w:t>
      </w:r>
      <w:r w:rsidRPr="002E3FC0">
        <w:rPr>
          <w:sz w:val="21"/>
          <w:szCs w:val="21"/>
        </w:rPr>
        <w:t>x</w:t>
      </w:r>
      <w:r w:rsidRPr="002E3FC0">
        <w:rPr>
          <w:rFonts w:hint="eastAsia"/>
          <w:sz w:val="21"/>
          <w:szCs w:val="21"/>
        </w:rPr>
        <w:t>表示整数与小数总计位数，不包括小数点，</w:t>
      </w:r>
      <w:r w:rsidRPr="002E3FC0">
        <w:rPr>
          <w:sz w:val="21"/>
          <w:szCs w:val="21"/>
        </w:rPr>
        <w:t>y</w:t>
      </w:r>
      <w:r w:rsidRPr="002E3FC0">
        <w:rPr>
          <w:rFonts w:hint="eastAsia"/>
          <w:sz w:val="21"/>
          <w:szCs w:val="21"/>
        </w:rPr>
        <w:t>表示小数位数，比如对于</w:t>
      </w:r>
      <w:r w:rsidRPr="002E3FC0">
        <w:rPr>
          <w:sz w:val="21"/>
          <w:szCs w:val="21"/>
        </w:rPr>
        <w:t>Price</w:t>
      </w:r>
      <w:r w:rsidRPr="002E3FC0">
        <w:rPr>
          <w:rFonts w:hint="eastAsia"/>
          <w:sz w:val="21"/>
          <w:szCs w:val="21"/>
        </w:rPr>
        <w:t>类型，</w:t>
      </w:r>
      <w:r w:rsidRPr="002E3FC0">
        <w:rPr>
          <w:sz w:val="21"/>
          <w:szCs w:val="21"/>
        </w:rPr>
        <w:t>Int64</w:t>
      </w:r>
      <w:r w:rsidRPr="002E3FC0">
        <w:rPr>
          <w:rFonts w:hint="eastAsia"/>
          <w:sz w:val="21"/>
          <w:szCs w:val="21"/>
        </w:rPr>
        <w:t>值</w:t>
      </w:r>
      <w:r w:rsidRPr="002E3FC0">
        <w:rPr>
          <w:sz w:val="21"/>
          <w:szCs w:val="21"/>
        </w:rPr>
        <w:t>186400</w:t>
      </w:r>
      <w:r w:rsidRPr="002E3FC0">
        <w:rPr>
          <w:rFonts w:hint="eastAsia"/>
          <w:sz w:val="21"/>
          <w:szCs w:val="21"/>
        </w:rPr>
        <w:t>表示的价格为</w:t>
      </w:r>
      <w:r w:rsidRPr="002E3FC0">
        <w:rPr>
          <w:sz w:val="21"/>
          <w:szCs w:val="21"/>
        </w:rPr>
        <w:t>18.6400</w:t>
      </w:r>
      <w:r w:rsidRPr="002E3FC0">
        <w:rPr>
          <w:rFonts w:hint="eastAsia"/>
          <w:sz w:val="21"/>
          <w:szCs w:val="21"/>
        </w:rPr>
        <w:t>。</w:t>
      </w:r>
    </w:p>
    <w:p w:rsidR="00E04E8D" w:rsidRPr="002E3FC0" w:rsidRDefault="00E04E8D" w:rsidP="00E04E8D">
      <w:pPr>
        <w:pStyle w:val="af7"/>
        <w:numPr>
          <w:ilvl w:val="0"/>
          <w:numId w:val="36"/>
        </w:numPr>
        <w:ind w:firstLineChars="0"/>
        <w:rPr>
          <w:sz w:val="21"/>
          <w:szCs w:val="21"/>
        </w:rPr>
      </w:pPr>
      <w:r>
        <w:rPr>
          <w:rFonts w:hint="eastAsia"/>
          <w:sz w:val="21"/>
          <w:szCs w:val="21"/>
        </w:rPr>
        <w:t>char[x]</w:t>
      </w:r>
      <w:r w:rsidRPr="008C7F27">
        <w:rPr>
          <w:rFonts w:hint="eastAsia"/>
          <w:sz w:val="21"/>
          <w:szCs w:val="21"/>
        </w:rPr>
        <w:t>表示字符串，</w:t>
      </w:r>
      <w:r w:rsidRPr="008C7F27">
        <w:rPr>
          <w:sz w:val="21"/>
          <w:szCs w:val="21"/>
        </w:rPr>
        <w:t>x</w:t>
      </w:r>
      <w:r>
        <w:rPr>
          <w:rFonts w:hint="eastAsia"/>
          <w:sz w:val="21"/>
          <w:szCs w:val="21"/>
        </w:rPr>
        <w:t>表示字符串</w:t>
      </w:r>
      <w:r w:rsidRPr="00AE3B62">
        <w:rPr>
          <w:rFonts w:hint="eastAsia"/>
          <w:sz w:val="21"/>
          <w:szCs w:val="21"/>
        </w:rPr>
        <w:t>最大字节数</w:t>
      </w:r>
      <w:r w:rsidRPr="003C21AD">
        <w:rPr>
          <w:rFonts w:hint="eastAsia"/>
          <w:sz w:val="21"/>
          <w:szCs w:val="21"/>
        </w:rPr>
        <w:t>，</w:t>
      </w:r>
      <w:r>
        <w:rPr>
          <w:rFonts w:hint="eastAsia"/>
          <w:sz w:val="21"/>
          <w:szCs w:val="21"/>
        </w:rPr>
        <w:t>除非特别声明，字符串均可包含数字、</w:t>
      </w:r>
      <w:r w:rsidRPr="008C7F27">
        <w:rPr>
          <w:rFonts w:hint="eastAsia"/>
          <w:sz w:val="21"/>
          <w:szCs w:val="21"/>
        </w:rPr>
        <w:t>大写字母、小写字母以及空格；字符串实际长度小于字段类型最大长度的都后补空格；字符串统一使用</w:t>
      </w:r>
      <w:r w:rsidRPr="008C7F27">
        <w:rPr>
          <w:sz w:val="21"/>
          <w:szCs w:val="21"/>
        </w:rPr>
        <w:t>UTF-8</w:t>
      </w:r>
      <w:r w:rsidRPr="008C7F27">
        <w:rPr>
          <w:rFonts w:hint="eastAsia"/>
          <w:sz w:val="21"/>
          <w:szCs w:val="21"/>
        </w:rPr>
        <w:t>编码</w:t>
      </w:r>
      <w:r>
        <w:rPr>
          <w:rFonts w:hint="eastAsia"/>
          <w:sz w:val="21"/>
          <w:szCs w:val="21"/>
        </w:rPr>
        <w:t>。</w:t>
      </w:r>
    </w:p>
    <w:p w:rsidR="00E04E8D" w:rsidRPr="00E22E17" w:rsidRDefault="00E04E8D" w:rsidP="00E04E8D">
      <w:pPr>
        <w:ind w:left="420"/>
      </w:pPr>
    </w:p>
    <w:p w:rsidR="00E04E8D" w:rsidRDefault="00E04E8D" w:rsidP="00E04E8D">
      <w:pPr>
        <w:pStyle w:val="2"/>
      </w:pPr>
      <w:bookmarkStart w:id="155" w:name="_Toc454458728"/>
      <w:r>
        <w:rPr>
          <w:rFonts w:hint="eastAsia"/>
        </w:rPr>
        <w:t>会话层域定义</w:t>
      </w:r>
      <w:bookmarkEnd w:id="155"/>
    </w:p>
    <w:p w:rsidR="00E04E8D" w:rsidRPr="00DA0B26" w:rsidRDefault="00E04E8D" w:rsidP="00E04E8D">
      <w:pPr>
        <w:spacing w:line="460" w:lineRule="exact"/>
        <w:jc w:val="center"/>
        <w:rPr>
          <w:b/>
        </w:rPr>
      </w:pPr>
      <w:r w:rsidRPr="00F94BB5">
        <w:rPr>
          <w:rFonts w:hint="eastAsia"/>
          <w:b/>
        </w:rPr>
        <w:t>表</w:t>
      </w:r>
      <w:r>
        <w:rPr>
          <w:rFonts w:hint="eastAsia"/>
          <w:b/>
        </w:rPr>
        <w:t>5</w:t>
      </w:r>
      <w:r w:rsidRPr="00F94BB5">
        <w:rPr>
          <w:rFonts w:hint="eastAsia"/>
          <w:b/>
        </w:rPr>
        <w:t>-</w:t>
      </w:r>
      <w:r>
        <w:rPr>
          <w:rFonts w:hint="eastAsia"/>
          <w:b/>
        </w:rPr>
        <w:t>2</w:t>
      </w:r>
      <w:r w:rsidRPr="00DA0B26">
        <w:rPr>
          <w:rFonts w:hint="eastAsia"/>
          <w:b/>
        </w:rPr>
        <w:t>会话层域</w:t>
      </w:r>
      <w:r>
        <w:rPr>
          <w:rFonts w:hint="eastAsia"/>
          <w:b/>
        </w:rPr>
        <w:t>定义</w:t>
      </w:r>
    </w:p>
    <w:tbl>
      <w:tblPr>
        <w:tblW w:w="4528"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930"/>
        <w:gridCol w:w="2811"/>
        <w:gridCol w:w="3629"/>
      </w:tblGrid>
      <w:tr w:rsidR="00E04E8D" w:rsidRPr="00097857" w:rsidTr="00AE3B62">
        <w:trPr>
          <w:jc w:val="center"/>
        </w:trPr>
        <w:tc>
          <w:tcPr>
            <w:tcW w:w="1153" w:type="pct"/>
            <w:shd w:val="clear" w:color="auto" w:fill="C0C0C0"/>
            <w:vAlign w:val="center"/>
          </w:tcPr>
          <w:p w:rsidR="00E04E8D" w:rsidRPr="00097857" w:rsidRDefault="00E04E8D" w:rsidP="00AE3B62">
            <w:pPr>
              <w:spacing w:line="320" w:lineRule="exact"/>
              <w:jc w:val="center"/>
              <w:rPr>
                <w:b/>
                <w:szCs w:val="21"/>
              </w:rPr>
            </w:pPr>
            <w:r>
              <w:rPr>
                <w:rFonts w:hint="eastAsia"/>
                <w:b/>
                <w:szCs w:val="21"/>
              </w:rPr>
              <w:t>域名</w:t>
            </w:r>
          </w:p>
        </w:tc>
        <w:tc>
          <w:tcPr>
            <w:tcW w:w="1679" w:type="pct"/>
            <w:shd w:val="clear" w:color="auto" w:fill="C0C0C0"/>
            <w:vAlign w:val="center"/>
          </w:tcPr>
          <w:p w:rsidR="00E04E8D" w:rsidRPr="00097857" w:rsidRDefault="00E04E8D" w:rsidP="00AE3B62">
            <w:pPr>
              <w:spacing w:line="320" w:lineRule="exact"/>
              <w:jc w:val="center"/>
              <w:rPr>
                <w:b/>
                <w:szCs w:val="21"/>
              </w:rPr>
            </w:pPr>
            <w:r w:rsidRPr="00097857">
              <w:rPr>
                <w:rFonts w:hint="eastAsia"/>
                <w:b/>
                <w:szCs w:val="21"/>
              </w:rPr>
              <w:t>类型</w:t>
            </w:r>
          </w:p>
        </w:tc>
        <w:tc>
          <w:tcPr>
            <w:tcW w:w="2168" w:type="pct"/>
            <w:shd w:val="clear" w:color="auto" w:fill="C0C0C0"/>
            <w:vAlign w:val="center"/>
          </w:tcPr>
          <w:p w:rsidR="00E04E8D" w:rsidRPr="00097857" w:rsidRDefault="00E04E8D" w:rsidP="00AE3B62">
            <w:pPr>
              <w:spacing w:line="320" w:lineRule="exact"/>
              <w:jc w:val="center"/>
              <w:rPr>
                <w:b/>
                <w:szCs w:val="21"/>
              </w:rPr>
            </w:pPr>
            <w:r>
              <w:rPr>
                <w:rFonts w:hint="eastAsia"/>
                <w:b/>
                <w:szCs w:val="21"/>
              </w:rPr>
              <w:t>说明</w:t>
            </w:r>
          </w:p>
        </w:tc>
      </w:tr>
      <w:tr w:rsidR="00E04E8D" w:rsidRPr="00097857" w:rsidTr="00AE3B62">
        <w:trPr>
          <w:jc w:val="center"/>
        </w:trPr>
        <w:tc>
          <w:tcPr>
            <w:tcW w:w="1153" w:type="pct"/>
            <w:shd w:val="clear" w:color="auto" w:fill="auto"/>
            <w:vAlign w:val="center"/>
          </w:tcPr>
          <w:p w:rsidR="00E04E8D" w:rsidRPr="004A0FEE" w:rsidRDefault="00E04E8D" w:rsidP="00AE3B62">
            <w:pPr>
              <w:spacing w:line="320" w:lineRule="exact"/>
              <w:jc w:val="left"/>
              <w:rPr>
                <w:sz w:val="21"/>
                <w:szCs w:val="21"/>
              </w:rPr>
            </w:pPr>
            <w:r w:rsidRPr="004A0FEE">
              <w:rPr>
                <w:sz w:val="21"/>
                <w:szCs w:val="21"/>
              </w:rPr>
              <w:t>BodyLength</w:t>
            </w:r>
          </w:p>
        </w:tc>
        <w:tc>
          <w:tcPr>
            <w:tcW w:w="1679" w:type="pct"/>
            <w:shd w:val="clear" w:color="auto" w:fill="auto"/>
            <w:vAlign w:val="center"/>
          </w:tcPr>
          <w:p w:rsidR="00E04E8D" w:rsidRPr="004A0FEE" w:rsidRDefault="00E04E8D" w:rsidP="00AE3B62">
            <w:pPr>
              <w:spacing w:line="320" w:lineRule="exact"/>
              <w:jc w:val="left"/>
              <w:rPr>
                <w:sz w:val="21"/>
                <w:szCs w:val="21"/>
              </w:rPr>
            </w:pPr>
            <w:r>
              <w:rPr>
                <w:rFonts w:hint="eastAsia"/>
                <w:sz w:val="21"/>
                <w:szCs w:val="21"/>
              </w:rPr>
              <w:t>uInt32</w:t>
            </w:r>
          </w:p>
        </w:tc>
        <w:tc>
          <w:tcPr>
            <w:tcW w:w="2168" w:type="pct"/>
            <w:shd w:val="clear" w:color="auto" w:fill="auto"/>
            <w:vAlign w:val="center"/>
          </w:tcPr>
          <w:p w:rsidR="00E04E8D" w:rsidRPr="004A0FEE" w:rsidRDefault="00E04E8D" w:rsidP="00AE3B62">
            <w:pPr>
              <w:spacing w:line="320" w:lineRule="exact"/>
              <w:rPr>
                <w:sz w:val="21"/>
                <w:szCs w:val="21"/>
              </w:rPr>
            </w:pPr>
            <w:r w:rsidRPr="004A0FEE">
              <w:rPr>
                <w:rFonts w:hint="eastAsia"/>
                <w:sz w:val="21"/>
                <w:szCs w:val="21"/>
              </w:rPr>
              <w:t>消息体长度</w:t>
            </w:r>
          </w:p>
        </w:tc>
      </w:tr>
      <w:tr w:rsidR="00E04E8D" w:rsidRPr="00097857" w:rsidTr="00AE3B62">
        <w:trPr>
          <w:jc w:val="center"/>
        </w:trPr>
        <w:tc>
          <w:tcPr>
            <w:tcW w:w="1153" w:type="pct"/>
            <w:shd w:val="clear" w:color="auto" w:fill="auto"/>
            <w:vAlign w:val="center"/>
          </w:tcPr>
          <w:p w:rsidR="00E04E8D" w:rsidRPr="004A0FEE" w:rsidRDefault="00E04E8D" w:rsidP="00AE3B62">
            <w:pPr>
              <w:spacing w:line="320" w:lineRule="exact"/>
              <w:jc w:val="left"/>
              <w:rPr>
                <w:sz w:val="21"/>
                <w:szCs w:val="21"/>
              </w:rPr>
            </w:pPr>
            <w:r w:rsidRPr="004A0FEE">
              <w:rPr>
                <w:sz w:val="21"/>
                <w:szCs w:val="21"/>
              </w:rPr>
              <w:t>MsgType</w:t>
            </w:r>
          </w:p>
        </w:tc>
        <w:tc>
          <w:tcPr>
            <w:tcW w:w="1679" w:type="pct"/>
            <w:shd w:val="clear" w:color="auto" w:fill="auto"/>
            <w:vAlign w:val="center"/>
          </w:tcPr>
          <w:p w:rsidR="00E04E8D" w:rsidRPr="004A0FEE" w:rsidRDefault="00E04E8D" w:rsidP="00AE3B62">
            <w:pPr>
              <w:spacing w:line="320" w:lineRule="exact"/>
              <w:jc w:val="left"/>
              <w:rPr>
                <w:sz w:val="21"/>
                <w:szCs w:val="21"/>
              </w:rPr>
            </w:pPr>
            <w:r>
              <w:rPr>
                <w:rFonts w:hint="eastAsia"/>
                <w:sz w:val="21"/>
                <w:szCs w:val="21"/>
              </w:rPr>
              <w:t>uInt32</w:t>
            </w:r>
          </w:p>
        </w:tc>
        <w:tc>
          <w:tcPr>
            <w:tcW w:w="2168" w:type="pct"/>
            <w:shd w:val="clear" w:color="auto" w:fill="auto"/>
            <w:vAlign w:val="center"/>
          </w:tcPr>
          <w:p w:rsidR="00E04E8D" w:rsidRPr="004A0FEE" w:rsidRDefault="00E04E8D" w:rsidP="00AE3B62">
            <w:pPr>
              <w:spacing w:line="320" w:lineRule="exact"/>
              <w:rPr>
                <w:sz w:val="21"/>
                <w:szCs w:val="21"/>
              </w:rPr>
            </w:pPr>
            <w:r w:rsidRPr="004A0FEE">
              <w:rPr>
                <w:rFonts w:hint="eastAsia"/>
                <w:sz w:val="21"/>
                <w:szCs w:val="21"/>
              </w:rPr>
              <w:t>消息类型</w:t>
            </w:r>
          </w:p>
        </w:tc>
      </w:tr>
      <w:tr w:rsidR="00E04E8D" w:rsidRPr="00097857" w:rsidTr="00AE3B62">
        <w:trPr>
          <w:jc w:val="center"/>
        </w:trPr>
        <w:tc>
          <w:tcPr>
            <w:tcW w:w="1153" w:type="pct"/>
            <w:shd w:val="clear" w:color="auto" w:fill="auto"/>
            <w:vAlign w:val="center"/>
          </w:tcPr>
          <w:p w:rsidR="00E04E8D" w:rsidRPr="004A0FEE" w:rsidRDefault="00E04E8D" w:rsidP="00AE3B62">
            <w:pPr>
              <w:spacing w:line="320" w:lineRule="exact"/>
              <w:jc w:val="left"/>
              <w:rPr>
                <w:sz w:val="21"/>
                <w:szCs w:val="21"/>
              </w:rPr>
            </w:pPr>
            <w:r>
              <w:rPr>
                <w:rFonts w:hint="eastAsia"/>
                <w:sz w:val="21"/>
                <w:szCs w:val="21"/>
              </w:rPr>
              <w:t>Checksum</w:t>
            </w:r>
          </w:p>
        </w:tc>
        <w:tc>
          <w:tcPr>
            <w:tcW w:w="1679" w:type="pct"/>
            <w:shd w:val="clear" w:color="auto" w:fill="auto"/>
            <w:vAlign w:val="center"/>
          </w:tcPr>
          <w:p w:rsidR="00E04E8D" w:rsidRPr="004A0FEE" w:rsidRDefault="00E04E8D" w:rsidP="00AE3B62">
            <w:pPr>
              <w:spacing w:line="320" w:lineRule="exact"/>
              <w:jc w:val="left"/>
              <w:rPr>
                <w:sz w:val="21"/>
                <w:szCs w:val="21"/>
              </w:rPr>
            </w:pPr>
            <w:r>
              <w:rPr>
                <w:rFonts w:hint="eastAsia"/>
                <w:sz w:val="21"/>
                <w:szCs w:val="21"/>
              </w:rPr>
              <w:t>uInt32</w:t>
            </w:r>
          </w:p>
        </w:tc>
        <w:tc>
          <w:tcPr>
            <w:tcW w:w="2168" w:type="pct"/>
            <w:shd w:val="clear" w:color="auto" w:fill="auto"/>
            <w:vAlign w:val="center"/>
          </w:tcPr>
          <w:p w:rsidR="00E04E8D" w:rsidRPr="004A0FEE" w:rsidRDefault="00E04E8D" w:rsidP="00AE3B62">
            <w:pPr>
              <w:spacing w:line="320" w:lineRule="exact"/>
              <w:rPr>
                <w:sz w:val="21"/>
                <w:szCs w:val="21"/>
              </w:rPr>
            </w:pPr>
            <w:r>
              <w:rPr>
                <w:rFonts w:hint="eastAsia"/>
                <w:sz w:val="21"/>
                <w:szCs w:val="21"/>
              </w:rPr>
              <w:t>校验和</w:t>
            </w:r>
          </w:p>
        </w:tc>
      </w:tr>
      <w:tr w:rsidR="00E04E8D" w:rsidRPr="00097857" w:rsidTr="00AE3B62">
        <w:trPr>
          <w:jc w:val="center"/>
        </w:trPr>
        <w:tc>
          <w:tcPr>
            <w:tcW w:w="1153" w:type="pct"/>
            <w:shd w:val="clear" w:color="auto" w:fill="auto"/>
            <w:vAlign w:val="center"/>
          </w:tcPr>
          <w:p w:rsidR="00E04E8D" w:rsidRPr="004A0FEE" w:rsidRDefault="00E04E8D" w:rsidP="00AE3B62">
            <w:pPr>
              <w:spacing w:line="320" w:lineRule="exact"/>
              <w:jc w:val="left"/>
              <w:rPr>
                <w:sz w:val="21"/>
                <w:szCs w:val="21"/>
              </w:rPr>
            </w:pPr>
            <w:r w:rsidRPr="004A0FEE">
              <w:rPr>
                <w:sz w:val="21"/>
                <w:szCs w:val="21"/>
              </w:rPr>
              <w:t>SenderCompID</w:t>
            </w:r>
          </w:p>
        </w:tc>
        <w:tc>
          <w:tcPr>
            <w:tcW w:w="1679" w:type="pct"/>
            <w:shd w:val="clear" w:color="auto" w:fill="auto"/>
          </w:tcPr>
          <w:p w:rsidR="00E04E8D" w:rsidRDefault="00E04E8D" w:rsidP="00AE3B62">
            <w:r w:rsidRPr="00907211">
              <w:rPr>
                <w:sz w:val="21"/>
                <w:szCs w:val="21"/>
              </w:rPr>
              <w:t>CompID</w:t>
            </w:r>
          </w:p>
        </w:tc>
        <w:tc>
          <w:tcPr>
            <w:tcW w:w="2168" w:type="pct"/>
            <w:shd w:val="clear" w:color="auto" w:fill="auto"/>
            <w:vAlign w:val="center"/>
          </w:tcPr>
          <w:p w:rsidR="00E04E8D" w:rsidRPr="004A0FEE" w:rsidRDefault="00E04E8D" w:rsidP="00AE3B62">
            <w:pPr>
              <w:spacing w:line="320" w:lineRule="exact"/>
              <w:rPr>
                <w:sz w:val="21"/>
                <w:szCs w:val="21"/>
              </w:rPr>
            </w:pPr>
            <w:r w:rsidRPr="004A0FEE">
              <w:rPr>
                <w:rFonts w:hint="eastAsia"/>
                <w:sz w:val="21"/>
                <w:szCs w:val="21"/>
              </w:rPr>
              <w:t>发送方代码</w:t>
            </w:r>
          </w:p>
        </w:tc>
      </w:tr>
      <w:tr w:rsidR="00E04E8D" w:rsidRPr="00097857" w:rsidTr="00AE3B62">
        <w:trPr>
          <w:jc w:val="center"/>
        </w:trPr>
        <w:tc>
          <w:tcPr>
            <w:tcW w:w="1153" w:type="pct"/>
            <w:shd w:val="clear" w:color="auto" w:fill="auto"/>
            <w:vAlign w:val="center"/>
          </w:tcPr>
          <w:p w:rsidR="00E04E8D" w:rsidRPr="004A0FEE" w:rsidRDefault="00E04E8D" w:rsidP="00AE3B62">
            <w:pPr>
              <w:spacing w:line="320" w:lineRule="exact"/>
              <w:jc w:val="left"/>
              <w:rPr>
                <w:sz w:val="21"/>
                <w:szCs w:val="21"/>
              </w:rPr>
            </w:pPr>
            <w:r w:rsidRPr="004A0FEE">
              <w:rPr>
                <w:sz w:val="21"/>
                <w:szCs w:val="21"/>
              </w:rPr>
              <w:t>TargetCompID</w:t>
            </w:r>
          </w:p>
        </w:tc>
        <w:tc>
          <w:tcPr>
            <w:tcW w:w="1679" w:type="pct"/>
            <w:shd w:val="clear" w:color="auto" w:fill="auto"/>
          </w:tcPr>
          <w:p w:rsidR="00E04E8D" w:rsidRDefault="00E04E8D" w:rsidP="00AE3B62">
            <w:r w:rsidRPr="00907211">
              <w:rPr>
                <w:sz w:val="21"/>
                <w:szCs w:val="21"/>
              </w:rPr>
              <w:t>CompID</w:t>
            </w:r>
          </w:p>
        </w:tc>
        <w:tc>
          <w:tcPr>
            <w:tcW w:w="2168" w:type="pct"/>
            <w:shd w:val="clear" w:color="auto" w:fill="auto"/>
            <w:vAlign w:val="center"/>
          </w:tcPr>
          <w:p w:rsidR="00E04E8D" w:rsidRPr="004A0FEE" w:rsidRDefault="00E04E8D" w:rsidP="00AE3B62">
            <w:pPr>
              <w:spacing w:line="320" w:lineRule="exact"/>
              <w:rPr>
                <w:sz w:val="21"/>
                <w:szCs w:val="21"/>
              </w:rPr>
            </w:pPr>
            <w:r w:rsidRPr="004A0FEE">
              <w:rPr>
                <w:rFonts w:hint="eastAsia"/>
                <w:sz w:val="21"/>
                <w:szCs w:val="21"/>
              </w:rPr>
              <w:t>接收方代码</w:t>
            </w:r>
          </w:p>
        </w:tc>
      </w:tr>
      <w:tr w:rsidR="00E04E8D" w:rsidRPr="00097857" w:rsidTr="00AE3B62">
        <w:trPr>
          <w:jc w:val="center"/>
        </w:trPr>
        <w:tc>
          <w:tcPr>
            <w:tcW w:w="1153" w:type="pct"/>
            <w:shd w:val="clear" w:color="auto" w:fill="auto"/>
            <w:vAlign w:val="center"/>
          </w:tcPr>
          <w:p w:rsidR="00E04E8D" w:rsidRPr="00462017" w:rsidRDefault="00E04E8D" w:rsidP="00AE3B62">
            <w:pPr>
              <w:spacing w:line="320" w:lineRule="exact"/>
              <w:rPr>
                <w:sz w:val="21"/>
                <w:szCs w:val="21"/>
              </w:rPr>
            </w:pPr>
            <w:r w:rsidRPr="00462017">
              <w:rPr>
                <w:sz w:val="21"/>
                <w:szCs w:val="21"/>
              </w:rPr>
              <w:t>Password</w:t>
            </w:r>
          </w:p>
        </w:tc>
        <w:tc>
          <w:tcPr>
            <w:tcW w:w="1679" w:type="pct"/>
            <w:shd w:val="clear" w:color="auto" w:fill="auto"/>
            <w:vAlign w:val="center"/>
          </w:tcPr>
          <w:p w:rsidR="00E04E8D" w:rsidRPr="004A0FEE" w:rsidRDefault="00E04E8D" w:rsidP="00AE3B62">
            <w:pPr>
              <w:spacing w:line="320" w:lineRule="exact"/>
              <w:jc w:val="left"/>
              <w:rPr>
                <w:sz w:val="21"/>
                <w:szCs w:val="21"/>
              </w:rPr>
            </w:pPr>
            <w:r>
              <w:rPr>
                <w:rFonts w:hint="eastAsia"/>
                <w:sz w:val="21"/>
                <w:szCs w:val="21"/>
              </w:rPr>
              <w:t>char[16]</w:t>
            </w:r>
          </w:p>
        </w:tc>
        <w:tc>
          <w:tcPr>
            <w:tcW w:w="2168" w:type="pct"/>
            <w:shd w:val="clear" w:color="auto" w:fill="auto"/>
            <w:vAlign w:val="center"/>
          </w:tcPr>
          <w:p w:rsidR="00E04E8D" w:rsidRPr="004A0FEE" w:rsidRDefault="00E04E8D" w:rsidP="00AE3B62">
            <w:pPr>
              <w:spacing w:line="320" w:lineRule="exact"/>
              <w:rPr>
                <w:sz w:val="21"/>
                <w:szCs w:val="21"/>
              </w:rPr>
            </w:pPr>
            <w:r>
              <w:rPr>
                <w:rFonts w:hint="eastAsia"/>
                <w:sz w:val="21"/>
                <w:szCs w:val="21"/>
              </w:rPr>
              <w:t>密码</w:t>
            </w:r>
          </w:p>
        </w:tc>
      </w:tr>
      <w:tr w:rsidR="00E04E8D" w:rsidRPr="00097857" w:rsidTr="00AE3B62">
        <w:trPr>
          <w:jc w:val="center"/>
        </w:trPr>
        <w:tc>
          <w:tcPr>
            <w:tcW w:w="1153" w:type="pct"/>
            <w:shd w:val="clear" w:color="auto" w:fill="auto"/>
            <w:vAlign w:val="center"/>
          </w:tcPr>
          <w:p w:rsidR="00E04E8D" w:rsidRPr="004A0FEE" w:rsidRDefault="00E04E8D" w:rsidP="00AE3B62">
            <w:pPr>
              <w:spacing w:line="320" w:lineRule="exact"/>
              <w:jc w:val="left"/>
              <w:rPr>
                <w:sz w:val="21"/>
                <w:szCs w:val="21"/>
              </w:rPr>
            </w:pPr>
            <w:r w:rsidRPr="004A0FEE">
              <w:rPr>
                <w:rFonts w:hint="eastAsia"/>
                <w:sz w:val="21"/>
                <w:szCs w:val="21"/>
              </w:rPr>
              <w:lastRenderedPageBreak/>
              <w:t>Text</w:t>
            </w:r>
          </w:p>
        </w:tc>
        <w:tc>
          <w:tcPr>
            <w:tcW w:w="1679" w:type="pct"/>
            <w:shd w:val="clear" w:color="auto" w:fill="auto"/>
            <w:vAlign w:val="center"/>
          </w:tcPr>
          <w:p w:rsidR="00E04E8D" w:rsidRPr="004A0FEE" w:rsidRDefault="00E04E8D" w:rsidP="00AE3B62">
            <w:pPr>
              <w:spacing w:line="320" w:lineRule="exact"/>
              <w:jc w:val="left"/>
              <w:rPr>
                <w:sz w:val="21"/>
                <w:szCs w:val="21"/>
              </w:rPr>
            </w:pPr>
            <w:r>
              <w:rPr>
                <w:rFonts w:hint="eastAsia"/>
                <w:sz w:val="21"/>
                <w:szCs w:val="21"/>
              </w:rPr>
              <w:t>char[200]</w:t>
            </w:r>
          </w:p>
        </w:tc>
        <w:tc>
          <w:tcPr>
            <w:tcW w:w="2168" w:type="pct"/>
            <w:shd w:val="clear" w:color="auto" w:fill="auto"/>
            <w:vAlign w:val="center"/>
          </w:tcPr>
          <w:p w:rsidR="00E04E8D" w:rsidRDefault="00E04E8D" w:rsidP="00AE3B62">
            <w:pPr>
              <w:spacing w:line="320" w:lineRule="exact"/>
              <w:rPr>
                <w:sz w:val="21"/>
                <w:szCs w:val="21"/>
              </w:rPr>
            </w:pPr>
            <w:r w:rsidRPr="004A0FEE">
              <w:rPr>
                <w:rFonts w:hint="eastAsia"/>
                <w:sz w:val="21"/>
                <w:szCs w:val="21"/>
              </w:rPr>
              <w:t>文本</w:t>
            </w:r>
            <w:r>
              <w:rPr>
                <w:rFonts w:hint="eastAsia"/>
                <w:sz w:val="21"/>
                <w:szCs w:val="21"/>
              </w:rPr>
              <w:t>信息</w:t>
            </w:r>
          </w:p>
          <w:p w:rsidR="00E04E8D" w:rsidRPr="004A0FEE" w:rsidRDefault="00E04E8D" w:rsidP="00AE3B62">
            <w:pPr>
              <w:spacing w:line="320" w:lineRule="exact"/>
              <w:rPr>
                <w:sz w:val="21"/>
                <w:szCs w:val="21"/>
              </w:rPr>
            </w:pPr>
            <w:r w:rsidRPr="00AE3B62">
              <w:rPr>
                <w:rFonts w:hint="eastAsia"/>
                <w:sz w:val="21"/>
                <w:szCs w:val="21"/>
              </w:rPr>
              <w:t>可能包含中文字符，表示最多</w:t>
            </w:r>
            <w:r w:rsidRPr="00AE3B62">
              <w:rPr>
                <w:sz w:val="21"/>
                <w:szCs w:val="21"/>
              </w:rPr>
              <w:t>200</w:t>
            </w:r>
            <w:r w:rsidRPr="00AE3B62">
              <w:rPr>
                <w:rFonts w:hint="eastAsia"/>
                <w:sz w:val="21"/>
                <w:szCs w:val="21"/>
              </w:rPr>
              <w:t>个字节</w:t>
            </w:r>
          </w:p>
        </w:tc>
      </w:tr>
      <w:tr w:rsidR="00E04E8D" w:rsidRPr="00097857" w:rsidTr="00AE3B62">
        <w:trPr>
          <w:jc w:val="center"/>
        </w:trPr>
        <w:tc>
          <w:tcPr>
            <w:tcW w:w="1153" w:type="pct"/>
            <w:shd w:val="clear" w:color="auto" w:fill="auto"/>
            <w:vAlign w:val="center"/>
          </w:tcPr>
          <w:p w:rsidR="00E04E8D" w:rsidRPr="004A0FEE" w:rsidRDefault="00E04E8D" w:rsidP="00AE3B62">
            <w:pPr>
              <w:spacing w:line="320" w:lineRule="exact"/>
              <w:jc w:val="left"/>
              <w:rPr>
                <w:sz w:val="21"/>
                <w:szCs w:val="21"/>
              </w:rPr>
            </w:pPr>
            <w:r w:rsidRPr="004A0FEE">
              <w:rPr>
                <w:rFonts w:hint="eastAsia"/>
                <w:sz w:val="21"/>
                <w:szCs w:val="21"/>
              </w:rPr>
              <w:t>HeartBtInt</w:t>
            </w:r>
          </w:p>
        </w:tc>
        <w:tc>
          <w:tcPr>
            <w:tcW w:w="1679" w:type="pct"/>
            <w:shd w:val="clear" w:color="auto" w:fill="auto"/>
            <w:vAlign w:val="center"/>
          </w:tcPr>
          <w:p w:rsidR="00E04E8D" w:rsidRPr="004A0FEE" w:rsidRDefault="00E04E8D" w:rsidP="00AE3B62">
            <w:pPr>
              <w:spacing w:line="320" w:lineRule="exact"/>
              <w:jc w:val="left"/>
              <w:rPr>
                <w:sz w:val="21"/>
                <w:szCs w:val="21"/>
              </w:rPr>
            </w:pPr>
            <w:r w:rsidRPr="004A0FEE">
              <w:rPr>
                <w:rFonts w:hint="eastAsia"/>
                <w:sz w:val="21"/>
                <w:szCs w:val="21"/>
              </w:rPr>
              <w:t>Int</w:t>
            </w:r>
            <w:r>
              <w:rPr>
                <w:rFonts w:hint="eastAsia"/>
                <w:sz w:val="21"/>
                <w:szCs w:val="21"/>
              </w:rPr>
              <w:t>32</w:t>
            </w:r>
          </w:p>
        </w:tc>
        <w:tc>
          <w:tcPr>
            <w:tcW w:w="2168" w:type="pct"/>
            <w:shd w:val="clear" w:color="auto" w:fill="auto"/>
            <w:vAlign w:val="center"/>
          </w:tcPr>
          <w:p w:rsidR="00E04E8D" w:rsidRPr="004A0FEE" w:rsidRDefault="00E04E8D" w:rsidP="00AE3B62">
            <w:pPr>
              <w:spacing w:line="320" w:lineRule="exact"/>
              <w:rPr>
                <w:sz w:val="21"/>
                <w:szCs w:val="21"/>
              </w:rPr>
            </w:pPr>
            <w:r w:rsidRPr="004A0FEE">
              <w:rPr>
                <w:rFonts w:hint="eastAsia"/>
                <w:sz w:val="21"/>
                <w:szCs w:val="21"/>
              </w:rPr>
              <w:t>心跳监测的时间间隔</w:t>
            </w:r>
          </w:p>
          <w:p w:rsidR="00E04E8D" w:rsidRPr="004A0FEE" w:rsidRDefault="00E04E8D" w:rsidP="00AE3B62">
            <w:pPr>
              <w:spacing w:line="320" w:lineRule="exact"/>
              <w:rPr>
                <w:sz w:val="21"/>
                <w:szCs w:val="21"/>
              </w:rPr>
            </w:pPr>
            <w:r w:rsidRPr="004A0FEE">
              <w:rPr>
                <w:rFonts w:hint="eastAsia"/>
                <w:sz w:val="21"/>
                <w:szCs w:val="21"/>
              </w:rPr>
              <w:t>为系统设定值</w:t>
            </w:r>
            <w:r w:rsidRPr="004A0FEE">
              <w:rPr>
                <w:rFonts w:hint="eastAsia"/>
                <w:sz w:val="21"/>
                <w:szCs w:val="21"/>
              </w:rPr>
              <w:t>,</w:t>
            </w:r>
            <w:r w:rsidRPr="004A0FEE">
              <w:rPr>
                <w:rFonts w:hint="eastAsia"/>
                <w:sz w:val="21"/>
                <w:szCs w:val="21"/>
              </w:rPr>
              <w:t>以秒为单位</w:t>
            </w:r>
          </w:p>
        </w:tc>
      </w:tr>
      <w:tr w:rsidR="00E04E8D" w:rsidRPr="0069439A" w:rsidTr="00AE3B62">
        <w:trPr>
          <w:jc w:val="center"/>
        </w:trPr>
        <w:tc>
          <w:tcPr>
            <w:tcW w:w="1153" w:type="pct"/>
            <w:shd w:val="clear" w:color="auto" w:fill="auto"/>
          </w:tcPr>
          <w:p w:rsidR="00E04E8D" w:rsidRPr="0069439A" w:rsidRDefault="00E04E8D" w:rsidP="00AE3B62">
            <w:pPr>
              <w:spacing w:line="320" w:lineRule="exact"/>
              <w:jc w:val="left"/>
              <w:rPr>
                <w:sz w:val="21"/>
                <w:szCs w:val="21"/>
              </w:rPr>
            </w:pPr>
            <w:r w:rsidRPr="0069439A">
              <w:rPr>
                <w:rFonts w:hint="eastAsia"/>
                <w:sz w:val="21"/>
                <w:szCs w:val="21"/>
              </w:rPr>
              <w:t>DefaultApplVerID</w:t>
            </w:r>
          </w:p>
        </w:tc>
        <w:tc>
          <w:tcPr>
            <w:tcW w:w="1679" w:type="pct"/>
            <w:shd w:val="clear" w:color="auto" w:fill="auto"/>
          </w:tcPr>
          <w:p w:rsidR="00E04E8D" w:rsidRPr="0069439A" w:rsidRDefault="00E04E8D" w:rsidP="00AE3B62">
            <w:pPr>
              <w:spacing w:line="320" w:lineRule="exact"/>
              <w:jc w:val="left"/>
              <w:rPr>
                <w:sz w:val="21"/>
                <w:szCs w:val="21"/>
              </w:rPr>
            </w:pPr>
            <w:r>
              <w:rPr>
                <w:rFonts w:hint="eastAsia"/>
                <w:sz w:val="21"/>
                <w:szCs w:val="21"/>
              </w:rPr>
              <w:t>char[32]</w:t>
            </w:r>
          </w:p>
        </w:tc>
        <w:tc>
          <w:tcPr>
            <w:tcW w:w="2168" w:type="pct"/>
            <w:shd w:val="clear" w:color="auto" w:fill="auto"/>
          </w:tcPr>
          <w:p w:rsidR="00E04E8D" w:rsidRDefault="00E04E8D" w:rsidP="00AE3B62">
            <w:pPr>
              <w:spacing w:line="320" w:lineRule="exact"/>
              <w:jc w:val="left"/>
              <w:rPr>
                <w:sz w:val="21"/>
                <w:szCs w:val="21"/>
              </w:rPr>
            </w:pPr>
            <w:r>
              <w:rPr>
                <w:rFonts w:hint="eastAsia"/>
                <w:sz w:val="21"/>
                <w:szCs w:val="21"/>
              </w:rPr>
              <w:t>二进制协议版本，即数据接口规范版本</w:t>
            </w:r>
          </w:p>
          <w:p w:rsidR="00E04E8D" w:rsidRPr="00322567" w:rsidRDefault="00E04E8D" w:rsidP="00AE3B62">
            <w:pPr>
              <w:spacing w:line="320" w:lineRule="exact"/>
              <w:rPr>
                <w:color w:val="FFC000"/>
                <w:sz w:val="21"/>
                <w:szCs w:val="21"/>
              </w:rPr>
            </w:pPr>
            <w:r w:rsidRPr="00322567">
              <w:rPr>
                <w:rFonts w:hint="eastAsia"/>
                <w:color w:val="FFC000"/>
                <w:sz w:val="21"/>
                <w:szCs w:val="21"/>
              </w:rPr>
              <w:t>填写为</w:t>
            </w:r>
            <w:r w:rsidRPr="00322567">
              <w:rPr>
                <w:rFonts w:hint="eastAsia"/>
                <w:color w:val="FFC000"/>
                <w:sz w:val="21"/>
                <w:szCs w:val="21"/>
              </w:rPr>
              <w:t>n.xy</w:t>
            </w:r>
          </w:p>
          <w:p w:rsidR="00E04E8D" w:rsidRPr="00751BCF" w:rsidRDefault="00E04E8D" w:rsidP="00AE3B62">
            <w:pPr>
              <w:spacing w:line="320" w:lineRule="exact"/>
              <w:jc w:val="left"/>
              <w:rPr>
                <w:sz w:val="21"/>
                <w:szCs w:val="21"/>
              </w:rPr>
            </w:pPr>
            <w:r w:rsidRPr="00322567">
              <w:rPr>
                <w:rFonts w:hint="eastAsia"/>
                <w:color w:val="FFC000"/>
                <w:sz w:val="21"/>
                <w:szCs w:val="21"/>
              </w:rPr>
              <w:t>其中</w:t>
            </w:r>
            <w:r w:rsidRPr="00322567">
              <w:rPr>
                <w:rFonts w:hint="eastAsia"/>
                <w:color w:val="FFC000"/>
                <w:sz w:val="21"/>
                <w:szCs w:val="21"/>
              </w:rPr>
              <w:t>n.xy</w:t>
            </w:r>
            <w:r w:rsidRPr="00322567">
              <w:rPr>
                <w:rFonts w:hint="eastAsia"/>
                <w:color w:val="FFC000"/>
                <w:sz w:val="21"/>
                <w:szCs w:val="21"/>
              </w:rPr>
              <w:t>为数据接口规范版本，</w:t>
            </w:r>
            <w:r w:rsidR="009A1EB6" w:rsidRPr="00322567">
              <w:rPr>
                <w:rFonts w:hint="eastAsia"/>
                <w:color w:val="FFC000"/>
                <w:sz w:val="21"/>
                <w:szCs w:val="21"/>
              </w:rPr>
              <w:t>，具体参见</w:t>
            </w:r>
            <w:r w:rsidR="009A1EB6" w:rsidRPr="00322567">
              <w:rPr>
                <w:rFonts w:hint="eastAsia"/>
                <w:color w:val="FFC000"/>
                <w:sz w:val="21"/>
                <w:szCs w:val="21"/>
              </w:rPr>
              <w:t>Binary</w:t>
            </w:r>
            <w:r w:rsidR="009A1EB6" w:rsidRPr="00322567">
              <w:rPr>
                <w:rFonts w:hint="eastAsia"/>
                <w:color w:val="FFC000"/>
                <w:sz w:val="21"/>
                <w:szCs w:val="21"/>
              </w:rPr>
              <w:t>行情数据接口规范首页中的版本号，</w:t>
            </w:r>
            <w:r w:rsidRPr="00322567">
              <w:rPr>
                <w:rFonts w:hint="eastAsia"/>
                <w:color w:val="FFC000"/>
                <w:sz w:val="21"/>
                <w:szCs w:val="21"/>
              </w:rPr>
              <w:t>如数据接口规范版本为</w:t>
            </w:r>
            <w:r w:rsidRPr="00322567">
              <w:rPr>
                <w:rFonts w:hint="eastAsia"/>
                <w:color w:val="FFC000"/>
                <w:sz w:val="21"/>
                <w:szCs w:val="21"/>
              </w:rPr>
              <w:t>(Ver1.00)</w:t>
            </w:r>
            <w:r w:rsidRPr="00322567">
              <w:rPr>
                <w:rFonts w:hint="eastAsia"/>
                <w:color w:val="FFC000"/>
                <w:sz w:val="21"/>
                <w:szCs w:val="21"/>
              </w:rPr>
              <w:t>时</w:t>
            </w:r>
            <w:r w:rsidRPr="00322567">
              <w:rPr>
                <w:rFonts w:hint="eastAsia"/>
                <w:color w:val="FFC000"/>
                <w:sz w:val="21"/>
                <w:szCs w:val="21"/>
              </w:rPr>
              <w:t>,</w:t>
            </w:r>
            <w:r w:rsidRPr="00322567">
              <w:rPr>
                <w:rFonts w:hint="eastAsia"/>
                <w:color w:val="FFC000"/>
                <w:sz w:val="21"/>
                <w:szCs w:val="21"/>
              </w:rPr>
              <w:t>该字段应设置为</w:t>
            </w:r>
            <w:r w:rsidRPr="00322567">
              <w:rPr>
                <w:rFonts w:hint="eastAsia"/>
                <w:color w:val="FFC000"/>
                <w:sz w:val="21"/>
                <w:szCs w:val="21"/>
              </w:rPr>
              <w:t>1.00</w:t>
            </w:r>
            <w:r w:rsidR="009A1EB6" w:rsidRPr="00322567">
              <w:rPr>
                <w:rFonts w:hint="eastAsia"/>
                <w:color w:val="FFC000"/>
                <w:sz w:val="21"/>
                <w:szCs w:val="21"/>
              </w:rPr>
              <w:t>，如数据接口规范版本为（</w:t>
            </w:r>
            <w:r w:rsidR="009A1EB6" w:rsidRPr="00322567">
              <w:rPr>
                <w:rFonts w:hint="eastAsia"/>
                <w:color w:val="FFC000"/>
                <w:sz w:val="21"/>
                <w:szCs w:val="21"/>
              </w:rPr>
              <w:t>Ver1.01</w:t>
            </w:r>
            <w:r w:rsidR="009A1EB6" w:rsidRPr="00322567">
              <w:rPr>
                <w:color w:val="FFC000"/>
                <w:sz w:val="21"/>
                <w:szCs w:val="21"/>
              </w:rPr>
              <w:t>）</w:t>
            </w:r>
            <w:r w:rsidR="009A1EB6" w:rsidRPr="00322567">
              <w:rPr>
                <w:rFonts w:hint="eastAsia"/>
                <w:color w:val="FFC000"/>
                <w:sz w:val="21"/>
                <w:szCs w:val="21"/>
              </w:rPr>
              <w:t>时，该字段应设置为</w:t>
            </w:r>
            <w:r w:rsidR="009A1EB6" w:rsidRPr="00322567">
              <w:rPr>
                <w:rFonts w:hint="eastAsia"/>
                <w:color w:val="FFC000"/>
                <w:sz w:val="21"/>
                <w:szCs w:val="21"/>
              </w:rPr>
              <w:t>1.01</w:t>
            </w:r>
          </w:p>
        </w:tc>
      </w:tr>
      <w:tr w:rsidR="00E04E8D" w:rsidRPr="0069439A" w:rsidTr="00AE3B62">
        <w:trPr>
          <w:jc w:val="center"/>
        </w:trPr>
        <w:tc>
          <w:tcPr>
            <w:tcW w:w="1153" w:type="pct"/>
            <w:shd w:val="clear" w:color="auto" w:fill="auto"/>
          </w:tcPr>
          <w:p w:rsidR="00E04E8D" w:rsidRPr="0069439A" w:rsidRDefault="00E04E8D" w:rsidP="00AE3B62">
            <w:pPr>
              <w:spacing w:line="320" w:lineRule="exact"/>
              <w:jc w:val="left"/>
              <w:rPr>
                <w:sz w:val="21"/>
                <w:szCs w:val="21"/>
              </w:rPr>
            </w:pPr>
            <w:r>
              <w:rPr>
                <w:rFonts w:hint="eastAsia"/>
                <w:sz w:val="21"/>
                <w:szCs w:val="21"/>
              </w:rPr>
              <w:t>SessionStatus</w:t>
            </w:r>
          </w:p>
        </w:tc>
        <w:tc>
          <w:tcPr>
            <w:tcW w:w="1679" w:type="pct"/>
            <w:shd w:val="clear" w:color="auto" w:fill="auto"/>
          </w:tcPr>
          <w:p w:rsidR="00E04E8D" w:rsidRDefault="00E04E8D" w:rsidP="00AE3B62">
            <w:pPr>
              <w:spacing w:line="320" w:lineRule="exact"/>
              <w:jc w:val="left"/>
              <w:rPr>
                <w:sz w:val="21"/>
                <w:szCs w:val="21"/>
              </w:rPr>
            </w:pPr>
            <w:r>
              <w:rPr>
                <w:rFonts w:hint="eastAsia"/>
                <w:sz w:val="21"/>
                <w:szCs w:val="21"/>
              </w:rPr>
              <w:t>Int32</w:t>
            </w:r>
          </w:p>
        </w:tc>
        <w:tc>
          <w:tcPr>
            <w:tcW w:w="2168" w:type="pct"/>
            <w:shd w:val="clear" w:color="auto" w:fill="auto"/>
          </w:tcPr>
          <w:p w:rsidR="00E04E8D" w:rsidRDefault="00E04E8D" w:rsidP="00AE3B62">
            <w:pPr>
              <w:spacing w:line="320" w:lineRule="exact"/>
              <w:jc w:val="left"/>
              <w:rPr>
                <w:sz w:val="21"/>
                <w:szCs w:val="21"/>
              </w:rPr>
            </w:pPr>
            <w:r>
              <w:rPr>
                <w:rFonts w:hint="eastAsia"/>
                <w:sz w:val="21"/>
                <w:szCs w:val="21"/>
              </w:rPr>
              <w:t>会话状态</w:t>
            </w:r>
          </w:p>
        </w:tc>
      </w:tr>
    </w:tbl>
    <w:p w:rsidR="00E04E8D" w:rsidRPr="00425301" w:rsidRDefault="00E04E8D" w:rsidP="00E04E8D"/>
    <w:p w:rsidR="00E04E8D" w:rsidRDefault="00E04E8D" w:rsidP="00E04E8D">
      <w:pPr>
        <w:pStyle w:val="2"/>
      </w:pPr>
      <w:bookmarkStart w:id="156" w:name="_Toc454458729"/>
      <w:proofErr w:type="gramStart"/>
      <w:r>
        <w:rPr>
          <w:rFonts w:hint="eastAsia"/>
        </w:rPr>
        <w:t>业务层域定义</w:t>
      </w:r>
      <w:bookmarkEnd w:id="156"/>
      <w:proofErr w:type="gramEnd"/>
    </w:p>
    <w:p w:rsidR="00E04E8D" w:rsidRPr="00DA0B26" w:rsidRDefault="00E04E8D" w:rsidP="00E04E8D">
      <w:pPr>
        <w:spacing w:line="460" w:lineRule="exact"/>
        <w:jc w:val="center"/>
        <w:rPr>
          <w:b/>
        </w:rPr>
      </w:pPr>
      <w:r w:rsidRPr="00F94BB5">
        <w:rPr>
          <w:rFonts w:hint="eastAsia"/>
          <w:b/>
        </w:rPr>
        <w:t>表</w:t>
      </w:r>
      <w:r>
        <w:rPr>
          <w:rFonts w:hint="eastAsia"/>
          <w:b/>
        </w:rPr>
        <w:t>5</w:t>
      </w:r>
      <w:r w:rsidRPr="00F94BB5">
        <w:rPr>
          <w:rFonts w:hint="eastAsia"/>
          <w:b/>
        </w:rPr>
        <w:t>-</w:t>
      </w:r>
      <w:r>
        <w:rPr>
          <w:rFonts w:hint="eastAsia"/>
          <w:b/>
        </w:rPr>
        <w:t>3</w:t>
      </w:r>
      <w:proofErr w:type="gramStart"/>
      <w:r>
        <w:rPr>
          <w:rFonts w:hint="eastAsia"/>
          <w:b/>
        </w:rPr>
        <w:t>业务</w:t>
      </w:r>
      <w:r w:rsidRPr="00DA0B26">
        <w:rPr>
          <w:rFonts w:hint="eastAsia"/>
          <w:b/>
        </w:rPr>
        <w:t>层域</w:t>
      </w:r>
      <w:r>
        <w:rPr>
          <w:rFonts w:hint="eastAsia"/>
          <w:b/>
        </w:rPr>
        <w:t>定义</w:t>
      </w:r>
      <w:proofErr w:type="gramEnd"/>
    </w:p>
    <w:tbl>
      <w:tblPr>
        <w:tblW w:w="794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1667"/>
        <w:gridCol w:w="3856"/>
      </w:tblGrid>
      <w:tr w:rsidR="00E04E8D" w:rsidRPr="003A2570" w:rsidTr="00AE3B62">
        <w:trPr>
          <w:trHeight w:val="285"/>
        </w:trPr>
        <w:tc>
          <w:tcPr>
            <w:tcW w:w="2421" w:type="dxa"/>
            <w:shd w:val="clear" w:color="000000" w:fill="D9D9D9"/>
            <w:noWrap/>
            <w:vAlign w:val="center"/>
            <w:hideMark/>
          </w:tcPr>
          <w:p w:rsidR="00E04E8D" w:rsidRPr="003A2570" w:rsidRDefault="00E04E8D" w:rsidP="00AE3B62">
            <w:pPr>
              <w:widowControl/>
              <w:spacing w:line="240" w:lineRule="auto"/>
              <w:jc w:val="center"/>
              <w:rPr>
                <w:rFonts w:ascii="楷体" w:eastAsia="楷体" w:hAnsi="楷体" w:cs="宋体"/>
                <w:b/>
                <w:bCs/>
                <w:color w:val="000000"/>
                <w:kern w:val="0"/>
                <w:sz w:val="21"/>
                <w:szCs w:val="21"/>
              </w:rPr>
            </w:pPr>
            <w:r w:rsidRPr="003A2570">
              <w:rPr>
                <w:rFonts w:ascii="楷体" w:eastAsia="楷体" w:hAnsi="楷体" w:cs="宋体" w:hint="eastAsia"/>
                <w:b/>
                <w:bCs/>
                <w:color w:val="000000"/>
                <w:kern w:val="0"/>
                <w:sz w:val="21"/>
                <w:szCs w:val="21"/>
              </w:rPr>
              <w:t>域名</w:t>
            </w:r>
          </w:p>
        </w:tc>
        <w:tc>
          <w:tcPr>
            <w:tcW w:w="1667" w:type="dxa"/>
            <w:shd w:val="clear" w:color="000000" w:fill="D9D9D9"/>
            <w:noWrap/>
            <w:vAlign w:val="center"/>
            <w:hideMark/>
          </w:tcPr>
          <w:p w:rsidR="00E04E8D" w:rsidRPr="003A2570" w:rsidRDefault="00E04E8D" w:rsidP="00AE3B62">
            <w:pPr>
              <w:widowControl/>
              <w:spacing w:line="240" w:lineRule="auto"/>
              <w:jc w:val="center"/>
              <w:rPr>
                <w:rFonts w:ascii="楷体" w:eastAsia="楷体" w:hAnsi="楷体" w:cs="宋体"/>
                <w:b/>
                <w:bCs/>
                <w:color w:val="000000"/>
                <w:kern w:val="0"/>
                <w:sz w:val="21"/>
                <w:szCs w:val="21"/>
              </w:rPr>
            </w:pPr>
            <w:r w:rsidRPr="003A2570">
              <w:rPr>
                <w:rFonts w:ascii="楷体" w:eastAsia="楷体" w:hAnsi="楷体" w:cs="宋体" w:hint="eastAsia"/>
                <w:b/>
                <w:bCs/>
                <w:color w:val="000000"/>
                <w:kern w:val="0"/>
                <w:sz w:val="21"/>
                <w:szCs w:val="21"/>
              </w:rPr>
              <w:t>类型</w:t>
            </w:r>
          </w:p>
        </w:tc>
        <w:tc>
          <w:tcPr>
            <w:tcW w:w="3856" w:type="dxa"/>
            <w:shd w:val="clear" w:color="000000" w:fill="D9D9D9"/>
            <w:noWrap/>
            <w:vAlign w:val="center"/>
            <w:hideMark/>
          </w:tcPr>
          <w:p w:rsidR="00E04E8D" w:rsidRPr="003A2570" w:rsidRDefault="00E04E8D" w:rsidP="00AE3B62">
            <w:pPr>
              <w:widowControl/>
              <w:spacing w:line="240" w:lineRule="auto"/>
              <w:jc w:val="center"/>
              <w:rPr>
                <w:rFonts w:ascii="楷体" w:eastAsia="楷体" w:hAnsi="楷体" w:cs="宋体"/>
                <w:b/>
                <w:bCs/>
                <w:color w:val="000000"/>
                <w:kern w:val="0"/>
                <w:sz w:val="21"/>
                <w:szCs w:val="21"/>
              </w:rPr>
            </w:pPr>
            <w:r w:rsidRPr="003A2570">
              <w:rPr>
                <w:rFonts w:ascii="楷体" w:eastAsia="楷体" w:hAnsi="楷体" w:cs="宋体" w:hint="eastAsia"/>
                <w:b/>
                <w:bCs/>
                <w:color w:val="000000"/>
                <w:kern w:val="0"/>
                <w:sz w:val="21"/>
                <w:szCs w:val="21"/>
              </w:rPr>
              <w:t>说明</w:t>
            </w:r>
          </w:p>
        </w:tc>
      </w:tr>
      <w:tr w:rsidR="00E04E8D" w:rsidRPr="003A2570" w:rsidTr="00AE3B62">
        <w:trPr>
          <w:trHeight w:val="285"/>
        </w:trPr>
        <w:tc>
          <w:tcPr>
            <w:tcW w:w="2421"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AmountStatus</w:t>
            </w:r>
          </w:p>
        </w:tc>
        <w:tc>
          <w:tcPr>
            <w:tcW w:w="1667"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char</w:t>
            </w:r>
          </w:p>
        </w:tc>
        <w:tc>
          <w:tcPr>
            <w:tcW w:w="3856" w:type="dxa"/>
            <w:shd w:val="clear" w:color="auto" w:fill="auto"/>
            <w:noWrap/>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额度状态</w:t>
            </w:r>
          </w:p>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1=额度</w:t>
            </w:r>
            <w:proofErr w:type="gramStart"/>
            <w:r w:rsidRPr="00AE3B62">
              <w:rPr>
                <w:rFonts w:ascii="楷体" w:eastAsia="楷体" w:hAnsi="楷体" w:cs="宋体"/>
                <w:kern w:val="0"/>
                <w:sz w:val="21"/>
                <w:szCs w:val="21"/>
              </w:rPr>
              <w:t>不</w:t>
            </w:r>
            <w:proofErr w:type="gramEnd"/>
            <w:r w:rsidRPr="00AE3B62">
              <w:rPr>
                <w:rFonts w:ascii="楷体" w:eastAsia="楷体" w:hAnsi="楷体" w:cs="宋体"/>
                <w:kern w:val="0"/>
                <w:sz w:val="21"/>
                <w:szCs w:val="21"/>
              </w:rPr>
              <w:t>可用</w:t>
            </w:r>
          </w:p>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2=额度可用</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ApplBegSeqNum</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SeqNum</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起始序号</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ApplEndSeqNum</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SeqNum</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结束序号</w:t>
            </w:r>
          </w:p>
        </w:tc>
      </w:tr>
      <w:tr w:rsidR="00E04E8D" w:rsidRPr="003A2570" w:rsidTr="00AE3B62">
        <w:trPr>
          <w:trHeight w:val="780"/>
        </w:trPr>
        <w:tc>
          <w:tcPr>
            <w:tcW w:w="2421" w:type="dxa"/>
            <w:shd w:val="clear" w:color="auto" w:fill="auto"/>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ApplLastSeqNum</w:t>
            </w:r>
          </w:p>
        </w:tc>
        <w:tc>
          <w:tcPr>
            <w:tcW w:w="1667" w:type="dxa"/>
            <w:shd w:val="clear" w:color="auto" w:fill="auto"/>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SeqNum</w:t>
            </w:r>
          </w:p>
        </w:tc>
        <w:tc>
          <w:tcPr>
            <w:tcW w:w="3856" w:type="dxa"/>
            <w:shd w:val="clear" w:color="auto" w:fill="auto"/>
            <w:vAlign w:val="center"/>
            <w:hideMark/>
          </w:tcPr>
          <w:p w:rsidR="00E04E8D" w:rsidRPr="003A2570" w:rsidRDefault="00E04E8D" w:rsidP="00AE3B62">
            <w:pPr>
              <w:widowControl/>
              <w:spacing w:line="240" w:lineRule="auto"/>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最后一条行情消息的记录号</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ApplSeqNum</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SeqNum</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消息记录号</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BidApplSeqNum</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SeqNum</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买方委托索引</w:t>
            </w:r>
          </w:p>
        </w:tc>
      </w:tr>
      <w:tr w:rsidR="00E04E8D" w:rsidRPr="003A2570" w:rsidTr="00AE3B62">
        <w:trPr>
          <w:trHeight w:val="285"/>
        </w:trPr>
        <w:tc>
          <w:tcPr>
            <w:tcW w:w="2421" w:type="dxa"/>
            <w:shd w:val="clear" w:color="auto" w:fill="auto"/>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sz w:val="21"/>
                <w:szCs w:val="21"/>
              </w:rPr>
              <w:t>BusinessRejectReason</w:t>
            </w:r>
          </w:p>
        </w:tc>
        <w:tc>
          <w:tcPr>
            <w:tcW w:w="1667" w:type="dxa"/>
            <w:shd w:val="clear" w:color="auto" w:fill="auto"/>
          </w:tcPr>
          <w:p w:rsidR="00E04E8D" w:rsidRDefault="00E04E8D" w:rsidP="00AE3B62">
            <w:pPr>
              <w:widowControl/>
              <w:spacing w:line="240" w:lineRule="auto"/>
              <w:jc w:val="left"/>
              <w:rPr>
                <w:rFonts w:ascii="楷体" w:eastAsia="楷体" w:hAnsi="楷体" w:cs="宋体"/>
                <w:color w:val="000000"/>
                <w:kern w:val="0"/>
                <w:sz w:val="21"/>
                <w:szCs w:val="21"/>
              </w:rPr>
            </w:pPr>
            <w:r>
              <w:rPr>
                <w:rFonts w:ascii="Times New Roman" w:eastAsia="宋体" w:hAnsi="Times New Roman" w:hint="eastAsia"/>
                <w:color w:val="000000"/>
                <w:kern w:val="0"/>
                <w:sz w:val="21"/>
                <w:szCs w:val="21"/>
              </w:rPr>
              <w:t>uInt16</w:t>
            </w:r>
          </w:p>
        </w:tc>
        <w:tc>
          <w:tcPr>
            <w:tcW w:w="3856" w:type="dxa"/>
            <w:shd w:val="clear" w:color="auto" w:fill="auto"/>
          </w:tcPr>
          <w:p w:rsidR="00E04E8D" w:rsidRPr="003A2570" w:rsidRDefault="00E04E8D" w:rsidP="00AE3B62">
            <w:pPr>
              <w:widowControl/>
              <w:spacing w:line="240" w:lineRule="auto"/>
              <w:rPr>
                <w:rFonts w:ascii="楷体" w:eastAsia="楷体" w:hAnsi="楷体" w:cs="宋体"/>
                <w:color w:val="000000"/>
                <w:kern w:val="0"/>
                <w:sz w:val="21"/>
                <w:szCs w:val="21"/>
              </w:rPr>
            </w:pPr>
            <w:r w:rsidRPr="00012D3A">
              <w:rPr>
                <w:rFonts w:ascii="楷体_GB2312" w:hAnsi="宋体" w:cs="宋体" w:hint="eastAsia"/>
                <w:color w:val="000000"/>
                <w:kern w:val="0"/>
                <w:sz w:val="21"/>
                <w:szCs w:val="21"/>
              </w:rPr>
              <w:t>拒绝原因：</w:t>
            </w:r>
          </w:p>
        </w:tc>
      </w:tr>
      <w:tr w:rsidR="00E04E8D" w:rsidRPr="003A2570" w:rsidTr="00AE3B62">
        <w:trPr>
          <w:trHeight w:val="285"/>
        </w:trPr>
        <w:tc>
          <w:tcPr>
            <w:tcW w:w="2421" w:type="dxa"/>
            <w:shd w:val="clear" w:color="auto" w:fill="auto"/>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sz w:val="21"/>
                <w:szCs w:val="21"/>
              </w:rPr>
              <w:t>BusinessRejectRefID</w:t>
            </w:r>
          </w:p>
        </w:tc>
        <w:tc>
          <w:tcPr>
            <w:tcW w:w="1667" w:type="dxa"/>
            <w:shd w:val="clear" w:color="auto" w:fill="auto"/>
          </w:tcPr>
          <w:p w:rsidR="00E04E8D" w:rsidRDefault="00E04E8D" w:rsidP="00AE3B62">
            <w:pPr>
              <w:widowControl/>
              <w:spacing w:line="240" w:lineRule="auto"/>
              <w:jc w:val="left"/>
              <w:rPr>
                <w:rFonts w:ascii="楷体" w:eastAsia="楷体" w:hAnsi="楷体" w:cs="宋体"/>
                <w:color w:val="000000"/>
                <w:kern w:val="0"/>
                <w:sz w:val="21"/>
                <w:szCs w:val="21"/>
              </w:rPr>
            </w:pPr>
            <w:r>
              <w:rPr>
                <w:rFonts w:ascii="Times New Roman" w:eastAsia="宋体" w:hAnsi="Times New Roman" w:hint="eastAsia"/>
                <w:color w:val="000000"/>
                <w:kern w:val="0"/>
                <w:sz w:val="21"/>
                <w:szCs w:val="21"/>
              </w:rPr>
              <w:t>char[10]</w:t>
            </w:r>
          </w:p>
        </w:tc>
        <w:tc>
          <w:tcPr>
            <w:tcW w:w="3856" w:type="dxa"/>
            <w:shd w:val="clear" w:color="auto" w:fill="auto"/>
          </w:tcPr>
          <w:p w:rsidR="00E04E8D" w:rsidRPr="003A2570" w:rsidRDefault="00E04E8D" w:rsidP="00AE3B62">
            <w:pPr>
              <w:widowControl/>
              <w:spacing w:line="240" w:lineRule="auto"/>
              <w:rPr>
                <w:rFonts w:ascii="楷体" w:eastAsia="楷体" w:hAnsi="楷体" w:cs="宋体"/>
                <w:color w:val="000000"/>
                <w:kern w:val="0"/>
                <w:sz w:val="21"/>
                <w:szCs w:val="21"/>
              </w:rPr>
            </w:pPr>
            <w:r w:rsidRPr="00012D3A">
              <w:rPr>
                <w:rFonts w:ascii="楷体_GB2312" w:hAnsi="宋体" w:cs="宋体" w:hint="eastAsia"/>
                <w:color w:val="000000"/>
                <w:kern w:val="0"/>
                <w:sz w:val="21"/>
                <w:szCs w:val="21"/>
              </w:rPr>
              <w:t>被拒绝消息对应的业务层</w:t>
            </w:r>
            <w:r w:rsidRPr="00012D3A">
              <w:rPr>
                <w:rFonts w:ascii="Times New Roman" w:hAnsi="Times New Roman"/>
                <w:color w:val="000000"/>
                <w:kern w:val="0"/>
                <w:sz w:val="21"/>
                <w:szCs w:val="21"/>
              </w:rPr>
              <w:t xml:space="preserve">ID  </w:t>
            </w:r>
          </w:p>
        </w:tc>
      </w:tr>
      <w:tr w:rsidR="00E04E8D" w:rsidRPr="003A2570" w:rsidTr="00AE3B62">
        <w:trPr>
          <w:trHeight w:val="285"/>
        </w:trPr>
        <w:tc>
          <w:tcPr>
            <w:tcW w:w="2421" w:type="dxa"/>
            <w:shd w:val="clear" w:color="auto" w:fill="auto"/>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sz w:val="21"/>
                <w:szCs w:val="21"/>
              </w:rPr>
              <w:t>BusinessReject</w:t>
            </w:r>
            <w:r>
              <w:rPr>
                <w:rFonts w:hint="eastAsia"/>
                <w:sz w:val="21"/>
                <w:szCs w:val="21"/>
              </w:rPr>
              <w:t>Text</w:t>
            </w:r>
          </w:p>
        </w:tc>
        <w:tc>
          <w:tcPr>
            <w:tcW w:w="1667" w:type="dxa"/>
            <w:shd w:val="clear" w:color="auto" w:fill="auto"/>
          </w:tcPr>
          <w:p w:rsidR="00E04E8D" w:rsidRDefault="00E04E8D" w:rsidP="00AE3B62">
            <w:pPr>
              <w:widowControl/>
              <w:spacing w:line="240" w:lineRule="auto"/>
              <w:jc w:val="left"/>
              <w:rPr>
                <w:rFonts w:ascii="楷体" w:eastAsia="楷体" w:hAnsi="楷体" w:cs="宋体"/>
                <w:color w:val="000000"/>
                <w:kern w:val="0"/>
                <w:sz w:val="21"/>
                <w:szCs w:val="21"/>
              </w:rPr>
            </w:pPr>
            <w:r>
              <w:rPr>
                <w:rFonts w:ascii="Times New Roman" w:eastAsia="宋体" w:hAnsi="Times New Roman" w:hint="eastAsia"/>
                <w:color w:val="000000"/>
                <w:kern w:val="0"/>
                <w:sz w:val="21"/>
                <w:szCs w:val="21"/>
              </w:rPr>
              <w:t>char[50]</w:t>
            </w:r>
          </w:p>
        </w:tc>
        <w:tc>
          <w:tcPr>
            <w:tcW w:w="3856" w:type="dxa"/>
            <w:shd w:val="clear" w:color="auto" w:fill="auto"/>
          </w:tcPr>
          <w:p w:rsidR="00E04E8D" w:rsidRDefault="00E04E8D" w:rsidP="00AE3B62">
            <w:pPr>
              <w:widowControl/>
              <w:spacing w:line="240" w:lineRule="auto"/>
              <w:rPr>
                <w:sz w:val="21"/>
                <w:szCs w:val="21"/>
              </w:rPr>
            </w:pPr>
            <w:r>
              <w:rPr>
                <w:sz w:val="21"/>
                <w:szCs w:val="21"/>
              </w:rPr>
              <w:t>拒绝原因</w:t>
            </w:r>
            <w:r>
              <w:rPr>
                <w:rFonts w:hint="eastAsia"/>
                <w:sz w:val="21"/>
                <w:szCs w:val="21"/>
              </w:rPr>
              <w:t>说明</w:t>
            </w:r>
          </w:p>
          <w:p w:rsidR="00E04E8D" w:rsidRPr="003C21AD" w:rsidRDefault="00E04E8D" w:rsidP="00AE3B62">
            <w:pPr>
              <w:widowControl/>
              <w:spacing w:line="240" w:lineRule="auto"/>
              <w:rPr>
                <w:sz w:val="21"/>
                <w:szCs w:val="21"/>
              </w:rPr>
            </w:pPr>
            <w:r w:rsidRPr="00AE3B62">
              <w:rPr>
                <w:rFonts w:hint="eastAsia"/>
                <w:sz w:val="21"/>
                <w:szCs w:val="21"/>
              </w:rPr>
              <w:t>可能包含中文字符，表示最多</w:t>
            </w:r>
            <w:r w:rsidRPr="00AE3B62">
              <w:rPr>
                <w:sz w:val="21"/>
                <w:szCs w:val="21"/>
              </w:rPr>
              <w:t>50</w:t>
            </w:r>
            <w:r w:rsidRPr="00AE3B62">
              <w:rPr>
                <w:rFonts w:hint="eastAsia"/>
                <w:sz w:val="21"/>
                <w:szCs w:val="21"/>
              </w:rPr>
              <w:t>个字节</w:t>
            </w:r>
          </w:p>
          <w:p w:rsidR="00E04E8D" w:rsidRPr="003A2570" w:rsidRDefault="00E04E8D" w:rsidP="00AE3B62">
            <w:pPr>
              <w:widowControl/>
              <w:spacing w:line="240" w:lineRule="auto"/>
              <w:rPr>
                <w:rFonts w:ascii="楷体" w:eastAsia="楷体" w:hAnsi="楷体" w:cs="宋体"/>
                <w:color w:val="000000"/>
                <w:kern w:val="0"/>
                <w:sz w:val="21"/>
                <w:szCs w:val="21"/>
              </w:rPr>
            </w:pPr>
          </w:p>
        </w:tc>
      </w:tr>
      <w:tr w:rsidR="00E04E8D" w:rsidRPr="003A2570" w:rsidTr="00AE3B62">
        <w:trPr>
          <w:trHeight w:val="285"/>
        </w:trPr>
        <w:tc>
          <w:tcPr>
            <w:tcW w:w="2421" w:type="dxa"/>
            <w:shd w:val="clear" w:color="auto" w:fill="auto"/>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ChannelNo</w:t>
            </w:r>
          </w:p>
        </w:tc>
        <w:tc>
          <w:tcPr>
            <w:tcW w:w="1667" w:type="dxa"/>
            <w:shd w:val="clear" w:color="auto" w:fill="auto"/>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uInt16</w:t>
            </w:r>
          </w:p>
        </w:tc>
        <w:tc>
          <w:tcPr>
            <w:tcW w:w="3856" w:type="dxa"/>
            <w:shd w:val="clear" w:color="auto" w:fill="auto"/>
            <w:vAlign w:val="center"/>
            <w:hideMark/>
          </w:tcPr>
          <w:p w:rsidR="00E04E8D" w:rsidRPr="003A2570" w:rsidRDefault="00E04E8D" w:rsidP="00AE3B62">
            <w:pPr>
              <w:widowControl/>
              <w:spacing w:line="240" w:lineRule="auto"/>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频道代码</w:t>
            </w:r>
          </w:p>
        </w:tc>
      </w:tr>
      <w:tr w:rsidR="00E04E8D" w:rsidRPr="003A2570" w:rsidTr="00AE3B62">
        <w:trPr>
          <w:trHeight w:val="285"/>
        </w:trPr>
        <w:tc>
          <w:tcPr>
            <w:tcW w:w="2421" w:type="dxa"/>
            <w:shd w:val="clear" w:color="auto" w:fill="auto"/>
            <w:vAlign w:val="center"/>
          </w:tcPr>
          <w:p w:rsidR="00E04E8D" w:rsidRPr="00D816FC" w:rsidRDefault="00E04E8D" w:rsidP="00AE3B62">
            <w:pPr>
              <w:widowControl/>
              <w:spacing w:line="240" w:lineRule="auto"/>
              <w:jc w:val="left"/>
              <w:rPr>
                <w:rFonts w:ascii="楷体" w:eastAsia="楷体" w:hAnsi="楷体" w:cs="宋体"/>
                <w:color w:val="FFC000"/>
                <w:kern w:val="0"/>
                <w:sz w:val="21"/>
                <w:szCs w:val="21"/>
              </w:rPr>
            </w:pPr>
            <w:r w:rsidRPr="00D816FC">
              <w:rPr>
                <w:color w:val="FFC000"/>
                <w:sz w:val="21"/>
                <w:szCs w:val="21"/>
              </w:rPr>
              <w:t>ComplexEventStartTime</w:t>
            </w:r>
          </w:p>
        </w:tc>
        <w:tc>
          <w:tcPr>
            <w:tcW w:w="1667" w:type="dxa"/>
            <w:shd w:val="clear" w:color="auto" w:fill="auto"/>
            <w:vAlign w:val="center"/>
          </w:tcPr>
          <w:p w:rsidR="00E04E8D" w:rsidRPr="00D816FC" w:rsidRDefault="00E04E8D" w:rsidP="00AE3B62">
            <w:pPr>
              <w:widowControl/>
              <w:spacing w:line="240" w:lineRule="auto"/>
              <w:jc w:val="left"/>
              <w:rPr>
                <w:rFonts w:ascii="楷体" w:eastAsia="楷体" w:hAnsi="楷体" w:cs="宋体"/>
                <w:color w:val="FFC000"/>
                <w:kern w:val="0"/>
                <w:sz w:val="21"/>
                <w:szCs w:val="21"/>
              </w:rPr>
            </w:pPr>
            <w:r w:rsidRPr="00D816FC">
              <w:rPr>
                <w:rFonts w:ascii="Times New Roman" w:eastAsia="宋体" w:hAnsi="Times New Roman"/>
                <w:color w:val="FFC000"/>
                <w:kern w:val="0"/>
                <w:sz w:val="21"/>
                <w:szCs w:val="21"/>
              </w:rPr>
              <w:t>LocalTimestamp</w:t>
            </w:r>
          </w:p>
        </w:tc>
        <w:tc>
          <w:tcPr>
            <w:tcW w:w="3856" w:type="dxa"/>
            <w:shd w:val="clear" w:color="auto" w:fill="auto"/>
            <w:vAlign w:val="center"/>
          </w:tcPr>
          <w:p w:rsidR="00E04E8D" w:rsidRPr="00D816FC" w:rsidRDefault="00E04E8D" w:rsidP="00AE3B62">
            <w:pPr>
              <w:widowControl/>
              <w:spacing w:line="240" w:lineRule="auto"/>
              <w:rPr>
                <w:rFonts w:ascii="楷体" w:eastAsia="楷体" w:hAnsi="楷体" w:cs="宋体"/>
                <w:color w:val="FFC000"/>
                <w:kern w:val="0"/>
                <w:sz w:val="21"/>
                <w:szCs w:val="21"/>
              </w:rPr>
            </w:pPr>
            <w:r w:rsidRPr="00D816FC">
              <w:rPr>
                <w:rFonts w:hint="eastAsia"/>
                <w:color w:val="FFC000"/>
                <w:sz w:val="21"/>
                <w:szCs w:val="21"/>
              </w:rPr>
              <w:t>冷静期开始时间</w:t>
            </w:r>
          </w:p>
        </w:tc>
      </w:tr>
      <w:tr w:rsidR="00E04E8D" w:rsidRPr="003A2570" w:rsidTr="00AE3B62">
        <w:trPr>
          <w:trHeight w:val="285"/>
        </w:trPr>
        <w:tc>
          <w:tcPr>
            <w:tcW w:w="2421" w:type="dxa"/>
            <w:shd w:val="clear" w:color="auto" w:fill="auto"/>
            <w:vAlign w:val="center"/>
          </w:tcPr>
          <w:p w:rsidR="00E04E8D" w:rsidRPr="00D816FC" w:rsidRDefault="00E04E8D" w:rsidP="00AE3B62">
            <w:pPr>
              <w:widowControl/>
              <w:spacing w:line="240" w:lineRule="auto"/>
              <w:jc w:val="left"/>
              <w:rPr>
                <w:rFonts w:ascii="楷体" w:eastAsia="楷体" w:hAnsi="楷体" w:cs="宋体"/>
                <w:color w:val="FFC000"/>
                <w:kern w:val="0"/>
                <w:sz w:val="21"/>
                <w:szCs w:val="21"/>
              </w:rPr>
            </w:pPr>
            <w:r w:rsidRPr="00D816FC">
              <w:rPr>
                <w:color w:val="FFC000"/>
                <w:sz w:val="21"/>
                <w:szCs w:val="21"/>
              </w:rPr>
              <w:t>ComplexEventEndTime</w:t>
            </w:r>
          </w:p>
        </w:tc>
        <w:tc>
          <w:tcPr>
            <w:tcW w:w="1667" w:type="dxa"/>
            <w:shd w:val="clear" w:color="auto" w:fill="auto"/>
            <w:vAlign w:val="center"/>
          </w:tcPr>
          <w:p w:rsidR="00E04E8D" w:rsidRPr="00D816FC" w:rsidRDefault="00E04E8D" w:rsidP="00AE3B62">
            <w:pPr>
              <w:widowControl/>
              <w:spacing w:line="240" w:lineRule="auto"/>
              <w:jc w:val="left"/>
              <w:rPr>
                <w:rFonts w:ascii="楷体" w:eastAsia="楷体" w:hAnsi="楷体" w:cs="宋体"/>
                <w:color w:val="FFC000"/>
                <w:kern w:val="0"/>
                <w:sz w:val="21"/>
                <w:szCs w:val="21"/>
              </w:rPr>
            </w:pPr>
            <w:r w:rsidRPr="00D816FC">
              <w:rPr>
                <w:rFonts w:ascii="Times New Roman" w:eastAsia="宋体" w:hAnsi="Times New Roman"/>
                <w:color w:val="FFC000"/>
                <w:kern w:val="0"/>
                <w:sz w:val="21"/>
                <w:szCs w:val="21"/>
              </w:rPr>
              <w:t>LocalTimestamp</w:t>
            </w:r>
          </w:p>
        </w:tc>
        <w:tc>
          <w:tcPr>
            <w:tcW w:w="3856" w:type="dxa"/>
            <w:shd w:val="clear" w:color="auto" w:fill="auto"/>
            <w:vAlign w:val="center"/>
          </w:tcPr>
          <w:p w:rsidR="00E04E8D" w:rsidRPr="00D816FC" w:rsidRDefault="00E04E8D" w:rsidP="00AE3B62">
            <w:pPr>
              <w:widowControl/>
              <w:spacing w:line="240" w:lineRule="auto"/>
              <w:rPr>
                <w:rFonts w:ascii="楷体" w:eastAsia="楷体" w:hAnsi="楷体" w:cs="宋体"/>
                <w:color w:val="FFC000"/>
                <w:kern w:val="0"/>
                <w:sz w:val="21"/>
                <w:szCs w:val="21"/>
              </w:rPr>
            </w:pPr>
            <w:r w:rsidRPr="00D816FC">
              <w:rPr>
                <w:rFonts w:hint="eastAsia"/>
                <w:color w:val="FFC000"/>
                <w:sz w:val="21"/>
                <w:szCs w:val="21"/>
              </w:rPr>
              <w:t>冷静期结束时间</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ConfirmID</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char[8]</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定价行情约定号</w:t>
            </w:r>
          </w:p>
        </w:tc>
      </w:tr>
      <w:tr w:rsidR="00E04E8D" w:rsidRPr="003A2570" w:rsidTr="00AE3B62">
        <w:trPr>
          <w:trHeight w:val="525"/>
        </w:trPr>
        <w:tc>
          <w:tcPr>
            <w:tcW w:w="2421" w:type="dxa"/>
            <w:shd w:val="clear" w:color="auto" w:fill="auto"/>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lastRenderedPageBreak/>
              <w:t>ContactInfo</w:t>
            </w:r>
          </w:p>
        </w:tc>
        <w:tc>
          <w:tcPr>
            <w:tcW w:w="1667" w:type="dxa"/>
            <w:shd w:val="clear" w:color="auto" w:fill="auto"/>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char[30]</w:t>
            </w:r>
          </w:p>
        </w:tc>
        <w:tc>
          <w:tcPr>
            <w:tcW w:w="3856" w:type="dxa"/>
            <w:shd w:val="clear" w:color="auto" w:fill="auto"/>
            <w:vAlign w:val="center"/>
          </w:tcPr>
          <w:p w:rsidR="00E04E8D" w:rsidRPr="00AE3B62" w:rsidRDefault="00E04E8D" w:rsidP="00AE3B62">
            <w:pPr>
              <w:widowControl/>
              <w:spacing w:line="240" w:lineRule="auto"/>
              <w:rPr>
                <w:rFonts w:ascii="楷体" w:eastAsia="楷体" w:hAnsi="楷体" w:cs="宋体"/>
                <w:kern w:val="0"/>
                <w:sz w:val="21"/>
                <w:szCs w:val="21"/>
              </w:rPr>
            </w:pPr>
            <w:r w:rsidRPr="00AE3B62">
              <w:rPr>
                <w:rFonts w:ascii="楷体" w:eastAsia="楷体" w:hAnsi="楷体" w:cs="宋体" w:hint="eastAsia"/>
                <w:kern w:val="0"/>
                <w:sz w:val="21"/>
                <w:szCs w:val="21"/>
              </w:rPr>
              <w:t>联系方式</w:t>
            </w:r>
          </w:p>
          <w:p w:rsidR="00E04E8D" w:rsidRPr="00AE3B62" w:rsidRDefault="00E04E8D" w:rsidP="00AE3B62">
            <w:pPr>
              <w:widowControl/>
              <w:spacing w:line="240" w:lineRule="auto"/>
              <w:rPr>
                <w:rFonts w:ascii="楷体" w:eastAsia="楷体" w:hAnsi="楷体" w:cs="宋体"/>
                <w:kern w:val="0"/>
                <w:sz w:val="21"/>
                <w:szCs w:val="21"/>
              </w:rPr>
            </w:pPr>
            <w:r w:rsidRPr="00AE3B62">
              <w:rPr>
                <w:rFonts w:hint="eastAsia"/>
                <w:sz w:val="21"/>
                <w:szCs w:val="21"/>
              </w:rPr>
              <w:t>可能包含中文字符，表示最多</w:t>
            </w:r>
            <w:r w:rsidRPr="00AE3B62">
              <w:rPr>
                <w:sz w:val="21"/>
                <w:szCs w:val="21"/>
              </w:rPr>
              <w:t>30</w:t>
            </w:r>
            <w:r w:rsidRPr="00AE3B62">
              <w:rPr>
                <w:rFonts w:hint="eastAsia"/>
                <w:sz w:val="21"/>
                <w:szCs w:val="21"/>
              </w:rPr>
              <w:t>个字节</w:t>
            </w:r>
          </w:p>
        </w:tc>
      </w:tr>
      <w:tr w:rsidR="00E04E8D" w:rsidRPr="003A2570" w:rsidTr="00AE3B62">
        <w:trPr>
          <w:trHeight w:val="525"/>
        </w:trPr>
        <w:tc>
          <w:tcPr>
            <w:tcW w:w="2421" w:type="dxa"/>
            <w:shd w:val="clear" w:color="auto" w:fill="auto"/>
            <w:vAlign w:val="center"/>
          </w:tcPr>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Contactor</w:t>
            </w:r>
          </w:p>
        </w:tc>
        <w:tc>
          <w:tcPr>
            <w:tcW w:w="1667" w:type="dxa"/>
            <w:shd w:val="clear" w:color="auto" w:fill="auto"/>
            <w:vAlign w:val="center"/>
          </w:tcPr>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char[12]</w:t>
            </w:r>
          </w:p>
        </w:tc>
        <w:tc>
          <w:tcPr>
            <w:tcW w:w="3856" w:type="dxa"/>
            <w:shd w:val="clear" w:color="auto" w:fill="auto"/>
            <w:vAlign w:val="center"/>
          </w:tcPr>
          <w:p w:rsidR="00E04E8D" w:rsidRPr="00AE3B62" w:rsidRDefault="00E04E8D" w:rsidP="00AE3B62">
            <w:pPr>
              <w:widowControl/>
              <w:spacing w:line="240" w:lineRule="auto"/>
              <w:rPr>
                <w:rFonts w:ascii="楷体" w:eastAsia="楷体" w:hAnsi="楷体" w:cs="宋体"/>
                <w:kern w:val="0"/>
                <w:sz w:val="21"/>
                <w:szCs w:val="21"/>
              </w:rPr>
            </w:pPr>
            <w:r w:rsidRPr="00AE3B62">
              <w:rPr>
                <w:rFonts w:ascii="楷体" w:eastAsia="楷体" w:hAnsi="楷体" w:cs="宋体" w:hint="eastAsia"/>
                <w:kern w:val="0"/>
                <w:sz w:val="21"/>
                <w:szCs w:val="21"/>
              </w:rPr>
              <w:t>联系人</w:t>
            </w:r>
          </w:p>
          <w:p w:rsidR="00E04E8D" w:rsidRPr="00AE3B62" w:rsidRDefault="00E04E8D" w:rsidP="00AE3B62">
            <w:pPr>
              <w:widowControl/>
              <w:spacing w:line="240" w:lineRule="auto"/>
              <w:rPr>
                <w:rFonts w:ascii="楷体" w:eastAsia="楷体" w:hAnsi="楷体" w:cs="宋体"/>
                <w:kern w:val="0"/>
                <w:sz w:val="21"/>
                <w:szCs w:val="21"/>
              </w:rPr>
            </w:pPr>
            <w:r w:rsidRPr="00AE3B62">
              <w:rPr>
                <w:rFonts w:hint="eastAsia"/>
                <w:sz w:val="21"/>
                <w:szCs w:val="21"/>
              </w:rPr>
              <w:t>可能包含中文字符，表示最多</w:t>
            </w:r>
            <w:r w:rsidRPr="00AE3B62">
              <w:rPr>
                <w:sz w:val="21"/>
                <w:szCs w:val="21"/>
              </w:rPr>
              <w:t>12</w:t>
            </w:r>
            <w:r w:rsidRPr="00AE3B62">
              <w:rPr>
                <w:rFonts w:hint="eastAsia"/>
                <w:sz w:val="21"/>
                <w:szCs w:val="21"/>
              </w:rPr>
              <w:t>个字节</w:t>
            </w:r>
          </w:p>
        </w:tc>
      </w:tr>
      <w:tr w:rsidR="00E04E8D" w:rsidRPr="003A2570" w:rsidTr="00AE3B62">
        <w:trPr>
          <w:trHeight w:val="525"/>
        </w:trPr>
        <w:tc>
          <w:tcPr>
            <w:tcW w:w="2421" w:type="dxa"/>
            <w:shd w:val="clear" w:color="auto" w:fill="auto"/>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EndOfChannel</w:t>
            </w:r>
          </w:p>
        </w:tc>
        <w:tc>
          <w:tcPr>
            <w:tcW w:w="1667" w:type="dxa"/>
            <w:shd w:val="clear" w:color="auto" w:fill="auto"/>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Boolean</w:t>
            </w:r>
          </w:p>
        </w:tc>
        <w:tc>
          <w:tcPr>
            <w:tcW w:w="3856" w:type="dxa"/>
            <w:shd w:val="clear" w:color="auto" w:fill="auto"/>
            <w:vAlign w:val="center"/>
            <w:hideMark/>
          </w:tcPr>
          <w:p w:rsidR="00E04E8D" w:rsidRPr="00AE3B62" w:rsidRDefault="00E04E8D" w:rsidP="00AE3B62">
            <w:pPr>
              <w:widowControl/>
              <w:spacing w:line="240" w:lineRule="auto"/>
              <w:rPr>
                <w:rFonts w:ascii="楷体" w:eastAsia="楷体" w:hAnsi="楷体" w:cs="宋体"/>
                <w:kern w:val="0"/>
                <w:sz w:val="21"/>
                <w:szCs w:val="21"/>
              </w:rPr>
            </w:pPr>
            <w:r w:rsidRPr="00AE3B62">
              <w:rPr>
                <w:rFonts w:ascii="楷体" w:eastAsia="楷体" w:hAnsi="楷体" w:cs="宋体" w:hint="eastAsia"/>
                <w:kern w:val="0"/>
                <w:sz w:val="21"/>
                <w:szCs w:val="21"/>
              </w:rPr>
              <w:t>频道结束标志</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ExecType</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char</w:t>
            </w:r>
          </w:p>
        </w:tc>
        <w:tc>
          <w:tcPr>
            <w:tcW w:w="3856"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执行类型</w:t>
            </w:r>
          </w:p>
          <w:p w:rsidR="00E04E8D" w:rsidRPr="00AE3B62" w:rsidRDefault="00E04E8D" w:rsidP="00AE3B62">
            <w:pPr>
              <w:widowControl/>
              <w:spacing w:line="240" w:lineRule="auto"/>
              <w:jc w:val="left"/>
              <w:rPr>
                <w:rFonts w:ascii="Times New Roman" w:eastAsia="楷体" w:hAnsi="Times New Roman"/>
                <w:kern w:val="0"/>
                <w:sz w:val="21"/>
                <w:szCs w:val="21"/>
              </w:rPr>
            </w:pPr>
            <w:r w:rsidRPr="00AE3B62">
              <w:rPr>
                <w:rFonts w:ascii="Times New Roman" w:eastAsia="楷体" w:hAnsi="Times New Roman"/>
                <w:kern w:val="0"/>
                <w:sz w:val="21"/>
                <w:szCs w:val="21"/>
              </w:rPr>
              <w:t>4=Cancelled</w:t>
            </w:r>
            <w:r w:rsidRPr="00AE3B62">
              <w:rPr>
                <w:rFonts w:ascii="楷体_GB2312" w:hAnsi="楷体" w:cs="宋体" w:hint="eastAsia"/>
                <w:kern w:val="0"/>
                <w:sz w:val="21"/>
                <w:szCs w:val="21"/>
              </w:rPr>
              <w:t>，表示已撤销</w:t>
            </w:r>
          </w:p>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Times New Roman" w:eastAsia="楷体" w:hAnsi="Times New Roman"/>
                <w:kern w:val="0"/>
                <w:sz w:val="21"/>
                <w:szCs w:val="21"/>
              </w:rPr>
              <w:t>F=Trade</w:t>
            </w:r>
            <w:r w:rsidRPr="00AE3B62">
              <w:rPr>
                <w:rFonts w:ascii="楷体_GB2312" w:hAnsi="楷体" w:cs="宋体" w:hint="eastAsia"/>
                <w:kern w:val="0"/>
                <w:sz w:val="21"/>
                <w:szCs w:val="21"/>
              </w:rPr>
              <w:t>，表示已成交</w:t>
            </w:r>
          </w:p>
        </w:tc>
      </w:tr>
      <w:tr w:rsidR="00E04E8D" w:rsidRPr="003A2570" w:rsidTr="00AE3B62">
        <w:trPr>
          <w:trHeight w:val="285"/>
        </w:trPr>
        <w:tc>
          <w:tcPr>
            <w:tcW w:w="2421"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D96636">
              <w:rPr>
                <w:rFonts w:ascii="楷体" w:eastAsia="楷体" w:hAnsi="楷体" w:cs="宋体"/>
                <w:color w:val="000000"/>
                <w:kern w:val="0"/>
                <w:sz w:val="21"/>
                <w:szCs w:val="21"/>
              </w:rPr>
              <w:t>ExpirationDays</w:t>
            </w:r>
          </w:p>
        </w:tc>
        <w:tc>
          <w:tcPr>
            <w:tcW w:w="1667" w:type="dxa"/>
            <w:shd w:val="clear" w:color="auto" w:fill="auto"/>
            <w:noWrap/>
          </w:tcPr>
          <w:p w:rsidR="00E04E8D" w:rsidRDefault="00E04E8D" w:rsidP="00AE3B62">
            <w:pPr>
              <w:widowControl/>
              <w:spacing w:line="240" w:lineRule="auto"/>
              <w:jc w:val="left"/>
              <w:rPr>
                <w:rFonts w:ascii="楷体" w:eastAsia="楷体" w:hAnsi="楷体" w:cs="宋体"/>
                <w:color w:val="000000"/>
                <w:kern w:val="0"/>
                <w:sz w:val="21"/>
                <w:szCs w:val="21"/>
              </w:rPr>
            </w:pPr>
            <w:r w:rsidRPr="00D96636">
              <w:rPr>
                <w:rFonts w:ascii="楷体" w:eastAsia="楷体" w:hAnsi="楷体" w:cs="宋体"/>
                <w:color w:val="000000"/>
                <w:kern w:val="0"/>
                <w:sz w:val="21"/>
                <w:szCs w:val="21"/>
              </w:rPr>
              <w:t>uInt16</w:t>
            </w:r>
          </w:p>
        </w:tc>
        <w:tc>
          <w:tcPr>
            <w:tcW w:w="3856" w:type="dxa"/>
            <w:shd w:val="clear" w:color="auto" w:fill="auto"/>
            <w:noWrap/>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_GB2312" w:hAnsi="宋体" w:cs="宋体" w:hint="eastAsia"/>
                <w:kern w:val="0"/>
                <w:sz w:val="21"/>
                <w:szCs w:val="21"/>
              </w:rPr>
              <w:t>期限，单位为天数</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955FD0">
              <w:rPr>
                <w:rFonts w:ascii="楷体" w:eastAsia="楷体" w:hAnsi="楷体" w:cs="宋体"/>
                <w:color w:val="000000"/>
                <w:kern w:val="0"/>
                <w:sz w:val="21"/>
                <w:szCs w:val="21"/>
              </w:rPr>
              <w:t>Expiration</w:t>
            </w:r>
            <w:r w:rsidRPr="003A2570">
              <w:rPr>
                <w:rFonts w:ascii="楷体" w:eastAsia="楷体" w:hAnsi="楷体" w:cs="宋体" w:hint="eastAsia"/>
                <w:color w:val="000000"/>
                <w:kern w:val="0"/>
                <w:sz w:val="21"/>
                <w:szCs w:val="21"/>
              </w:rPr>
              <w:t>Type</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uInt8</w:t>
            </w:r>
          </w:p>
        </w:tc>
        <w:tc>
          <w:tcPr>
            <w:tcW w:w="3856"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期限类型</w:t>
            </w:r>
          </w:p>
        </w:tc>
      </w:tr>
      <w:tr w:rsidR="00E04E8D" w:rsidRPr="003A2570" w:rsidTr="00AE3B62">
        <w:trPr>
          <w:trHeight w:val="285"/>
        </w:trPr>
        <w:tc>
          <w:tcPr>
            <w:tcW w:w="2421"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hint="eastAsia"/>
                <w:sz w:val="21"/>
                <w:szCs w:val="21"/>
              </w:rPr>
              <w:t>FinancialStatus</w:t>
            </w:r>
          </w:p>
        </w:tc>
        <w:tc>
          <w:tcPr>
            <w:tcW w:w="1667" w:type="dxa"/>
            <w:shd w:val="clear" w:color="auto" w:fill="auto"/>
            <w:noWrap/>
            <w:vAlign w:val="center"/>
          </w:tcPr>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C8</w:t>
            </w:r>
          </w:p>
        </w:tc>
        <w:tc>
          <w:tcPr>
            <w:tcW w:w="3856" w:type="dxa"/>
            <w:shd w:val="clear" w:color="auto" w:fill="auto"/>
            <w:noWrap/>
            <w:vAlign w:val="center"/>
          </w:tcPr>
          <w:p w:rsidR="00E04E8D" w:rsidRPr="003C21AD" w:rsidRDefault="00E04E8D" w:rsidP="00AE3B62">
            <w:pPr>
              <w:widowControl/>
              <w:spacing w:line="240" w:lineRule="auto"/>
              <w:jc w:val="left"/>
              <w:rPr>
                <w:sz w:val="21"/>
                <w:szCs w:val="21"/>
              </w:rPr>
            </w:pPr>
            <w:r w:rsidRPr="003C21AD">
              <w:rPr>
                <w:rFonts w:hint="eastAsia"/>
                <w:sz w:val="21"/>
                <w:szCs w:val="21"/>
              </w:rPr>
              <w:t>证券状态</w:t>
            </w:r>
          </w:p>
          <w:p w:rsidR="00E04E8D" w:rsidRPr="003C21AD" w:rsidRDefault="00E04E8D" w:rsidP="00AE3B62">
            <w:pPr>
              <w:widowControl/>
              <w:spacing w:line="240" w:lineRule="auto"/>
              <w:jc w:val="left"/>
              <w:rPr>
                <w:sz w:val="21"/>
                <w:szCs w:val="21"/>
              </w:rPr>
            </w:pPr>
            <w:r w:rsidRPr="003C21AD">
              <w:rPr>
                <w:rFonts w:hint="eastAsia"/>
                <w:sz w:val="21"/>
                <w:szCs w:val="21"/>
              </w:rPr>
              <w:t>A=</w:t>
            </w:r>
            <w:r w:rsidRPr="003C21AD">
              <w:rPr>
                <w:rFonts w:hint="eastAsia"/>
                <w:sz w:val="21"/>
                <w:szCs w:val="21"/>
              </w:rPr>
              <w:t>上市公司早间披露提示</w:t>
            </w:r>
          </w:p>
          <w:p w:rsidR="00E04E8D" w:rsidRPr="00AE3B62" w:rsidRDefault="00E04E8D" w:rsidP="00AE3B62">
            <w:pPr>
              <w:widowControl/>
              <w:spacing w:line="240" w:lineRule="auto"/>
              <w:jc w:val="left"/>
              <w:rPr>
                <w:sz w:val="21"/>
                <w:szCs w:val="21"/>
              </w:rPr>
            </w:pPr>
            <w:r w:rsidRPr="00AE3B62">
              <w:rPr>
                <w:sz w:val="21"/>
                <w:szCs w:val="21"/>
              </w:rPr>
              <w:t>B=</w:t>
            </w:r>
            <w:r w:rsidRPr="00AE3B62">
              <w:rPr>
                <w:rFonts w:hint="eastAsia"/>
                <w:sz w:val="21"/>
                <w:szCs w:val="21"/>
              </w:rPr>
              <w:t>上市公司午间披露提示</w:t>
            </w:r>
          </w:p>
          <w:p w:rsidR="00E04E8D" w:rsidRPr="00AE3B62" w:rsidRDefault="00E04E8D" w:rsidP="00AE3B62">
            <w:pPr>
              <w:widowControl/>
              <w:spacing w:line="240" w:lineRule="auto"/>
              <w:jc w:val="left"/>
              <w:rPr>
                <w:rFonts w:ascii="楷体" w:eastAsia="楷体" w:hAnsi="楷体" w:cs="宋体"/>
                <w:kern w:val="0"/>
                <w:sz w:val="21"/>
                <w:szCs w:val="21"/>
              </w:rPr>
            </w:pPr>
            <w:r w:rsidRPr="003C21AD">
              <w:rPr>
                <w:rFonts w:hint="eastAsia"/>
                <w:sz w:val="21"/>
                <w:szCs w:val="21"/>
              </w:rPr>
              <w:t>每个字节揭示一种状态，最多可同时揭示八种状态</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FixedPriceType</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uInt8</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固定价格类型，</w:t>
            </w:r>
            <w:r>
              <w:rPr>
                <w:rFonts w:ascii="楷体" w:eastAsia="楷体" w:hAnsi="楷体" w:cs="宋体" w:hint="eastAsia"/>
                <w:color w:val="000000"/>
                <w:kern w:val="0"/>
                <w:sz w:val="21"/>
                <w:szCs w:val="21"/>
              </w:rPr>
              <w:t>盘后定价交易</w:t>
            </w:r>
            <w:r w:rsidRPr="003A2570">
              <w:rPr>
                <w:rFonts w:ascii="楷体" w:eastAsia="楷体" w:hAnsi="楷体" w:cs="宋体" w:hint="eastAsia"/>
                <w:color w:val="000000"/>
                <w:kern w:val="0"/>
                <w:sz w:val="21"/>
                <w:szCs w:val="21"/>
              </w:rPr>
              <w:t>业务填写</w:t>
            </w:r>
          </w:p>
        </w:tc>
      </w:tr>
      <w:tr w:rsidR="00E04E8D" w:rsidRPr="003A2570" w:rsidTr="00AE3B62">
        <w:trPr>
          <w:trHeight w:val="285"/>
        </w:trPr>
        <w:tc>
          <w:tcPr>
            <w:tcW w:w="2421"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Headline</w:t>
            </w:r>
          </w:p>
        </w:tc>
        <w:tc>
          <w:tcPr>
            <w:tcW w:w="1667"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char[128]</w:t>
            </w:r>
          </w:p>
        </w:tc>
        <w:tc>
          <w:tcPr>
            <w:tcW w:w="3856"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公告标题</w:t>
            </w:r>
          </w:p>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hint="eastAsia"/>
                <w:sz w:val="21"/>
                <w:szCs w:val="21"/>
              </w:rPr>
              <w:t>可能包含中文字符，表示最多</w:t>
            </w:r>
            <w:r w:rsidRPr="00AE3B62">
              <w:rPr>
                <w:sz w:val="21"/>
                <w:szCs w:val="21"/>
              </w:rPr>
              <w:t>128</w:t>
            </w:r>
            <w:r w:rsidRPr="00AE3B62">
              <w:rPr>
                <w:rFonts w:hint="eastAsia"/>
                <w:sz w:val="21"/>
                <w:szCs w:val="21"/>
              </w:rPr>
              <w:t>个字节</w:t>
            </w:r>
          </w:p>
        </w:tc>
      </w:tr>
      <w:tr w:rsidR="00E04E8D" w:rsidRPr="003A2570" w:rsidTr="00AE3B62">
        <w:trPr>
          <w:trHeight w:val="285"/>
        </w:trPr>
        <w:tc>
          <w:tcPr>
            <w:tcW w:w="2421"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LastPx</w:t>
            </w:r>
          </w:p>
        </w:tc>
        <w:tc>
          <w:tcPr>
            <w:tcW w:w="1667" w:type="dxa"/>
            <w:shd w:val="clear" w:color="auto" w:fill="auto"/>
            <w:noWrap/>
            <w:vAlign w:val="center"/>
            <w:hideMark/>
          </w:tcPr>
          <w:p w:rsidR="00E04E8D" w:rsidRPr="00AE3B62" w:rsidRDefault="00E04E8D" w:rsidP="00AE3B62">
            <w:pPr>
              <w:widowControl/>
              <w:spacing w:line="240" w:lineRule="auto"/>
              <w:rPr>
                <w:rFonts w:ascii="Times New Roman" w:eastAsia="宋体" w:hAnsi="Times New Roman"/>
                <w:kern w:val="0"/>
                <w:sz w:val="21"/>
                <w:szCs w:val="21"/>
              </w:rPr>
            </w:pPr>
            <w:r w:rsidRPr="00AE3B62">
              <w:rPr>
                <w:rFonts w:ascii="Times New Roman" w:eastAsia="宋体" w:hAnsi="Times New Roman"/>
                <w:kern w:val="0"/>
                <w:sz w:val="21"/>
                <w:szCs w:val="21"/>
              </w:rPr>
              <w:t>Price</w:t>
            </w:r>
          </w:p>
        </w:tc>
        <w:tc>
          <w:tcPr>
            <w:tcW w:w="3856"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成交价格</w:t>
            </w:r>
          </w:p>
        </w:tc>
      </w:tr>
      <w:tr w:rsidR="00E04E8D" w:rsidRPr="003A2570" w:rsidTr="00AE3B62">
        <w:trPr>
          <w:trHeight w:val="285"/>
        </w:trPr>
        <w:tc>
          <w:tcPr>
            <w:tcW w:w="2421"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LastQty</w:t>
            </w:r>
          </w:p>
        </w:tc>
        <w:tc>
          <w:tcPr>
            <w:tcW w:w="1667" w:type="dxa"/>
            <w:shd w:val="clear" w:color="auto" w:fill="auto"/>
            <w:noWrap/>
            <w:vAlign w:val="center"/>
            <w:hideMark/>
          </w:tcPr>
          <w:p w:rsidR="00E04E8D" w:rsidRPr="00AE3B62" w:rsidRDefault="00E04E8D" w:rsidP="00AE3B62">
            <w:pPr>
              <w:widowControl/>
              <w:spacing w:line="240" w:lineRule="auto"/>
              <w:rPr>
                <w:rFonts w:ascii="Times New Roman" w:eastAsia="宋体" w:hAnsi="Times New Roman"/>
                <w:kern w:val="0"/>
                <w:sz w:val="21"/>
                <w:szCs w:val="21"/>
              </w:rPr>
            </w:pPr>
            <w:r w:rsidRPr="00AE3B62">
              <w:rPr>
                <w:rFonts w:ascii="Times New Roman" w:eastAsia="宋体" w:hAnsi="Times New Roman"/>
                <w:kern w:val="0"/>
                <w:sz w:val="21"/>
                <w:szCs w:val="21"/>
              </w:rPr>
              <w:t>Qty</w:t>
            </w:r>
          </w:p>
        </w:tc>
        <w:tc>
          <w:tcPr>
            <w:tcW w:w="3856"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成交数量</w:t>
            </w:r>
          </w:p>
        </w:tc>
      </w:tr>
      <w:tr w:rsidR="00E04E8D" w:rsidRPr="003A2570" w:rsidTr="00AE3B62">
        <w:trPr>
          <w:trHeight w:val="285"/>
        </w:trPr>
        <w:tc>
          <w:tcPr>
            <w:tcW w:w="2421"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MarketID</w:t>
            </w:r>
          </w:p>
        </w:tc>
        <w:tc>
          <w:tcPr>
            <w:tcW w:w="1667"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char[8]</w:t>
            </w:r>
          </w:p>
        </w:tc>
        <w:tc>
          <w:tcPr>
            <w:tcW w:w="3856"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市场代码</w:t>
            </w:r>
          </w:p>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XHKG=港股通</w:t>
            </w:r>
          </w:p>
        </w:tc>
      </w:tr>
      <w:tr w:rsidR="00E04E8D" w:rsidRPr="003A2570" w:rsidTr="00AE3B62">
        <w:trPr>
          <w:trHeight w:val="285"/>
        </w:trPr>
        <w:tc>
          <w:tcPr>
            <w:tcW w:w="2421"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sz w:val="21"/>
                <w:szCs w:val="21"/>
              </w:rPr>
              <w:t>MarketSegmentID</w:t>
            </w:r>
          </w:p>
        </w:tc>
        <w:tc>
          <w:tcPr>
            <w:tcW w:w="1667"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char[8]</w:t>
            </w:r>
          </w:p>
        </w:tc>
        <w:tc>
          <w:tcPr>
            <w:tcW w:w="3856"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市场板块代码</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MDEntryPx</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Int64</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行情条目</w:t>
            </w:r>
            <w:r w:rsidRPr="003A2570">
              <w:rPr>
                <w:rFonts w:ascii="楷体" w:eastAsia="楷体" w:hAnsi="楷体" w:cs="宋体" w:hint="eastAsia"/>
                <w:color w:val="000000"/>
                <w:kern w:val="0"/>
                <w:sz w:val="21"/>
                <w:szCs w:val="21"/>
              </w:rPr>
              <w:t>价格</w:t>
            </w:r>
            <w:r>
              <w:rPr>
                <w:rFonts w:ascii="楷体" w:eastAsia="楷体" w:hAnsi="楷体" w:cs="宋体" w:hint="eastAsia"/>
                <w:color w:val="000000"/>
                <w:kern w:val="0"/>
                <w:sz w:val="21"/>
                <w:szCs w:val="21"/>
              </w:rPr>
              <w:t>,</w:t>
            </w:r>
            <w:r w:rsidRPr="003A2570">
              <w:rPr>
                <w:rFonts w:ascii="楷体" w:eastAsia="楷体" w:hAnsi="楷体" w:cs="宋体" w:hint="eastAsia"/>
                <w:color w:val="000000"/>
                <w:kern w:val="0"/>
                <w:sz w:val="21"/>
                <w:szCs w:val="21"/>
              </w:rPr>
              <w:t xml:space="preserve"> N18（6）</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MDEntrySize</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Qty</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行情条目</w:t>
            </w:r>
            <w:r w:rsidRPr="003A2570">
              <w:rPr>
                <w:rFonts w:ascii="楷体" w:eastAsia="楷体" w:hAnsi="楷体" w:cs="宋体" w:hint="eastAsia"/>
                <w:color w:val="000000"/>
                <w:kern w:val="0"/>
                <w:sz w:val="21"/>
                <w:szCs w:val="21"/>
              </w:rPr>
              <w:t>数量</w:t>
            </w:r>
          </w:p>
        </w:tc>
      </w:tr>
      <w:tr w:rsidR="00E04E8D" w:rsidRPr="003A2570" w:rsidTr="00AE3B62">
        <w:trPr>
          <w:trHeight w:val="525"/>
        </w:trPr>
        <w:tc>
          <w:tcPr>
            <w:tcW w:w="2421" w:type="dxa"/>
            <w:shd w:val="clear" w:color="auto" w:fill="auto"/>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MDEntryType</w:t>
            </w:r>
          </w:p>
        </w:tc>
        <w:tc>
          <w:tcPr>
            <w:tcW w:w="1667" w:type="dxa"/>
            <w:shd w:val="clear" w:color="auto" w:fill="auto"/>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char[2]</w:t>
            </w:r>
          </w:p>
        </w:tc>
        <w:tc>
          <w:tcPr>
            <w:tcW w:w="3856" w:type="dxa"/>
            <w:shd w:val="clear" w:color="auto" w:fill="auto"/>
            <w:noWrap/>
            <w:vAlign w:val="center"/>
            <w:hideMark/>
          </w:tcPr>
          <w:p w:rsidR="00E04E8D" w:rsidRPr="003A2570" w:rsidRDefault="00E04E8D" w:rsidP="00AE3B62">
            <w:pPr>
              <w:widowControl/>
              <w:spacing w:line="240" w:lineRule="auto"/>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行情条目类别</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MD</w:t>
            </w:r>
            <w:r>
              <w:rPr>
                <w:rFonts w:ascii="楷体" w:eastAsia="楷体" w:hAnsi="楷体" w:cs="宋体" w:hint="eastAsia"/>
                <w:color w:val="000000"/>
                <w:kern w:val="0"/>
                <w:sz w:val="21"/>
                <w:szCs w:val="21"/>
              </w:rPr>
              <w:t>PriceLevel</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uInt16</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买卖盘档位</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MDStreamID</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char[3]</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行情类别</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NewsID</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char[8]</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公告索引/增值信息索引</w:t>
            </w:r>
          </w:p>
        </w:tc>
      </w:tr>
      <w:tr w:rsidR="00E04E8D" w:rsidRPr="003A2570" w:rsidTr="00AE3B62">
        <w:trPr>
          <w:trHeight w:val="285"/>
        </w:trPr>
        <w:tc>
          <w:tcPr>
            <w:tcW w:w="2421" w:type="dxa"/>
            <w:shd w:val="clear" w:color="auto" w:fill="auto"/>
            <w:noWrap/>
            <w:vAlign w:val="center"/>
          </w:tcPr>
          <w:p w:rsidR="00E04E8D" w:rsidRPr="00D816FC" w:rsidRDefault="00E04E8D" w:rsidP="00AE3B62">
            <w:pPr>
              <w:widowControl/>
              <w:spacing w:line="240" w:lineRule="auto"/>
              <w:jc w:val="left"/>
              <w:rPr>
                <w:rFonts w:ascii="楷体" w:eastAsia="楷体" w:hAnsi="楷体" w:cs="宋体"/>
                <w:color w:val="FFC000"/>
                <w:kern w:val="0"/>
                <w:sz w:val="21"/>
                <w:szCs w:val="21"/>
              </w:rPr>
            </w:pPr>
            <w:r w:rsidRPr="00D816FC">
              <w:rPr>
                <w:color w:val="FFC000"/>
                <w:sz w:val="21"/>
                <w:szCs w:val="21"/>
              </w:rPr>
              <w:t>NoComplexEventTimes</w:t>
            </w:r>
          </w:p>
        </w:tc>
        <w:tc>
          <w:tcPr>
            <w:tcW w:w="1667" w:type="dxa"/>
            <w:shd w:val="clear" w:color="auto" w:fill="auto"/>
            <w:noWrap/>
            <w:vAlign w:val="center"/>
          </w:tcPr>
          <w:p w:rsidR="00E04E8D" w:rsidRPr="00D816FC" w:rsidRDefault="00E04E8D" w:rsidP="00AE3B62">
            <w:pPr>
              <w:widowControl/>
              <w:spacing w:line="240" w:lineRule="auto"/>
              <w:jc w:val="left"/>
              <w:rPr>
                <w:rFonts w:ascii="楷体" w:eastAsia="楷体" w:hAnsi="楷体" w:cs="宋体"/>
                <w:color w:val="FFC000"/>
                <w:kern w:val="0"/>
                <w:sz w:val="21"/>
                <w:szCs w:val="21"/>
              </w:rPr>
            </w:pPr>
            <w:r w:rsidRPr="00D816FC">
              <w:rPr>
                <w:rFonts w:ascii="楷体" w:eastAsia="楷体" w:hAnsi="楷体" w:cs="宋体"/>
                <w:color w:val="FFC000"/>
                <w:kern w:val="0"/>
                <w:sz w:val="21"/>
                <w:szCs w:val="21"/>
              </w:rPr>
              <w:t>NumInGroup</w:t>
            </w:r>
          </w:p>
        </w:tc>
        <w:tc>
          <w:tcPr>
            <w:tcW w:w="3856" w:type="dxa"/>
            <w:shd w:val="clear" w:color="auto" w:fill="auto"/>
            <w:noWrap/>
            <w:vAlign w:val="center"/>
          </w:tcPr>
          <w:p w:rsidR="00E04E8D" w:rsidRPr="00D816FC" w:rsidRDefault="00E04E8D" w:rsidP="00AE3B62">
            <w:pPr>
              <w:widowControl/>
              <w:spacing w:line="240" w:lineRule="auto"/>
              <w:jc w:val="left"/>
              <w:rPr>
                <w:rFonts w:ascii="楷体" w:eastAsia="楷体" w:hAnsi="楷体" w:cs="宋体"/>
                <w:color w:val="FFC000"/>
                <w:kern w:val="0"/>
                <w:sz w:val="21"/>
                <w:szCs w:val="21"/>
              </w:rPr>
            </w:pPr>
            <w:r w:rsidRPr="00D816FC">
              <w:rPr>
                <w:color w:val="FFC000"/>
                <w:sz w:val="21"/>
                <w:szCs w:val="21"/>
              </w:rPr>
              <w:t>VCM</w:t>
            </w:r>
            <w:r w:rsidRPr="00D816FC">
              <w:rPr>
                <w:rFonts w:hint="eastAsia"/>
                <w:color w:val="FFC000"/>
                <w:sz w:val="21"/>
                <w:szCs w:val="21"/>
              </w:rPr>
              <w:t>冷静期个数</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NoMDEntries</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NumInGroup</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行情条目个数</w:t>
            </w:r>
          </w:p>
        </w:tc>
      </w:tr>
      <w:tr w:rsidR="00E04E8D" w:rsidRPr="003A2570" w:rsidTr="00AE3B62">
        <w:trPr>
          <w:trHeight w:val="285"/>
        </w:trPr>
        <w:tc>
          <w:tcPr>
            <w:tcW w:w="2421"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hint="eastAsia"/>
                <w:sz w:val="21"/>
                <w:szCs w:val="21"/>
              </w:rPr>
              <w:t>NoMDStreamID</w:t>
            </w:r>
          </w:p>
        </w:tc>
        <w:tc>
          <w:tcPr>
            <w:tcW w:w="1667"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NumInGroup</w:t>
            </w:r>
          </w:p>
        </w:tc>
        <w:tc>
          <w:tcPr>
            <w:tcW w:w="3856"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行情类别个数</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lastRenderedPageBreak/>
              <w:t>NoOrders</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NumInGroup</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价位揭示委托笔数</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NoSwitch</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NumInGroup</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开关个数</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NumberOfOrders</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Int64</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价位</w:t>
            </w:r>
            <w:proofErr w:type="gramStart"/>
            <w:r w:rsidRPr="003A2570">
              <w:rPr>
                <w:rFonts w:ascii="楷体" w:eastAsia="楷体" w:hAnsi="楷体" w:cs="宋体" w:hint="eastAsia"/>
                <w:color w:val="000000"/>
                <w:kern w:val="0"/>
                <w:sz w:val="21"/>
                <w:szCs w:val="21"/>
              </w:rPr>
              <w:t>总委托</w:t>
            </w:r>
            <w:proofErr w:type="gramEnd"/>
            <w:r w:rsidRPr="003A2570">
              <w:rPr>
                <w:rFonts w:ascii="楷体" w:eastAsia="楷体" w:hAnsi="楷体" w:cs="宋体" w:hint="eastAsia"/>
                <w:color w:val="000000"/>
                <w:kern w:val="0"/>
                <w:sz w:val="21"/>
                <w:szCs w:val="21"/>
              </w:rPr>
              <w:t>笔数</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NumTrades</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Int64</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成交笔数</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OfferApplSeqNum</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SeqNum</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卖方委托索引</w:t>
            </w:r>
          </w:p>
        </w:tc>
      </w:tr>
      <w:tr w:rsidR="00E04E8D" w:rsidRPr="003A2570" w:rsidTr="00AE3B62">
        <w:trPr>
          <w:trHeight w:val="285"/>
        </w:trPr>
        <w:tc>
          <w:tcPr>
            <w:tcW w:w="2421" w:type="dxa"/>
            <w:shd w:val="clear" w:color="auto" w:fill="auto"/>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OrderQty</w:t>
            </w:r>
          </w:p>
        </w:tc>
        <w:tc>
          <w:tcPr>
            <w:tcW w:w="1667" w:type="dxa"/>
            <w:shd w:val="clear" w:color="auto" w:fill="auto"/>
            <w:vAlign w:val="center"/>
            <w:hideMark/>
          </w:tcPr>
          <w:p w:rsidR="00E04E8D" w:rsidRPr="003A2570" w:rsidRDefault="00E04E8D" w:rsidP="00AE3B62">
            <w:pPr>
              <w:widowControl/>
              <w:spacing w:line="240" w:lineRule="auto"/>
              <w:rPr>
                <w:rFonts w:ascii="Times New Roman" w:eastAsia="宋体" w:hAnsi="Times New Roman"/>
                <w:color w:val="000000"/>
                <w:kern w:val="0"/>
                <w:sz w:val="21"/>
                <w:szCs w:val="21"/>
              </w:rPr>
            </w:pPr>
            <w:r w:rsidRPr="003A2570">
              <w:rPr>
                <w:rFonts w:ascii="Times New Roman" w:eastAsia="宋体" w:hAnsi="Times New Roman"/>
                <w:color w:val="000000"/>
                <w:kern w:val="0"/>
                <w:sz w:val="21"/>
                <w:szCs w:val="21"/>
              </w:rPr>
              <w:t>Qty</w:t>
            </w:r>
          </w:p>
        </w:tc>
        <w:tc>
          <w:tcPr>
            <w:tcW w:w="3856" w:type="dxa"/>
            <w:shd w:val="clear" w:color="auto" w:fill="auto"/>
            <w:vAlign w:val="center"/>
            <w:hideMark/>
          </w:tcPr>
          <w:p w:rsidR="00E04E8D" w:rsidRPr="003A2570" w:rsidRDefault="00E04E8D" w:rsidP="00AE3B62">
            <w:pPr>
              <w:widowControl/>
              <w:spacing w:line="240" w:lineRule="auto"/>
              <w:rPr>
                <w:rFonts w:ascii="楷体_GB2312" w:hAnsi="宋体" w:cs="宋体"/>
                <w:color w:val="000000"/>
                <w:kern w:val="0"/>
                <w:sz w:val="21"/>
                <w:szCs w:val="21"/>
              </w:rPr>
            </w:pPr>
            <w:r w:rsidRPr="003A2570">
              <w:rPr>
                <w:rFonts w:ascii="楷体_GB2312" w:hAnsi="宋体" w:cs="宋体" w:hint="eastAsia"/>
                <w:color w:val="000000"/>
                <w:kern w:val="0"/>
                <w:sz w:val="21"/>
                <w:szCs w:val="21"/>
              </w:rPr>
              <w:t>订单数量</w:t>
            </w:r>
          </w:p>
        </w:tc>
      </w:tr>
      <w:tr w:rsidR="00E04E8D" w:rsidRPr="003A2570" w:rsidTr="00AE3B62">
        <w:trPr>
          <w:trHeight w:val="1639"/>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OrdType</w:t>
            </w:r>
          </w:p>
        </w:tc>
        <w:tc>
          <w:tcPr>
            <w:tcW w:w="1667" w:type="dxa"/>
            <w:shd w:val="clear" w:color="auto" w:fill="auto"/>
            <w:noWrap/>
            <w:vAlign w:val="center"/>
            <w:hideMark/>
          </w:tcPr>
          <w:p w:rsidR="00E04E8D" w:rsidRPr="003A2570" w:rsidRDefault="00E04E8D" w:rsidP="00AE3B62">
            <w:pPr>
              <w:widowControl/>
              <w:spacing w:line="240" w:lineRule="auto"/>
              <w:rPr>
                <w:rFonts w:ascii="Times New Roman" w:eastAsia="宋体" w:hAnsi="Times New Roman"/>
                <w:color w:val="000000"/>
                <w:kern w:val="0"/>
                <w:sz w:val="21"/>
                <w:szCs w:val="21"/>
              </w:rPr>
            </w:pPr>
            <w:r>
              <w:rPr>
                <w:rFonts w:ascii="Times New Roman" w:eastAsia="宋体" w:hAnsi="Times New Roman" w:hint="eastAsia"/>
                <w:color w:val="000000"/>
                <w:kern w:val="0"/>
                <w:sz w:val="21"/>
                <w:szCs w:val="21"/>
              </w:rPr>
              <w:t>char</w:t>
            </w:r>
          </w:p>
        </w:tc>
        <w:tc>
          <w:tcPr>
            <w:tcW w:w="3856" w:type="dxa"/>
            <w:shd w:val="clear" w:color="auto" w:fill="auto"/>
            <w:noWrap/>
            <w:vAlign w:val="center"/>
            <w:hideMark/>
          </w:tcPr>
          <w:p w:rsidR="00E04E8D" w:rsidRDefault="00E04E8D" w:rsidP="00AE3B62">
            <w:pPr>
              <w:widowControl/>
              <w:spacing w:line="240" w:lineRule="auto"/>
              <w:rPr>
                <w:rFonts w:ascii="Times New Roman" w:hAnsi="Times New Roman"/>
                <w:color w:val="000000"/>
                <w:kern w:val="0"/>
                <w:sz w:val="21"/>
                <w:szCs w:val="21"/>
              </w:rPr>
            </w:pPr>
            <w:r w:rsidRPr="003A2570">
              <w:rPr>
                <w:rFonts w:ascii="楷体_GB2312" w:hAnsi="宋体" w:cs="宋体" w:hint="eastAsia"/>
                <w:color w:val="000000"/>
                <w:kern w:val="0"/>
                <w:sz w:val="21"/>
                <w:szCs w:val="21"/>
              </w:rPr>
              <w:t>订单类型</w:t>
            </w:r>
          </w:p>
          <w:p w:rsidR="00E04E8D" w:rsidRDefault="00E04E8D" w:rsidP="00AE3B62">
            <w:pPr>
              <w:widowControl/>
              <w:spacing w:line="240" w:lineRule="auto"/>
              <w:rPr>
                <w:rFonts w:ascii="Times New Roman" w:hAnsi="Times New Roman"/>
                <w:color w:val="000000"/>
                <w:kern w:val="0"/>
                <w:sz w:val="21"/>
                <w:szCs w:val="21"/>
              </w:rPr>
            </w:pPr>
            <w:r w:rsidRPr="003A2570">
              <w:rPr>
                <w:rFonts w:ascii="Times New Roman" w:hAnsi="Times New Roman"/>
                <w:color w:val="000000"/>
                <w:kern w:val="0"/>
                <w:sz w:val="21"/>
                <w:szCs w:val="21"/>
              </w:rPr>
              <w:t>1</w:t>
            </w:r>
            <w:r>
              <w:rPr>
                <w:rFonts w:ascii="楷体_GB2312" w:hAnsi="宋体" w:cs="宋体" w:hint="eastAsia"/>
                <w:color w:val="000000"/>
                <w:kern w:val="0"/>
                <w:sz w:val="21"/>
                <w:szCs w:val="21"/>
              </w:rPr>
              <w:t>=</w:t>
            </w:r>
            <w:r w:rsidRPr="003A2570">
              <w:rPr>
                <w:rFonts w:ascii="楷体_GB2312" w:hAnsi="宋体" w:cs="宋体" w:hint="eastAsia"/>
                <w:color w:val="000000"/>
                <w:kern w:val="0"/>
                <w:sz w:val="21"/>
                <w:szCs w:val="21"/>
              </w:rPr>
              <w:t>市价</w:t>
            </w:r>
          </w:p>
          <w:p w:rsidR="00E04E8D" w:rsidRDefault="00E04E8D" w:rsidP="00AE3B62">
            <w:pPr>
              <w:widowControl/>
              <w:spacing w:line="240" w:lineRule="auto"/>
              <w:rPr>
                <w:rFonts w:ascii="Times New Roman" w:hAnsi="Times New Roman"/>
                <w:color w:val="000000"/>
                <w:kern w:val="0"/>
                <w:sz w:val="21"/>
                <w:szCs w:val="21"/>
              </w:rPr>
            </w:pPr>
            <w:r w:rsidRPr="003A2570">
              <w:rPr>
                <w:rFonts w:ascii="Times New Roman" w:hAnsi="Times New Roman"/>
                <w:color w:val="000000"/>
                <w:kern w:val="0"/>
                <w:sz w:val="21"/>
                <w:szCs w:val="21"/>
              </w:rPr>
              <w:t>2</w:t>
            </w:r>
            <w:r>
              <w:rPr>
                <w:rFonts w:ascii="楷体_GB2312" w:hAnsi="宋体" w:cs="宋体" w:hint="eastAsia"/>
                <w:color w:val="000000"/>
                <w:kern w:val="0"/>
                <w:sz w:val="21"/>
                <w:szCs w:val="21"/>
              </w:rPr>
              <w:t>=</w:t>
            </w:r>
            <w:r w:rsidRPr="003A2570">
              <w:rPr>
                <w:rFonts w:ascii="楷体_GB2312" w:hAnsi="宋体" w:cs="宋体" w:hint="eastAsia"/>
                <w:color w:val="000000"/>
                <w:kern w:val="0"/>
                <w:sz w:val="21"/>
                <w:szCs w:val="21"/>
              </w:rPr>
              <w:t>限价</w:t>
            </w:r>
          </w:p>
          <w:p w:rsidR="00E04E8D" w:rsidRPr="00DF0ACA" w:rsidRDefault="00E04E8D" w:rsidP="00AE3B62">
            <w:pPr>
              <w:widowControl/>
              <w:spacing w:line="240" w:lineRule="auto"/>
              <w:rPr>
                <w:rFonts w:ascii="Times New Roman" w:hAnsi="Times New Roman"/>
                <w:color w:val="000000"/>
                <w:kern w:val="0"/>
                <w:sz w:val="21"/>
                <w:szCs w:val="21"/>
              </w:rPr>
            </w:pPr>
            <w:r w:rsidRPr="003A2570">
              <w:rPr>
                <w:rFonts w:ascii="Times New Roman" w:hAnsi="Times New Roman"/>
                <w:color w:val="000000"/>
                <w:kern w:val="0"/>
                <w:sz w:val="21"/>
                <w:szCs w:val="21"/>
              </w:rPr>
              <w:t>U</w:t>
            </w:r>
            <w:r>
              <w:rPr>
                <w:rFonts w:ascii="Times New Roman" w:hAnsi="Times New Roman" w:hint="eastAsia"/>
                <w:color w:val="000000"/>
                <w:kern w:val="0"/>
                <w:sz w:val="21"/>
                <w:szCs w:val="21"/>
              </w:rPr>
              <w:t>=</w:t>
            </w:r>
            <w:r w:rsidRPr="003A2570">
              <w:rPr>
                <w:rFonts w:ascii="楷体_GB2312" w:hAnsi="宋体" w:cs="宋体" w:hint="eastAsia"/>
                <w:color w:val="000000"/>
                <w:kern w:val="0"/>
                <w:sz w:val="21"/>
                <w:szCs w:val="21"/>
              </w:rPr>
              <w:t>本方最优</w:t>
            </w:r>
          </w:p>
        </w:tc>
      </w:tr>
      <w:tr w:rsidR="00E04E8D" w:rsidRPr="003A2570" w:rsidTr="00AE3B62">
        <w:trPr>
          <w:trHeight w:val="55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OrigTime</w:t>
            </w:r>
          </w:p>
        </w:tc>
        <w:tc>
          <w:tcPr>
            <w:tcW w:w="1667" w:type="dxa"/>
            <w:shd w:val="clear" w:color="auto" w:fill="auto"/>
            <w:noWrap/>
            <w:vAlign w:val="center"/>
            <w:hideMark/>
          </w:tcPr>
          <w:p w:rsidR="00E04E8D" w:rsidRPr="003A2570" w:rsidRDefault="00E04E8D" w:rsidP="00AE3B62">
            <w:pPr>
              <w:widowControl/>
              <w:spacing w:line="240" w:lineRule="auto"/>
              <w:rPr>
                <w:rFonts w:ascii="Times New Roman" w:eastAsia="宋体" w:hAnsi="Times New Roman"/>
                <w:color w:val="000000"/>
                <w:kern w:val="0"/>
                <w:sz w:val="21"/>
                <w:szCs w:val="21"/>
              </w:rPr>
            </w:pPr>
            <w:r w:rsidRPr="003A2570">
              <w:rPr>
                <w:rFonts w:ascii="Times New Roman" w:eastAsia="宋体" w:hAnsi="Times New Roman"/>
                <w:color w:val="000000"/>
                <w:kern w:val="0"/>
                <w:sz w:val="21"/>
                <w:szCs w:val="21"/>
              </w:rPr>
              <w:t>LocalTimestamp</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数据生成时间</w:t>
            </w:r>
          </w:p>
        </w:tc>
      </w:tr>
      <w:tr w:rsidR="00E04E8D" w:rsidRPr="003A2570" w:rsidTr="00AE3B62">
        <w:trPr>
          <w:trHeight w:val="555"/>
        </w:trPr>
        <w:tc>
          <w:tcPr>
            <w:tcW w:w="2421"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PosAmt</w:t>
            </w:r>
          </w:p>
        </w:tc>
        <w:tc>
          <w:tcPr>
            <w:tcW w:w="1667" w:type="dxa"/>
            <w:shd w:val="clear" w:color="auto" w:fill="auto"/>
            <w:noWrap/>
            <w:vAlign w:val="center"/>
          </w:tcPr>
          <w:p w:rsidR="00E04E8D" w:rsidRPr="00AE3B62" w:rsidRDefault="00E04E8D" w:rsidP="00AE3B62">
            <w:pPr>
              <w:widowControl/>
              <w:spacing w:line="240" w:lineRule="auto"/>
              <w:rPr>
                <w:rFonts w:ascii="楷体" w:eastAsia="楷体" w:hAnsi="楷体" w:cs="宋体"/>
                <w:kern w:val="0"/>
                <w:sz w:val="21"/>
                <w:szCs w:val="21"/>
              </w:rPr>
            </w:pPr>
            <w:r w:rsidRPr="00AE3B62">
              <w:rPr>
                <w:rFonts w:ascii="楷体" w:eastAsia="楷体" w:hAnsi="楷体" w:cs="宋体"/>
                <w:kern w:val="0"/>
                <w:sz w:val="21"/>
                <w:szCs w:val="21"/>
              </w:rPr>
              <w:t>Amt</w:t>
            </w:r>
          </w:p>
        </w:tc>
        <w:tc>
          <w:tcPr>
            <w:tcW w:w="3856" w:type="dxa"/>
            <w:shd w:val="clear" w:color="auto" w:fill="auto"/>
            <w:noWrap/>
            <w:vAlign w:val="center"/>
          </w:tcPr>
          <w:p w:rsidR="00E04E8D" w:rsidRPr="00AE3B62" w:rsidRDefault="00E04E8D" w:rsidP="00AE3B62">
            <w:pPr>
              <w:widowControl/>
              <w:spacing w:line="240" w:lineRule="auto"/>
              <w:jc w:val="left"/>
              <w:rPr>
                <w:rFonts w:cs="Arial"/>
              </w:rPr>
            </w:pPr>
            <w:r w:rsidRPr="00AE3B62">
              <w:rPr>
                <w:rFonts w:ascii="楷体" w:eastAsia="楷体" w:hAnsi="楷体" w:cs="宋体" w:hint="eastAsia"/>
                <w:kern w:val="0"/>
                <w:sz w:val="21"/>
                <w:szCs w:val="21"/>
              </w:rPr>
              <w:t>日中剩余额度</w:t>
            </w:r>
          </w:p>
        </w:tc>
      </w:tr>
      <w:tr w:rsidR="00E04E8D" w:rsidRPr="003A2570" w:rsidTr="00AE3B62">
        <w:trPr>
          <w:trHeight w:val="555"/>
        </w:trPr>
        <w:tc>
          <w:tcPr>
            <w:tcW w:w="2421"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PrevClosePx</w:t>
            </w:r>
          </w:p>
        </w:tc>
        <w:tc>
          <w:tcPr>
            <w:tcW w:w="1667" w:type="dxa"/>
            <w:shd w:val="clear" w:color="auto" w:fill="auto"/>
            <w:noWrap/>
            <w:vAlign w:val="center"/>
          </w:tcPr>
          <w:p w:rsidR="00E04E8D" w:rsidRPr="003A2570" w:rsidRDefault="00E04E8D" w:rsidP="00AE3B62">
            <w:pPr>
              <w:widowControl/>
              <w:spacing w:line="240" w:lineRule="auto"/>
              <w:rPr>
                <w:rFonts w:ascii="Times New Roman" w:eastAsia="宋体" w:hAnsi="Times New Roman"/>
                <w:color w:val="000000"/>
                <w:kern w:val="0"/>
                <w:sz w:val="21"/>
                <w:szCs w:val="21"/>
              </w:rPr>
            </w:pPr>
            <w:r w:rsidRPr="003A2570">
              <w:rPr>
                <w:rFonts w:ascii="楷体" w:eastAsia="楷体" w:hAnsi="楷体" w:cs="宋体" w:hint="eastAsia"/>
                <w:color w:val="000000"/>
                <w:kern w:val="0"/>
                <w:sz w:val="21"/>
                <w:szCs w:val="21"/>
              </w:rPr>
              <w:t>Price</w:t>
            </w:r>
          </w:p>
        </w:tc>
        <w:tc>
          <w:tcPr>
            <w:tcW w:w="3856"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proofErr w:type="gramStart"/>
            <w:r>
              <w:rPr>
                <w:rFonts w:ascii="楷体" w:eastAsia="楷体" w:hAnsi="楷体" w:cs="宋体" w:hint="eastAsia"/>
                <w:color w:val="000000"/>
                <w:kern w:val="0"/>
                <w:sz w:val="21"/>
                <w:szCs w:val="21"/>
              </w:rPr>
              <w:t>昨</w:t>
            </w:r>
            <w:proofErr w:type="gramEnd"/>
            <w:r>
              <w:rPr>
                <w:rFonts w:ascii="楷体" w:eastAsia="楷体" w:hAnsi="楷体" w:cs="宋体" w:hint="eastAsia"/>
                <w:color w:val="000000"/>
                <w:kern w:val="0"/>
                <w:sz w:val="21"/>
                <w:szCs w:val="21"/>
              </w:rPr>
              <w:t>收价</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Price</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Price</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委托价格</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RawData</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char[n]</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变长二进制数据</w:t>
            </w:r>
          </w:p>
        </w:tc>
      </w:tr>
      <w:tr w:rsidR="00E04E8D" w:rsidRPr="003A2570" w:rsidTr="00AE3B62">
        <w:trPr>
          <w:trHeight w:val="285"/>
        </w:trPr>
        <w:tc>
          <w:tcPr>
            <w:tcW w:w="2421"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hint="eastAsia"/>
                <w:sz w:val="21"/>
                <w:szCs w:val="21"/>
              </w:rPr>
              <w:t>RawDataFormat</w:t>
            </w:r>
          </w:p>
        </w:tc>
        <w:tc>
          <w:tcPr>
            <w:tcW w:w="1667"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char[8]</w:t>
            </w:r>
          </w:p>
        </w:tc>
        <w:tc>
          <w:tcPr>
            <w:tcW w:w="3856"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二进制数据格式，取值为TXT、PDF、DOC等等</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RawDataLength</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Length</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二进制数据长度</w:t>
            </w:r>
          </w:p>
        </w:tc>
      </w:tr>
      <w:tr w:rsidR="00E04E8D" w:rsidRPr="003A2570" w:rsidTr="00AE3B62">
        <w:trPr>
          <w:trHeight w:val="285"/>
        </w:trPr>
        <w:tc>
          <w:tcPr>
            <w:tcW w:w="2421" w:type="dxa"/>
            <w:shd w:val="clear" w:color="auto" w:fill="auto"/>
            <w:noWrap/>
            <w:vAlign w:val="center"/>
          </w:tcPr>
          <w:p w:rsidR="00E04E8D" w:rsidRDefault="00E04E8D" w:rsidP="00AE3B62">
            <w:pPr>
              <w:widowControl/>
              <w:spacing w:line="240" w:lineRule="auto"/>
              <w:jc w:val="left"/>
              <w:rPr>
                <w:rFonts w:ascii="楷体" w:eastAsia="楷体" w:hAnsi="楷体" w:cs="宋体"/>
                <w:color w:val="000000"/>
                <w:kern w:val="0"/>
                <w:sz w:val="21"/>
                <w:szCs w:val="21"/>
              </w:rPr>
            </w:pPr>
            <w:r>
              <w:rPr>
                <w:sz w:val="21"/>
                <w:szCs w:val="21"/>
              </w:rPr>
              <w:t>RefMsgType</w:t>
            </w:r>
          </w:p>
        </w:tc>
        <w:tc>
          <w:tcPr>
            <w:tcW w:w="1667" w:type="dxa"/>
            <w:shd w:val="clear" w:color="auto" w:fill="auto"/>
            <w:noWrap/>
          </w:tcPr>
          <w:p w:rsidR="00E04E8D" w:rsidRDefault="00E04E8D" w:rsidP="00AE3B62">
            <w:pPr>
              <w:widowControl/>
              <w:spacing w:line="240" w:lineRule="auto"/>
              <w:jc w:val="left"/>
              <w:rPr>
                <w:rFonts w:ascii="楷体" w:eastAsia="楷体" w:hAnsi="楷体" w:cs="宋体"/>
                <w:color w:val="000000"/>
                <w:kern w:val="0"/>
                <w:sz w:val="21"/>
                <w:szCs w:val="21"/>
              </w:rPr>
            </w:pPr>
            <w:r>
              <w:rPr>
                <w:rFonts w:ascii="Times New Roman" w:eastAsia="宋体" w:hAnsi="Times New Roman" w:hint="eastAsia"/>
                <w:color w:val="000000"/>
                <w:kern w:val="0"/>
                <w:sz w:val="21"/>
                <w:szCs w:val="21"/>
              </w:rPr>
              <w:t>uInt32</w:t>
            </w:r>
          </w:p>
        </w:tc>
        <w:tc>
          <w:tcPr>
            <w:tcW w:w="3856" w:type="dxa"/>
            <w:shd w:val="clear" w:color="auto" w:fill="auto"/>
            <w:noWrap/>
          </w:tcPr>
          <w:p w:rsidR="00E04E8D" w:rsidRDefault="00E04E8D" w:rsidP="00AE3B62">
            <w:pPr>
              <w:widowControl/>
              <w:spacing w:line="240" w:lineRule="auto"/>
              <w:jc w:val="left"/>
              <w:rPr>
                <w:rFonts w:ascii="楷体" w:eastAsia="楷体" w:hAnsi="楷体" w:cs="宋体"/>
                <w:color w:val="000000"/>
                <w:kern w:val="0"/>
                <w:sz w:val="21"/>
                <w:szCs w:val="21"/>
              </w:rPr>
            </w:pPr>
            <w:r w:rsidRPr="00012D3A">
              <w:rPr>
                <w:rFonts w:ascii="楷体_GB2312" w:hAnsi="宋体" w:cs="宋体" w:hint="eastAsia"/>
                <w:color w:val="000000"/>
                <w:kern w:val="0"/>
                <w:sz w:val="21"/>
                <w:szCs w:val="21"/>
              </w:rPr>
              <w:t>被拒绝的消息类型</w:t>
            </w:r>
          </w:p>
        </w:tc>
      </w:tr>
      <w:tr w:rsidR="00E04E8D" w:rsidRPr="003A2570" w:rsidTr="00AE3B62">
        <w:trPr>
          <w:trHeight w:val="285"/>
        </w:trPr>
        <w:tc>
          <w:tcPr>
            <w:tcW w:w="2421" w:type="dxa"/>
            <w:shd w:val="clear" w:color="auto" w:fill="auto"/>
            <w:noWrap/>
            <w:vAlign w:val="center"/>
          </w:tcPr>
          <w:p w:rsidR="00E04E8D" w:rsidRDefault="00E04E8D" w:rsidP="00AE3B62">
            <w:pPr>
              <w:widowControl/>
              <w:spacing w:line="240" w:lineRule="auto"/>
              <w:jc w:val="left"/>
              <w:rPr>
                <w:rFonts w:ascii="楷体" w:eastAsia="楷体" w:hAnsi="楷体" w:cs="宋体"/>
                <w:color w:val="000000"/>
                <w:kern w:val="0"/>
                <w:sz w:val="21"/>
                <w:szCs w:val="21"/>
              </w:rPr>
            </w:pPr>
            <w:r>
              <w:rPr>
                <w:sz w:val="21"/>
                <w:szCs w:val="21"/>
              </w:rPr>
              <w:t>RefSeqNum</w:t>
            </w:r>
          </w:p>
        </w:tc>
        <w:tc>
          <w:tcPr>
            <w:tcW w:w="1667" w:type="dxa"/>
            <w:shd w:val="clear" w:color="auto" w:fill="auto"/>
            <w:noWrap/>
          </w:tcPr>
          <w:p w:rsidR="00E04E8D" w:rsidRDefault="00E04E8D" w:rsidP="00AE3B62">
            <w:pPr>
              <w:widowControl/>
              <w:spacing w:line="240" w:lineRule="auto"/>
              <w:jc w:val="left"/>
              <w:rPr>
                <w:rFonts w:ascii="楷体" w:eastAsia="楷体" w:hAnsi="楷体" w:cs="宋体"/>
                <w:color w:val="000000"/>
                <w:kern w:val="0"/>
                <w:sz w:val="21"/>
                <w:szCs w:val="21"/>
              </w:rPr>
            </w:pPr>
            <w:r w:rsidRPr="00012D3A">
              <w:rPr>
                <w:rFonts w:ascii="Times New Roman" w:eastAsia="宋体" w:hAnsi="Times New Roman"/>
                <w:color w:val="000000"/>
                <w:kern w:val="0"/>
                <w:sz w:val="21"/>
                <w:szCs w:val="21"/>
              </w:rPr>
              <w:t>SeqNum</w:t>
            </w:r>
          </w:p>
        </w:tc>
        <w:tc>
          <w:tcPr>
            <w:tcW w:w="3856" w:type="dxa"/>
            <w:shd w:val="clear" w:color="auto" w:fill="auto"/>
            <w:noWrap/>
          </w:tcPr>
          <w:p w:rsidR="00E04E8D" w:rsidRDefault="00E04E8D" w:rsidP="00AE3B62">
            <w:pPr>
              <w:widowControl/>
              <w:spacing w:line="240" w:lineRule="auto"/>
              <w:jc w:val="left"/>
              <w:rPr>
                <w:rFonts w:ascii="楷体" w:eastAsia="楷体" w:hAnsi="楷体" w:cs="宋体"/>
                <w:color w:val="000000"/>
                <w:kern w:val="0"/>
                <w:sz w:val="21"/>
                <w:szCs w:val="21"/>
              </w:rPr>
            </w:pPr>
            <w:r w:rsidRPr="00012D3A">
              <w:rPr>
                <w:rFonts w:ascii="楷体_GB2312" w:hAnsi="宋体" w:cs="宋体" w:hint="eastAsia"/>
                <w:color w:val="000000"/>
                <w:kern w:val="0"/>
                <w:sz w:val="21"/>
                <w:szCs w:val="21"/>
              </w:rPr>
              <w:t>引用的消息序号</w:t>
            </w:r>
          </w:p>
        </w:tc>
      </w:tr>
      <w:tr w:rsidR="00E04E8D" w:rsidRPr="003A2570" w:rsidTr="00AE3B62">
        <w:trPr>
          <w:trHeight w:val="285"/>
        </w:trPr>
        <w:tc>
          <w:tcPr>
            <w:tcW w:w="2421"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RejectText</w:t>
            </w:r>
          </w:p>
        </w:tc>
        <w:tc>
          <w:tcPr>
            <w:tcW w:w="1667" w:type="dxa"/>
            <w:shd w:val="clear" w:color="auto" w:fill="auto"/>
            <w:noWrap/>
            <w:vAlign w:val="center"/>
          </w:tcPr>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char[16]</w:t>
            </w:r>
          </w:p>
        </w:tc>
        <w:tc>
          <w:tcPr>
            <w:tcW w:w="3856" w:type="dxa"/>
            <w:shd w:val="clear" w:color="auto" w:fill="auto"/>
            <w:noWrap/>
            <w:vAlign w:val="center"/>
          </w:tcPr>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拒绝原因说明</w:t>
            </w:r>
          </w:p>
          <w:p w:rsidR="00E04E8D" w:rsidRPr="003A2570" w:rsidRDefault="00E04E8D" w:rsidP="00AE3B62">
            <w:pPr>
              <w:widowControl/>
              <w:spacing w:line="240" w:lineRule="auto"/>
              <w:jc w:val="left"/>
              <w:rPr>
                <w:rFonts w:ascii="楷体" w:eastAsia="楷体" w:hAnsi="楷体" w:cs="宋体"/>
                <w:color w:val="000000"/>
                <w:kern w:val="0"/>
                <w:sz w:val="21"/>
                <w:szCs w:val="21"/>
              </w:rPr>
            </w:pPr>
            <w:r w:rsidRPr="00AE3B62">
              <w:rPr>
                <w:rFonts w:hint="eastAsia"/>
                <w:sz w:val="21"/>
                <w:szCs w:val="21"/>
              </w:rPr>
              <w:t>可能包含中文字符，表示最多</w:t>
            </w:r>
            <w:r w:rsidRPr="00AE3B62">
              <w:rPr>
                <w:sz w:val="21"/>
                <w:szCs w:val="21"/>
              </w:rPr>
              <w:t>16</w:t>
            </w:r>
            <w:r w:rsidRPr="00AE3B62">
              <w:rPr>
                <w:rFonts w:hint="eastAsia"/>
                <w:sz w:val="21"/>
                <w:szCs w:val="21"/>
              </w:rPr>
              <w:t>个字节</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ResendStatus</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uInt8</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重传状态</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ResendType</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uInt8</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重发种类</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SecurityID</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SecurityID</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证券代码</w:t>
            </w:r>
          </w:p>
        </w:tc>
      </w:tr>
      <w:tr w:rsidR="00E04E8D" w:rsidRPr="003A2570" w:rsidTr="00AE3B62">
        <w:trPr>
          <w:trHeight w:val="106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SecurityIDSource</w:t>
            </w:r>
          </w:p>
        </w:tc>
        <w:tc>
          <w:tcPr>
            <w:tcW w:w="1667" w:type="dxa"/>
            <w:shd w:val="clear" w:color="auto" w:fill="auto"/>
            <w:noWrap/>
            <w:vAlign w:val="center"/>
            <w:hideMark/>
          </w:tcPr>
          <w:p w:rsidR="00E04E8D" w:rsidRPr="003A2570" w:rsidRDefault="00E04E8D" w:rsidP="00AE3B62">
            <w:pPr>
              <w:widowControl/>
              <w:spacing w:line="240" w:lineRule="auto"/>
              <w:rPr>
                <w:rFonts w:ascii="Times New Roman" w:eastAsia="宋体" w:hAnsi="Times New Roman"/>
                <w:color w:val="000000"/>
                <w:kern w:val="0"/>
                <w:sz w:val="21"/>
                <w:szCs w:val="21"/>
              </w:rPr>
            </w:pPr>
            <w:r>
              <w:rPr>
                <w:rFonts w:ascii="Times New Roman" w:eastAsia="宋体" w:hAnsi="Times New Roman" w:hint="eastAsia"/>
                <w:color w:val="000000"/>
                <w:kern w:val="0"/>
                <w:sz w:val="21"/>
                <w:szCs w:val="21"/>
              </w:rPr>
              <w:t>char[4]</w:t>
            </w:r>
          </w:p>
        </w:tc>
        <w:tc>
          <w:tcPr>
            <w:tcW w:w="3856" w:type="dxa"/>
            <w:shd w:val="clear" w:color="auto" w:fill="auto"/>
            <w:noWrap/>
            <w:vAlign w:val="center"/>
            <w:hideMark/>
          </w:tcPr>
          <w:p w:rsidR="00E04E8D" w:rsidRDefault="00E04E8D" w:rsidP="00AE3B62">
            <w:pPr>
              <w:widowControl/>
              <w:spacing w:line="240" w:lineRule="auto"/>
              <w:rPr>
                <w:rFonts w:ascii="Times New Roman" w:hAnsi="Times New Roman"/>
                <w:color w:val="000000"/>
                <w:kern w:val="0"/>
                <w:sz w:val="21"/>
                <w:szCs w:val="21"/>
              </w:rPr>
            </w:pPr>
            <w:r w:rsidRPr="003A2570">
              <w:rPr>
                <w:rFonts w:ascii="楷体_GB2312" w:hAnsi="宋体" w:cs="宋体" w:hint="eastAsia"/>
                <w:color w:val="000000"/>
                <w:kern w:val="0"/>
                <w:sz w:val="21"/>
                <w:szCs w:val="21"/>
              </w:rPr>
              <w:t>证券代码源</w:t>
            </w:r>
          </w:p>
          <w:p w:rsidR="00E04E8D" w:rsidRDefault="00E04E8D" w:rsidP="00AE3B62">
            <w:pPr>
              <w:widowControl/>
              <w:spacing w:line="240" w:lineRule="auto"/>
              <w:rPr>
                <w:rFonts w:ascii="楷体_GB2312" w:hAnsi="宋体" w:cs="宋体"/>
                <w:color w:val="000000"/>
                <w:kern w:val="0"/>
                <w:sz w:val="21"/>
                <w:szCs w:val="21"/>
              </w:rPr>
            </w:pPr>
            <w:r w:rsidRPr="003A2570">
              <w:rPr>
                <w:rFonts w:ascii="Times New Roman" w:hAnsi="Times New Roman"/>
                <w:color w:val="000000"/>
                <w:kern w:val="0"/>
                <w:sz w:val="21"/>
                <w:szCs w:val="21"/>
              </w:rPr>
              <w:t>102=</w:t>
            </w:r>
            <w:r w:rsidRPr="003A2570">
              <w:rPr>
                <w:rFonts w:ascii="楷体_GB2312" w:hAnsi="宋体" w:cs="宋体" w:hint="eastAsia"/>
                <w:color w:val="000000"/>
                <w:kern w:val="0"/>
                <w:sz w:val="21"/>
                <w:szCs w:val="21"/>
              </w:rPr>
              <w:t>深圳证券交易所</w:t>
            </w:r>
          </w:p>
          <w:p w:rsidR="00E04E8D" w:rsidRPr="003A2570" w:rsidRDefault="00E04E8D" w:rsidP="00AE3B62">
            <w:pPr>
              <w:widowControl/>
              <w:spacing w:line="240" w:lineRule="auto"/>
              <w:rPr>
                <w:rFonts w:ascii="楷体_GB2312" w:hAnsi="宋体" w:cs="宋体"/>
                <w:color w:val="000000"/>
                <w:kern w:val="0"/>
                <w:sz w:val="21"/>
                <w:szCs w:val="21"/>
              </w:rPr>
            </w:pPr>
            <w:r w:rsidRPr="00AE3B62">
              <w:rPr>
                <w:sz w:val="21"/>
                <w:szCs w:val="21"/>
              </w:rPr>
              <w:t>103=</w:t>
            </w:r>
            <w:r w:rsidRPr="00AE3B62">
              <w:rPr>
                <w:rFonts w:hint="eastAsia"/>
                <w:sz w:val="21"/>
                <w:szCs w:val="21"/>
              </w:rPr>
              <w:t>香港交易所</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Security</w:t>
            </w:r>
            <w:r w:rsidRPr="003A2570">
              <w:rPr>
                <w:rFonts w:ascii="楷体" w:eastAsia="楷体" w:hAnsi="楷体" w:cs="宋体" w:hint="eastAsia"/>
                <w:color w:val="000000"/>
                <w:kern w:val="0"/>
                <w:sz w:val="21"/>
                <w:szCs w:val="21"/>
              </w:rPr>
              <w:t>SwitchStatus</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Boolean</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开关状态</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Security</w:t>
            </w:r>
            <w:r w:rsidRPr="003A2570">
              <w:rPr>
                <w:rFonts w:ascii="楷体" w:eastAsia="楷体" w:hAnsi="楷体" w:cs="宋体" w:hint="eastAsia"/>
                <w:color w:val="000000"/>
                <w:kern w:val="0"/>
                <w:sz w:val="21"/>
                <w:szCs w:val="21"/>
              </w:rPr>
              <w:t>SwitchType</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uInt16</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开关类别</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Side</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char</w:t>
            </w:r>
          </w:p>
        </w:tc>
        <w:tc>
          <w:tcPr>
            <w:tcW w:w="3856" w:type="dxa"/>
            <w:shd w:val="clear" w:color="auto" w:fill="auto"/>
            <w:noWrap/>
            <w:vAlign w:val="center"/>
            <w:hideMark/>
          </w:tcPr>
          <w:p w:rsidR="00E04E8D"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买卖方向</w:t>
            </w:r>
          </w:p>
          <w:p w:rsidR="00E04E8D" w:rsidRDefault="00E04E8D" w:rsidP="00AE3B62">
            <w:pPr>
              <w:widowControl/>
              <w:spacing w:line="240" w:lineRule="auto"/>
              <w:jc w:val="left"/>
              <w:rPr>
                <w:rFonts w:ascii="Times New Roman" w:eastAsia="楷体" w:hAnsi="Times New Roman"/>
                <w:color w:val="000000"/>
                <w:kern w:val="0"/>
                <w:sz w:val="21"/>
                <w:szCs w:val="21"/>
              </w:rPr>
            </w:pPr>
            <w:r w:rsidRPr="003A2570">
              <w:rPr>
                <w:rFonts w:ascii="Times New Roman" w:eastAsia="楷体" w:hAnsi="Times New Roman"/>
                <w:color w:val="000000"/>
                <w:kern w:val="0"/>
                <w:sz w:val="21"/>
                <w:szCs w:val="21"/>
              </w:rPr>
              <w:t>1</w:t>
            </w:r>
            <w:r>
              <w:rPr>
                <w:rFonts w:ascii="楷体_GB2312" w:hAnsi="楷体" w:cs="宋体" w:hint="eastAsia"/>
                <w:color w:val="000000"/>
                <w:kern w:val="0"/>
                <w:sz w:val="21"/>
                <w:szCs w:val="21"/>
              </w:rPr>
              <w:t>=</w:t>
            </w:r>
            <w:r w:rsidRPr="003A2570">
              <w:rPr>
                <w:rFonts w:ascii="楷体_GB2312" w:hAnsi="楷体" w:cs="宋体" w:hint="eastAsia"/>
                <w:color w:val="000000"/>
                <w:kern w:val="0"/>
                <w:sz w:val="21"/>
                <w:szCs w:val="21"/>
              </w:rPr>
              <w:t>买</w:t>
            </w:r>
          </w:p>
          <w:p w:rsidR="00E04E8D" w:rsidRDefault="00E04E8D" w:rsidP="00AE3B62">
            <w:pPr>
              <w:widowControl/>
              <w:spacing w:line="240" w:lineRule="auto"/>
              <w:jc w:val="left"/>
              <w:rPr>
                <w:rFonts w:ascii="楷体_GB2312" w:hAnsi="楷体" w:cs="宋体"/>
                <w:color w:val="000000"/>
                <w:kern w:val="0"/>
                <w:sz w:val="21"/>
                <w:szCs w:val="21"/>
              </w:rPr>
            </w:pPr>
            <w:r w:rsidRPr="003A2570">
              <w:rPr>
                <w:rFonts w:ascii="Times New Roman" w:eastAsia="楷体" w:hAnsi="Times New Roman"/>
                <w:color w:val="000000"/>
                <w:kern w:val="0"/>
                <w:sz w:val="21"/>
                <w:szCs w:val="21"/>
              </w:rPr>
              <w:t>2</w:t>
            </w:r>
            <w:r>
              <w:rPr>
                <w:rFonts w:ascii="楷体_GB2312" w:hAnsi="楷体" w:cs="宋体" w:hint="eastAsia"/>
                <w:color w:val="000000"/>
                <w:kern w:val="0"/>
                <w:sz w:val="21"/>
                <w:szCs w:val="21"/>
              </w:rPr>
              <w:t>=</w:t>
            </w:r>
            <w:r w:rsidRPr="003A2570">
              <w:rPr>
                <w:rFonts w:ascii="楷体_GB2312" w:hAnsi="楷体" w:cs="宋体" w:hint="eastAsia"/>
                <w:color w:val="000000"/>
                <w:kern w:val="0"/>
                <w:sz w:val="21"/>
                <w:szCs w:val="21"/>
              </w:rPr>
              <w:t>卖</w:t>
            </w:r>
          </w:p>
          <w:p w:rsidR="00E04E8D" w:rsidRPr="00987739" w:rsidRDefault="00E04E8D" w:rsidP="00AE3B62">
            <w:pPr>
              <w:rPr>
                <w:sz w:val="21"/>
                <w:szCs w:val="21"/>
              </w:rPr>
            </w:pPr>
            <w:r w:rsidRPr="00987739">
              <w:rPr>
                <w:rFonts w:hint="eastAsia"/>
                <w:sz w:val="21"/>
                <w:szCs w:val="21"/>
              </w:rPr>
              <w:lastRenderedPageBreak/>
              <w:t>G=</w:t>
            </w:r>
            <w:r w:rsidRPr="00987739">
              <w:rPr>
                <w:rFonts w:hint="eastAsia"/>
                <w:sz w:val="21"/>
                <w:szCs w:val="21"/>
              </w:rPr>
              <w:t>借入</w:t>
            </w:r>
          </w:p>
          <w:p w:rsidR="00E04E8D" w:rsidRPr="003A2570" w:rsidRDefault="00E04E8D" w:rsidP="00AE3B62">
            <w:pPr>
              <w:widowControl/>
              <w:spacing w:line="240" w:lineRule="auto"/>
              <w:jc w:val="left"/>
              <w:rPr>
                <w:rFonts w:ascii="楷体" w:eastAsia="楷体" w:hAnsi="楷体" w:cs="宋体"/>
                <w:color w:val="000000"/>
                <w:kern w:val="0"/>
                <w:sz w:val="21"/>
                <w:szCs w:val="21"/>
              </w:rPr>
            </w:pPr>
            <w:r w:rsidRPr="00987739">
              <w:rPr>
                <w:rFonts w:hint="eastAsia"/>
                <w:sz w:val="21"/>
                <w:szCs w:val="21"/>
              </w:rPr>
              <w:t>F=</w:t>
            </w:r>
            <w:r w:rsidRPr="00987739">
              <w:rPr>
                <w:rFonts w:hint="eastAsia"/>
                <w:sz w:val="21"/>
                <w:szCs w:val="21"/>
              </w:rPr>
              <w:t>出借</w:t>
            </w:r>
          </w:p>
        </w:tc>
      </w:tr>
      <w:tr w:rsidR="00E04E8D" w:rsidRPr="003A2570" w:rsidTr="00AE3B62">
        <w:trPr>
          <w:trHeight w:val="285"/>
        </w:trPr>
        <w:tc>
          <w:tcPr>
            <w:tcW w:w="2421"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lastRenderedPageBreak/>
              <w:t>StockNum</w:t>
            </w:r>
          </w:p>
        </w:tc>
        <w:tc>
          <w:tcPr>
            <w:tcW w:w="1667" w:type="dxa"/>
            <w:shd w:val="clear" w:color="auto" w:fill="auto"/>
            <w:noWrap/>
            <w:vAlign w:val="center"/>
          </w:tcPr>
          <w:p w:rsidR="00E04E8D"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uInt32</w:t>
            </w:r>
          </w:p>
        </w:tc>
        <w:tc>
          <w:tcPr>
            <w:tcW w:w="3856" w:type="dxa"/>
            <w:shd w:val="clear" w:color="auto" w:fill="auto"/>
            <w:noWrap/>
            <w:vAlign w:val="center"/>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hint="eastAsia"/>
                <w:sz w:val="21"/>
                <w:szCs w:val="21"/>
              </w:rPr>
              <w:t>证券只数</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TemplateID</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uInt16</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模板号</w:t>
            </w:r>
          </w:p>
        </w:tc>
      </w:tr>
      <w:tr w:rsidR="00E04E8D" w:rsidRPr="003A2570" w:rsidTr="00AE3B62">
        <w:trPr>
          <w:trHeight w:val="285"/>
        </w:trPr>
        <w:tc>
          <w:tcPr>
            <w:tcW w:w="2421"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ThresholdAmount</w:t>
            </w:r>
          </w:p>
        </w:tc>
        <w:tc>
          <w:tcPr>
            <w:tcW w:w="1667"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Amt</w:t>
            </w:r>
          </w:p>
        </w:tc>
        <w:tc>
          <w:tcPr>
            <w:tcW w:w="3856"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每日初始额度</w:t>
            </w:r>
          </w:p>
        </w:tc>
      </w:tr>
      <w:tr w:rsidR="00E04E8D" w:rsidRPr="003A2570" w:rsidTr="00AE3B62">
        <w:trPr>
          <w:trHeight w:val="285"/>
        </w:trPr>
        <w:tc>
          <w:tcPr>
            <w:tcW w:w="2421"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TotalValueTrade</w:t>
            </w:r>
          </w:p>
        </w:tc>
        <w:tc>
          <w:tcPr>
            <w:tcW w:w="1667"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Amt</w:t>
            </w:r>
          </w:p>
        </w:tc>
        <w:tc>
          <w:tcPr>
            <w:tcW w:w="3856"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成交总金额</w:t>
            </w:r>
          </w:p>
        </w:tc>
      </w:tr>
      <w:tr w:rsidR="00E04E8D" w:rsidRPr="003A2570" w:rsidTr="00AE3B62">
        <w:trPr>
          <w:trHeight w:val="285"/>
        </w:trPr>
        <w:tc>
          <w:tcPr>
            <w:tcW w:w="2421"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TotalVolumeTrade</w:t>
            </w:r>
          </w:p>
        </w:tc>
        <w:tc>
          <w:tcPr>
            <w:tcW w:w="1667"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Qty</w:t>
            </w:r>
          </w:p>
        </w:tc>
        <w:tc>
          <w:tcPr>
            <w:tcW w:w="3856"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成交总量</w:t>
            </w:r>
          </w:p>
        </w:tc>
      </w:tr>
      <w:tr w:rsidR="00E04E8D" w:rsidRPr="003A2570" w:rsidTr="00AE3B62">
        <w:trPr>
          <w:trHeight w:val="285"/>
        </w:trPr>
        <w:tc>
          <w:tcPr>
            <w:tcW w:w="2421"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TradingPhaseCode</w:t>
            </w:r>
          </w:p>
        </w:tc>
        <w:tc>
          <w:tcPr>
            <w:tcW w:w="1667"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char[8]</w:t>
            </w:r>
          </w:p>
        </w:tc>
        <w:tc>
          <w:tcPr>
            <w:tcW w:w="3856" w:type="dxa"/>
            <w:shd w:val="clear" w:color="auto" w:fill="auto"/>
            <w:noWrap/>
            <w:vAlign w:val="center"/>
            <w:hideMark/>
          </w:tcPr>
          <w:p w:rsidR="00E04E8D" w:rsidRPr="00AE3B62" w:rsidRDefault="00E04E8D" w:rsidP="00AE3B62">
            <w:pPr>
              <w:widowControl/>
              <w:spacing w:line="240" w:lineRule="auto"/>
              <w:jc w:val="left"/>
              <w:rPr>
                <w:rFonts w:ascii="楷体" w:eastAsia="楷体" w:hAnsi="楷体" w:cs="宋体"/>
                <w:kern w:val="0"/>
                <w:sz w:val="21"/>
                <w:szCs w:val="21"/>
              </w:rPr>
            </w:pPr>
            <w:r w:rsidRPr="003C21AD">
              <w:rPr>
                <w:rFonts w:hint="eastAsia"/>
                <w:sz w:val="21"/>
                <w:szCs w:val="21"/>
              </w:rPr>
              <w:t>产品所处的交易阶段代码</w:t>
            </w:r>
          </w:p>
        </w:tc>
      </w:tr>
      <w:tr w:rsidR="00E04E8D" w:rsidRPr="003A2570" w:rsidTr="00AE3B62">
        <w:trPr>
          <w:trHeight w:val="285"/>
        </w:trPr>
        <w:tc>
          <w:tcPr>
            <w:tcW w:w="2421"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TradingSessionID</w:t>
            </w:r>
          </w:p>
        </w:tc>
        <w:tc>
          <w:tcPr>
            <w:tcW w:w="1667" w:type="dxa"/>
            <w:shd w:val="clear" w:color="auto" w:fill="auto"/>
            <w:noWrap/>
            <w:vAlign w:val="center"/>
          </w:tcPr>
          <w:p w:rsidR="00E04E8D" w:rsidRPr="00AE3B62" w:rsidRDefault="00E04E8D" w:rsidP="00AE3B62">
            <w:pPr>
              <w:widowControl/>
              <w:spacing w:line="240" w:lineRule="auto"/>
              <w:jc w:val="left"/>
              <w:rPr>
                <w:rFonts w:ascii="Times New Roman" w:eastAsia="宋体" w:hAnsi="Times New Roman"/>
                <w:kern w:val="0"/>
                <w:sz w:val="21"/>
                <w:szCs w:val="21"/>
              </w:rPr>
            </w:pPr>
            <w:r w:rsidRPr="00AE3B62">
              <w:rPr>
                <w:rFonts w:ascii="Times New Roman" w:eastAsia="宋体" w:hAnsi="Times New Roman"/>
                <w:kern w:val="0"/>
                <w:sz w:val="21"/>
                <w:szCs w:val="21"/>
              </w:rPr>
              <w:t>char[4]</w:t>
            </w:r>
          </w:p>
        </w:tc>
        <w:tc>
          <w:tcPr>
            <w:tcW w:w="3856"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交易会话</w:t>
            </w:r>
            <w:r w:rsidRPr="00AE3B62">
              <w:rPr>
                <w:rFonts w:ascii="楷体" w:eastAsia="楷体" w:hAnsi="楷体" w:cs="宋体"/>
                <w:kern w:val="0"/>
                <w:sz w:val="21"/>
                <w:szCs w:val="21"/>
              </w:rPr>
              <w:t>ID</w:t>
            </w:r>
          </w:p>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1=日间，Day</w:t>
            </w:r>
          </w:p>
        </w:tc>
      </w:tr>
      <w:tr w:rsidR="00E04E8D" w:rsidRPr="003A2570" w:rsidTr="00AE3B62">
        <w:trPr>
          <w:trHeight w:val="285"/>
        </w:trPr>
        <w:tc>
          <w:tcPr>
            <w:tcW w:w="2421"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kern w:val="0"/>
                <w:sz w:val="21"/>
                <w:szCs w:val="21"/>
              </w:rPr>
              <w:t>TradingSessionSubID</w:t>
            </w:r>
          </w:p>
        </w:tc>
        <w:tc>
          <w:tcPr>
            <w:tcW w:w="1667" w:type="dxa"/>
            <w:shd w:val="clear" w:color="auto" w:fill="auto"/>
            <w:noWrap/>
            <w:vAlign w:val="center"/>
          </w:tcPr>
          <w:p w:rsidR="00E04E8D" w:rsidRPr="00AE3B62" w:rsidRDefault="00E04E8D" w:rsidP="00AE3B62">
            <w:pPr>
              <w:widowControl/>
              <w:spacing w:line="240" w:lineRule="auto"/>
              <w:jc w:val="left"/>
              <w:rPr>
                <w:rFonts w:ascii="Times New Roman" w:eastAsia="宋体" w:hAnsi="Times New Roman"/>
                <w:kern w:val="0"/>
                <w:sz w:val="21"/>
                <w:szCs w:val="21"/>
              </w:rPr>
            </w:pPr>
            <w:r w:rsidRPr="00AE3B62">
              <w:rPr>
                <w:rFonts w:ascii="Times New Roman" w:eastAsia="宋体" w:hAnsi="Times New Roman"/>
                <w:kern w:val="0"/>
                <w:sz w:val="21"/>
                <w:szCs w:val="21"/>
              </w:rPr>
              <w:t>char[4]</w:t>
            </w:r>
          </w:p>
        </w:tc>
        <w:tc>
          <w:tcPr>
            <w:tcW w:w="3856"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交易会话子</w:t>
            </w:r>
            <w:r w:rsidRPr="00AE3B62">
              <w:rPr>
                <w:rFonts w:ascii="楷体" w:eastAsia="楷体" w:hAnsi="楷体" w:cs="宋体"/>
                <w:kern w:val="0"/>
                <w:sz w:val="21"/>
                <w:szCs w:val="21"/>
              </w:rPr>
              <w:t>ID</w:t>
            </w:r>
          </w:p>
        </w:tc>
      </w:tr>
      <w:tr w:rsidR="00E04E8D" w:rsidRPr="003A2570" w:rsidTr="00AE3B62">
        <w:trPr>
          <w:trHeight w:val="285"/>
        </w:trPr>
        <w:tc>
          <w:tcPr>
            <w:tcW w:w="2421" w:type="dxa"/>
            <w:shd w:val="clear" w:color="auto" w:fill="auto"/>
            <w:noWrap/>
            <w:vAlign w:val="center"/>
          </w:tcPr>
          <w:p w:rsidR="00E04E8D" w:rsidRPr="00AE3B62" w:rsidRDefault="00E04E8D" w:rsidP="00AE3B62">
            <w:pPr>
              <w:widowControl/>
              <w:spacing w:line="240" w:lineRule="auto"/>
              <w:jc w:val="left"/>
              <w:rPr>
                <w:sz w:val="21"/>
                <w:szCs w:val="21"/>
              </w:rPr>
            </w:pPr>
            <w:r w:rsidRPr="00AE3B62">
              <w:rPr>
                <w:sz w:val="21"/>
                <w:szCs w:val="21"/>
              </w:rPr>
              <w:t>TradSesEndTime</w:t>
            </w:r>
          </w:p>
        </w:tc>
        <w:tc>
          <w:tcPr>
            <w:tcW w:w="1667" w:type="dxa"/>
            <w:shd w:val="clear" w:color="auto" w:fill="auto"/>
            <w:noWrap/>
            <w:vAlign w:val="center"/>
          </w:tcPr>
          <w:p w:rsidR="00E04E8D" w:rsidRPr="00AE3B62" w:rsidRDefault="00E04E8D" w:rsidP="00AE3B62">
            <w:pPr>
              <w:widowControl/>
              <w:spacing w:line="240" w:lineRule="auto"/>
              <w:jc w:val="left"/>
              <w:rPr>
                <w:sz w:val="21"/>
                <w:szCs w:val="21"/>
              </w:rPr>
            </w:pPr>
            <w:r w:rsidRPr="00AE3B62">
              <w:rPr>
                <w:sz w:val="21"/>
                <w:szCs w:val="21"/>
              </w:rPr>
              <w:t>LocalTimeStamp</w:t>
            </w:r>
          </w:p>
        </w:tc>
        <w:tc>
          <w:tcPr>
            <w:tcW w:w="3856"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交易会话结束时间</w:t>
            </w:r>
          </w:p>
        </w:tc>
      </w:tr>
      <w:tr w:rsidR="00E04E8D" w:rsidRPr="003A2570" w:rsidTr="00AE3B62">
        <w:trPr>
          <w:trHeight w:val="285"/>
        </w:trPr>
        <w:tc>
          <w:tcPr>
            <w:tcW w:w="2421" w:type="dxa"/>
            <w:shd w:val="clear" w:color="auto" w:fill="auto"/>
            <w:noWrap/>
            <w:vAlign w:val="center"/>
          </w:tcPr>
          <w:p w:rsidR="00E04E8D" w:rsidRPr="00AE3B62" w:rsidRDefault="00E04E8D" w:rsidP="00AE3B62">
            <w:pPr>
              <w:widowControl/>
              <w:spacing w:line="240" w:lineRule="auto"/>
              <w:jc w:val="left"/>
              <w:rPr>
                <w:sz w:val="21"/>
                <w:szCs w:val="21"/>
              </w:rPr>
            </w:pPr>
            <w:r w:rsidRPr="00AE3B62">
              <w:rPr>
                <w:sz w:val="21"/>
                <w:szCs w:val="21"/>
              </w:rPr>
              <w:t>TradSesStartTime</w:t>
            </w:r>
          </w:p>
        </w:tc>
        <w:tc>
          <w:tcPr>
            <w:tcW w:w="1667"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sz w:val="21"/>
                <w:szCs w:val="21"/>
              </w:rPr>
              <w:t>LocalTimeStamp</w:t>
            </w:r>
          </w:p>
        </w:tc>
        <w:tc>
          <w:tcPr>
            <w:tcW w:w="3856"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交易会话开始时间</w:t>
            </w:r>
          </w:p>
        </w:tc>
      </w:tr>
      <w:tr w:rsidR="00E04E8D" w:rsidRPr="003A2570" w:rsidTr="00AE3B62">
        <w:trPr>
          <w:trHeight w:val="285"/>
        </w:trPr>
        <w:tc>
          <w:tcPr>
            <w:tcW w:w="2421"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sz w:val="21"/>
                <w:szCs w:val="21"/>
              </w:rPr>
              <w:t>TradSesStatus</w:t>
            </w:r>
          </w:p>
        </w:tc>
        <w:tc>
          <w:tcPr>
            <w:tcW w:w="1667" w:type="dxa"/>
            <w:shd w:val="clear" w:color="auto" w:fill="auto"/>
            <w:noWrap/>
            <w:vAlign w:val="center"/>
          </w:tcPr>
          <w:p w:rsidR="00E04E8D" w:rsidRPr="00AE3B62" w:rsidRDefault="00E04E8D" w:rsidP="00AE3B62">
            <w:pPr>
              <w:widowControl/>
              <w:spacing w:line="240" w:lineRule="auto"/>
              <w:jc w:val="left"/>
              <w:rPr>
                <w:rFonts w:ascii="Times New Roman" w:eastAsia="宋体" w:hAnsi="Times New Roman"/>
                <w:kern w:val="0"/>
                <w:sz w:val="21"/>
                <w:szCs w:val="21"/>
              </w:rPr>
            </w:pPr>
            <w:r w:rsidRPr="00AE3B62">
              <w:rPr>
                <w:rFonts w:ascii="楷体" w:eastAsia="楷体" w:hAnsi="楷体" w:cs="宋体"/>
                <w:kern w:val="0"/>
                <w:sz w:val="21"/>
                <w:szCs w:val="21"/>
              </w:rPr>
              <w:t>uInt16</w:t>
            </w:r>
          </w:p>
        </w:tc>
        <w:tc>
          <w:tcPr>
            <w:tcW w:w="3856" w:type="dxa"/>
            <w:shd w:val="clear" w:color="auto" w:fill="auto"/>
            <w:noWrap/>
            <w:vAlign w:val="center"/>
          </w:tcPr>
          <w:p w:rsidR="00E04E8D" w:rsidRPr="00AE3B62" w:rsidRDefault="00E04E8D" w:rsidP="00AE3B62">
            <w:pPr>
              <w:widowControl/>
              <w:spacing w:line="240" w:lineRule="auto"/>
              <w:jc w:val="left"/>
              <w:rPr>
                <w:rFonts w:ascii="楷体" w:eastAsia="楷体" w:hAnsi="楷体" w:cs="宋体"/>
                <w:kern w:val="0"/>
                <w:sz w:val="21"/>
                <w:szCs w:val="21"/>
              </w:rPr>
            </w:pPr>
            <w:r w:rsidRPr="00AE3B62">
              <w:rPr>
                <w:rFonts w:ascii="楷体" w:eastAsia="楷体" w:hAnsi="楷体" w:cs="宋体" w:hint="eastAsia"/>
                <w:kern w:val="0"/>
                <w:sz w:val="21"/>
                <w:szCs w:val="21"/>
              </w:rPr>
              <w:t>交易会话状态</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TransactTime</w:t>
            </w:r>
          </w:p>
        </w:tc>
        <w:tc>
          <w:tcPr>
            <w:tcW w:w="1667" w:type="dxa"/>
            <w:shd w:val="clear" w:color="auto" w:fill="auto"/>
            <w:noWrap/>
            <w:vAlign w:val="center"/>
            <w:hideMark/>
          </w:tcPr>
          <w:p w:rsidR="00E04E8D" w:rsidRPr="003A2570" w:rsidRDefault="00E04E8D" w:rsidP="00AE3B62">
            <w:pPr>
              <w:widowControl/>
              <w:spacing w:line="240" w:lineRule="auto"/>
              <w:jc w:val="left"/>
              <w:rPr>
                <w:rFonts w:ascii="Times New Roman" w:eastAsia="宋体" w:hAnsi="Times New Roman"/>
                <w:color w:val="000000"/>
                <w:kern w:val="0"/>
                <w:sz w:val="21"/>
                <w:szCs w:val="21"/>
              </w:rPr>
            </w:pPr>
            <w:r w:rsidRPr="003A2570">
              <w:rPr>
                <w:rFonts w:ascii="Times New Roman" w:eastAsia="宋体" w:hAnsi="Times New Roman"/>
                <w:color w:val="000000"/>
                <w:kern w:val="0"/>
                <w:sz w:val="21"/>
                <w:szCs w:val="21"/>
              </w:rPr>
              <w:t>LocalTimestamp</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委托时间</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UserNum</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uInt16</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用户数目</w:t>
            </w:r>
          </w:p>
        </w:tc>
      </w:tr>
      <w:tr w:rsidR="00E04E8D" w:rsidRPr="003A2570" w:rsidTr="00AE3B62">
        <w:trPr>
          <w:trHeight w:val="285"/>
        </w:trPr>
        <w:tc>
          <w:tcPr>
            <w:tcW w:w="2421"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VersionCode</w:t>
            </w:r>
          </w:p>
        </w:tc>
        <w:tc>
          <w:tcPr>
            <w:tcW w:w="1667"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Pr>
                <w:rFonts w:ascii="楷体" w:eastAsia="楷体" w:hAnsi="楷体" w:cs="宋体" w:hint="eastAsia"/>
                <w:color w:val="000000"/>
                <w:kern w:val="0"/>
                <w:sz w:val="21"/>
                <w:szCs w:val="21"/>
              </w:rPr>
              <w:t>char[16]</w:t>
            </w:r>
          </w:p>
        </w:tc>
        <w:tc>
          <w:tcPr>
            <w:tcW w:w="3856" w:type="dxa"/>
            <w:shd w:val="clear" w:color="auto" w:fill="auto"/>
            <w:noWrap/>
            <w:vAlign w:val="center"/>
            <w:hideMark/>
          </w:tcPr>
          <w:p w:rsidR="00E04E8D" w:rsidRPr="003A2570" w:rsidRDefault="00E04E8D" w:rsidP="00AE3B62">
            <w:pPr>
              <w:widowControl/>
              <w:spacing w:line="240" w:lineRule="auto"/>
              <w:jc w:val="left"/>
              <w:rPr>
                <w:rFonts w:ascii="楷体" w:eastAsia="楷体" w:hAnsi="楷体" w:cs="宋体"/>
                <w:color w:val="000000"/>
                <w:kern w:val="0"/>
                <w:sz w:val="21"/>
                <w:szCs w:val="21"/>
              </w:rPr>
            </w:pPr>
            <w:r w:rsidRPr="003A2570">
              <w:rPr>
                <w:rFonts w:ascii="楷体" w:eastAsia="楷体" w:hAnsi="楷体" w:cs="宋体" w:hint="eastAsia"/>
                <w:color w:val="000000"/>
                <w:kern w:val="0"/>
                <w:sz w:val="21"/>
                <w:szCs w:val="21"/>
              </w:rPr>
              <w:t>版本代码</w:t>
            </w:r>
          </w:p>
        </w:tc>
      </w:tr>
    </w:tbl>
    <w:p w:rsidR="00E04E8D" w:rsidRDefault="00E04E8D" w:rsidP="00E04E8D"/>
    <w:p w:rsidR="001B44AE" w:rsidRPr="00E04E8D" w:rsidRDefault="001B44AE" w:rsidP="00E04E8D"/>
    <w:sectPr w:rsidR="001B44AE" w:rsidRPr="00E04E8D" w:rsidSect="00D9109C">
      <w:headerReference w:type="even" r:id="rId17"/>
      <w:footerReference w:type="default" r:id="rId18"/>
      <w:pgSz w:w="11906" w:h="16838" w:code="9"/>
      <w:pgMar w:top="1440" w:right="1440" w:bottom="1440" w:left="1440" w:header="907" w:footer="907" w:gutter="0"/>
      <w:pgNumType w:start="1"/>
      <w:cols w:space="425"/>
      <w:docGrid w:type="lines" w:linePitch="3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01D" w:rsidRDefault="005F201D">
      <w:r>
        <w:separator/>
      </w:r>
    </w:p>
  </w:endnote>
  <w:endnote w:type="continuationSeparator" w:id="0">
    <w:p w:rsidR="005F201D" w:rsidRDefault="005F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G Times">
    <w:altName w:val="Times New Roman"/>
    <w:charset w:val="00"/>
    <w:family w:val="roman"/>
    <w:pitch w:val="variable"/>
    <w:sig w:usb0="00000007" w:usb1="00000000" w:usb2="00000000" w:usb3="00000000" w:csb0="00000093"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E8D" w:rsidRPr="00621B53" w:rsidRDefault="00E04E8D" w:rsidP="00B13D58">
    <w:pPr>
      <w:pStyle w:val="a7"/>
      <w:pBdr>
        <w:top w:val="single" w:sz="6" w:space="1" w:color="auto"/>
      </w:pBdr>
      <w:rPr>
        <w:rFonts w:ascii="Times New Roman" w:hAnsi="Times New Roman"/>
        <w:b/>
        <w:sz w:val="21"/>
        <w:szCs w:val="21"/>
      </w:rPr>
    </w:pPr>
    <w:r>
      <w:rPr>
        <w:rFonts w:ascii="Times New Roman" w:hAnsi="Times New Roman" w:hint="eastAsia"/>
        <w:b/>
        <w:sz w:val="21"/>
        <w:szCs w:val="21"/>
      </w:rPr>
      <w:tab/>
    </w:r>
    <w:r>
      <w:rPr>
        <w:rFonts w:ascii="Times New Roman" w:hAnsi="Times New Roman" w:hint="eastAsia"/>
        <w:b/>
        <w:sz w:val="21"/>
        <w:szCs w:val="21"/>
      </w:rPr>
      <w:tab/>
    </w:r>
    <w:r>
      <w:rPr>
        <w:rFonts w:ascii="Times New Roman" w:hAnsi="Times New Roman" w:hint="eastAsia"/>
        <w:b/>
        <w:sz w:val="21"/>
        <w:szCs w:val="21"/>
      </w:rPr>
      <w:tab/>
    </w:r>
    <w:r w:rsidR="00C8162B" w:rsidRPr="00621B53">
      <w:rPr>
        <w:rStyle w:val="af1"/>
        <w:rFonts w:ascii="Times New Roman" w:hAnsi="Times New Roman"/>
        <w:b/>
        <w:sz w:val="21"/>
        <w:szCs w:val="21"/>
      </w:rPr>
      <w:fldChar w:fldCharType="begin"/>
    </w:r>
    <w:r w:rsidRPr="00621B53">
      <w:rPr>
        <w:rStyle w:val="af1"/>
        <w:rFonts w:ascii="Times New Roman" w:hAnsi="Times New Roman"/>
        <w:b/>
        <w:sz w:val="21"/>
        <w:szCs w:val="21"/>
      </w:rPr>
      <w:instrText xml:space="preserve"> PAGE </w:instrText>
    </w:r>
    <w:r w:rsidR="00C8162B" w:rsidRPr="00621B53">
      <w:rPr>
        <w:rStyle w:val="af1"/>
        <w:rFonts w:ascii="Times New Roman" w:hAnsi="Times New Roman"/>
        <w:b/>
        <w:sz w:val="21"/>
        <w:szCs w:val="21"/>
      </w:rPr>
      <w:fldChar w:fldCharType="separate"/>
    </w:r>
    <w:r w:rsidR="00AA0942">
      <w:rPr>
        <w:rStyle w:val="af1"/>
        <w:rFonts w:ascii="Times New Roman" w:hAnsi="Times New Roman"/>
        <w:b/>
        <w:noProof/>
        <w:sz w:val="21"/>
        <w:szCs w:val="21"/>
      </w:rPr>
      <w:t>V</w:t>
    </w:r>
    <w:r w:rsidR="00C8162B" w:rsidRPr="00621B53">
      <w:rPr>
        <w:rStyle w:val="af1"/>
        <w:rFonts w:ascii="Times New Roman" w:hAnsi="Times New Roman"/>
        <w:b/>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3A8" w:rsidRPr="00621B53" w:rsidRDefault="008213A8" w:rsidP="001D2172">
    <w:pPr>
      <w:pBdr>
        <w:top w:val="single" w:sz="6" w:space="1" w:color="auto"/>
      </w:pBdr>
      <w:tabs>
        <w:tab w:val="center" w:pos="4153"/>
        <w:tab w:val="right" w:pos="8306"/>
      </w:tabs>
      <w:snapToGrid w:val="0"/>
      <w:spacing w:before="12" w:after="12" w:line="240" w:lineRule="auto"/>
      <w:ind w:firstLineChars="1800" w:firstLine="3795"/>
      <w:jc w:val="left"/>
      <w:rPr>
        <w:rFonts w:ascii="Times New Roman" w:hAnsi="Times New Roman"/>
        <w:sz w:val="18"/>
      </w:rPr>
    </w:pPr>
    <w:r w:rsidRPr="003A5B3A">
      <w:rPr>
        <w:rFonts w:hint="eastAsia"/>
        <w:b/>
        <w:sz w:val="21"/>
        <w:szCs w:val="21"/>
      </w:rPr>
      <w:t>第</w:t>
    </w:r>
    <w:r w:rsidR="00C8162B" w:rsidRPr="003A5B3A">
      <w:rPr>
        <w:b/>
        <w:sz w:val="21"/>
        <w:szCs w:val="21"/>
      </w:rPr>
      <w:fldChar w:fldCharType="begin"/>
    </w:r>
    <w:r w:rsidRPr="003A5B3A">
      <w:rPr>
        <w:b/>
        <w:sz w:val="21"/>
        <w:szCs w:val="21"/>
      </w:rPr>
      <w:instrText xml:space="preserve"> PAGE </w:instrText>
    </w:r>
    <w:r w:rsidR="00C8162B" w:rsidRPr="003A5B3A">
      <w:rPr>
        <w:b/>
        <w:sz w:val="21"/>
        <w:szCs w:val="21"/>
      </w:rPr>
      <w:fldChar w:fldCharType="separate"/>
    </w:r>
    <w:r w:rsidR="00AA0942">
      <w:rPr>
        <w:b/>
        <w:noProof/>
        <w:sz w:val="21"/>
        <w:szCs w:val="21"/>
      </w:rPr>
      <w:t>4</w:t>
    </w:r>
    <w:r w:rsidR="00C8162B" w:rsidRPr="003A5B3A">
      <w:rPr>
        <w:b/>
        <w:sz w:val="21"/>
        <w:szCs w:val="21"/>
      </w:rPr>
      <w:fldChar w:fldCharType="end"/>
    </w:r>
    <w:proofErr w:type="gramStart"/>
    <w:r w:rsidRPr="003A5B3A">
      <w:rPr>
        <w:rFonts w:hint="eastAsia"/>
        <w:b/>
        <w:sz w:val="21"/>
        <w:szCs w:val="21"/>
      </w:rPr>
      <w:t>页共</w:t>
    </w:r>
    <w:proofErr w:type="gramEnd"/>
    <w:r w:rsidR="00C8162B">
      <w:rPr>
        <w:b/>
        <w:sz w:val="21"/>
        <w:szCs w:val="21"/>
      </w:rPr>
      <w:fldChar w:fldCharType="begin"/>
    </w:r>
    <w:r>
      <w:rPr>
        <w:rFonts w:hint="eastAsia"/>
        <w:b/>
        <w:sz w:val="21"/>
        <w:szCs w:val="21"/>
      </w:rPr>
      <w:instrText>=</w:instrText>
    </w:r>
    <w:r w:rsidR="00C8162B">
      <w:rPr>
        <w:b/>
        <w:sz w:val="21"/>
        <w:szCs w:val="21"/>
      </w:rPr>
      <w:fldChar w:fldCharType="begin"/>
    </w:r>
    <w:r>
      <w:instrText>NumPages</w:instrText>
    </w:r>
    <w:r w:rsidR="00C8162B">
      <w:rPr>
        <w:b/>
        <w:sz w:val="21"/>
        <w:szCs w:val="21"/>
      </w:rPr>
      <w:fldChar w:fldCharType="separate"/>
    </w:r>
    <w:r w:rsidR="00AA0942">
      <w:rPr>
        <w:noProof/>
      </w:rPr>
      <w:instrText>32</w:instrText>
    </w:r>
    <w:r w:rsidR="00C8162B">
      <w:rPr>
        <w:b/>
        <w:sz w:val="21"/>
        <w:szCs w:val="21"/>
      </w:rPr>
      <w:fldChar w:fldCharType="end"/>
    </w:r>
    <w:r>
      <w:rPr>
        <w:rFonts w:hint="eastAsia"/>
        <w:b/>
        <w:sz w:val="21"/>
        <w:szCs w:val="21"/>
      </w:rPr>
      <w:instrText>-</w:instrText>
    </w:r>
    <w:r w:rsidR="00C8162B">
      <w:rPr>
        <w:b/>
        <w:sz w:val="21"/>
        <w:szCs w:val="21"/>
      </w:rPr>
      <w:fldChar w:fldCharType="begin"/>
    </w:r>
    <w:r>
      <w:instrText xml:space="preserve">PAGEREF  </w:instrText>
    </w:r>
    <w:r>
      <w:rPr>
        <w:rFonts w:hint="eastAsia"/>
      </w:rPr>
      <w:instrText>目录尾页</w:instrText>
    </w:r>
    <w:r>
      <w:instrText xml:space="preserve"> \# "0" \* Arabic</w:instrText>
    </w:r>
    <w:r w:rsidR="00C8162B">
      <w:rPr>
        <w:b/>
        <w:sz w:val="21"/>
        <w:szCs w:val="21"/>
      </w:rPr>
      <w:fldChar w:fldCharType="separate"/>
    </w:r>
    <w:r w:rsidR="00AA0942">
      <w:rPr>
        <w:noProof/>
      </w:rPr>
      <w:instrText>5</w:instrText>
    </w:r>
    <w:r w:rsidR="00C8162B">
      <w:rPr>
        <w:b/>
        <w:sz w:val="21"/>
        <w:szCs w:val="21"/>
      </w:rPr>
      <w:fldChar w:fldCharType="end"/>
    </w:r>
    <w:r>
      <w:rPr>
        <w:rFonts w:hint="eastAsia"/>
        <w:b/>
        <w:sz w:val="21"/>
        <w:szCs w:val="21"/>
      </w:rPr>
      <w:instrText>-</w:instrText>
    </w:r>
    <w:r w:rsidR="00C8162B">
      <w:rPr>
        <w:b/>
        <w:sz w:val="21"/>
        <w:szCs w:val="21"/>
      </w:rPr>
      <w:fldChar w:fldCharType="begin"/>
    </w:r>
    <w:r>
      <w:rPr>
        <w:rFonts w:hint="eastAsia"/>
      </w:rPr>
      <w:instrText>=1</w:instrText>
    </w:r>
    <w:r w:rsidR="00C8162B">
      <w:rPr>
        <w:b/>
        <w:sz w:val="21"/>
        <w:szCs w:val="21"/>
      </w:rPr>
      <w:fldChar w:fldCharType="separate"/>
    </w:r>
    <w:r w:rsidR="00AA0942">
      <w:rPr>
        <w:noProof/>
      </w:rPr>
      <w:instrText>1</w:instrText>
    </w:r>
    <w:r w:rsidR="00C8162B">
      <w:rPr>
        <w:b/>
        <w:sz w:val="21"/>
        <w:szCs w:val="21"/>
      </w:rPr>
      <w:fldChar w:fldCharType="end"/>
    </w:r>
    <w:r w:rsidR="00C8162B">
      <w:rPr>
        <w:b/>
        <w:sz w:val="21"/>
        <w:szCs w:val="21"/>
      </w:rPr>
      <w:fldChar w:fldCharType="separate"/>
    </w:r>
    <w:r w:rsidR="00AA0942">
      <w:rPr>
        <w:b/>
        <w:noProof/>
        <w:sz w:val="21"/>
        <w:szCs w:val="21"/>
      </w:rPr>
      <w:t>26</w:t>
    </w:r>
    <w:r w:rsidR="00C8162B">
      <w:rPr>
        <w:b/>
        <w:sz w:val="21"/>
        <w:szCs w:val="21"/>
      </w:rPr>
      <w:fldChar w:fldCharType="end"/>
    </w:r>
    <w:r w:rsidRPr="003A5B3A">
      <w:rPr>
        <w:rFonts w:hint="eastAsia"/>
        <w:b/>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01D" w:rsidRDefault="005F201D">
      <w:r>
        <w:separator/>
      </w:r>
    </w:p>
  </w:footnote>
  <w:footnote w:type="continuationSeparator" w:id="0">
    <w:p w:rsidR="005F201D" w:rsidRDefault="005F2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E8D" w:rsidRPr="00A73044" w:rsidRDefault="00E04E8D" w:rsidP="008700CD">
    <w:pPr>
      <w:pStyle w:val="a6"/>
      <w:pBdr>
        <w:bottom w:val="none" w:sz="0" w:space="0" w:color="auto"/>
      </w:pBd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E8D" w:rsidRPr="003A5B3A" w:rsidRDefault="00E04E8D" w:rsidP="00621B53">
    <w:pPr>
      <w:pStyle w:val="a6"/>
      <w:pBdr>
        <w:bottom w:val="thinThickSmallGap" w:sz="24" w:space="1" w:color="auto"/>
      </w:pBdr>
      <w:tabs>
        <w:tab w:val="clear" w:pos="8306"/>
      </w:tabs>
      <w:rPr>
        <w:sz w:val="21"/>
        <w:szCs w:val="21"/>
      </w:rPr>
    </w:pPr>
    <w:r w:rsidRPr="003A5B3A">
      <w:rPr>
        <w:rFonts w:ascii="Times New Roman" w:hAnsi="Times New Roman" w:hint="eastAsia"/>
        <w:b/>
        <w:sz w:val="21"/>
        <w:szCs w:val="21"/>
      </w:rPr>
      <w:t>工程技术</w:t>
    </w:r>
    <w:r>
      <w:rPr>
        <w:rFonts w:ascii="Times New Roman" w:hAnsi="Times New Roman" w:hint="eastAsia"/>
        <w:b/>
        <w:sz w:val="21"/>
        <w:szCs w:val="21"/>
      </w:rPr>
      <w:t>标准</w:t>
    </w:r>
    <w:r w:rsidRPr="00B00A02">
      <w:rPr>
        <w:rFonts w:ascii="Times New Roman" w:hAnsi="Times New Roman" w:hint="eastAsia"/>
        <w:b/>
        <w:sz w:val="21"/>
        <w:szCs w:val="21"/>
      </w:rPr>
      <w:t>深圳证券交易所</w:t>
    </w:r>
    <w:r>
      <w:rPr>
        <w:rFonts w:ascii="Times New Roman" w:hAnsi="Times New Roman" w:hint="eastAsia"/>
        <w:b/>
        <w:sz w:val="21"/>
        <w:szCs w:val="21"/>
      </w:rPr>
      <w:t>Binary</w:t>
    </w:r>
    <w:r>
      <w:rPr>
        <w:rFonts w:ascii="Times New Roman" w:hAnsi="Times New Roman" w:hint="eastAsia"/>
        <w:b/>
        <w:sz w:val="21"/>
        <w:szCs w:val="21"/>
      </w:rPr>
      <w:t>行情</w:t>
    </w:r>
    <w:r w:rsidRPr="00B00A02">
      <w:rPr>
        <w:rFonts w:ascii="Times New Roman" w:hAnsi="Times New Roman" w:hint="eastAsia"/>
        <w:b/>
        <w:sz w:val="21"/>
        <w:szCs w:val="21"/>
      </w:rPr>
      <w:t>数据接口规范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3A8" w:rsidRDefault="008213A8"/>
  <w:p w:rsidR="008213A8" w:rsidRDefault="008213A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5DFC"/>
    <w:multiLevelType w:val="hybridMultilevel"/>
    <w:tmpl w:val="973A3A58"/>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1BF252F"/>
    <w:multiLevelType w:val="hybridMultilevel"/>
    <w:tmpl w:val="5A328A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4C117DE"/>
    <w:multiLevelType w:val="hybridMultilevel"/>
    <w:tmpl w:val="8A042438"/>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11F7540A"/>
    <w:multiLevelType w:val="hybridMultilevel"/>
    <w:tmpl w:val="7212AD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3862A26"/>
    <w:multiLevelType w:val="hybridMultilevel"/>
    <w:tmpl w:val="3C2A8748"/>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164F788B"/>
    <w:multiLevelType w:val="hybridMultilevel"/>
    <w:tmpl w:val="842E79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7A96F14"/>
    <w:multiLevelType w:val="hybridMultilevel"/>
    <w:tmpl w:val="34CAA0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20301C41"/>
    <w:multiLevelType w:val="hybridMultilevel"/>
    <w:tmpl w:val="60D4186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556942"/>
    <w:multiLevelType w:val="hybridMultilevel"/>
    <w:tmpl w:val="8EDAA43C"/>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nsid w:val="3C9325F3"/>
    <w:multiLevelType w:val="hybridMultilevel"/>
    <w:tmpl w:val="34CAA0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42EC23ED"/>
    <w:multiLevelType w:val="hybridMultilevel"/>
    <w:tmpl w:val="560CA1D4"/>
    <w:lvl w:ilvl="0" w:tplc="FFFFFFFF">
      <w:start w:val="1"/>
      <w:numFmt w:val="decimal"/>
      <w:pStyle w:val="a"/>
      <w:lvlText w:val="【%1】"/>
      <w:lvlJc w:val="left"/>
      <w:pPr>
        <w:tabs>
          <w:tab w:val="num" w:pos="620"/>
        </w:tabs>
        <w:ind w:left="1040" w:hanging="420"/>
      </w:pPr>
      <w:rPr>
        <w:rFonts w:hint="eastAsia"/>
      </w:rPr>
    </w:lvl>
    <w:lvl w:ilvl="1" w:tplc="FFFFFFFF">
      <w:start w:val="1"/>
      <w:numFmt w:val="lowerLetter"/>
      <w:lvlText w:val="%2)"/>
      <w:lvlJc w:val="left"/>
      <w:pPr>
        <w:tabs>
          <w:tab w:val="num" w:pos="1040"/>
        </w:tabs>
        <w:ind w:left="1040" w:hanging="420"/>
      </w:pPr>
    </w:lvl>
    <w:lvl w:ilvl="2" w:tplc="FFFFFFFF" w:tentative="1">
      <w:start w:val="1"/>
      <w:numFmt w:val="lowerRoman"/>
      <w:lvlText w:val="%3."/>
      <w:lvlJc w:val="right"/>
      <w:pPr>
        <w:tabs>
          <w:tab w:val="num" w:pos="1460"/>
        </w:tabs>
        <w:ind w:left="1460" w:hanging="420"/>
      </w:pPr>
    </w:lvl>
    <w:lvl w:ilvl="3" w:tplc="FFFFFFFF" w:tentative="1">
      <w:start w:val="1"/>
      <w:numFmt w:val="decimal"/>
      <w:lvlText w:val="%4."/>
      <w:lvlJc w:val="left"/>
      <w:pPr>
        <w:tabs>
          <w:tab w:val="num" w:pos="1880"/>
        </w:tabs>
        <w:ind w:left="1880" w:hanging="420"/>
      </w:pPr>
    </w:lvl>
    <w:lvl w:ilvl="4" w:tplc="FFFFFFFF" w:tentative="1">
      <w:start w:val="1"/>
      <w:numFmt w:val="lowerLetter"/>
      <w:lvlText w:val="%5)"/>
      <w:lvlJc w:val="left"/>
      <w:pPr>
        <w:tabs>
          <w:tab w:val="num" w:pos="2300"/>
        </w:tabs>
        <w:ind w:left="2300" w:hanging="420"/>
      </w:pPr>
    </w:lvl>
    <w:lvl w:ilvl="5" w:tplc="FFFFFFFF" w:tentative="1">
      <w:start w:val="1"/>
      <w:numFmt w:val="lowerRoman"/>
      <w:lvlText w:val="%6."/>
      <w:lvlJc w:val="right"/>
      <w:pPr>
        <w:tabs>
          <w:tab w:val="num" w:pos="2720"/>
        </w:tabs>
        <w:ind w:left="2720" w:hanging="420"/>
      </w:pPr>
    </w:lvl>
    <w:lvl w:ilvl="6" w:tplc="FFFFFFFF" w:tentative="1">
      <w:start w:val="1"/>
      <w:numFmt w:val="decimal"/>
      <w:lvlText w:val="%7."/>
      <w:lvlJc w:val="left"/>
      <w:pPr>
        <w:tabs>
          <w:tab w:val="num" w:pos="3140"/>
        </w:tabs>
        <w:ind w:left="3140" w:hanging="420"/>
      </w:pPr>
    </w:lvl>
    <w:lvl w:ilvl="7" w:tplc="FFFFFFFF" w:tentative="1">
      <w:start w:val="1"/>
      <w:numFmt w:val="lowerLetter"/>
      <w:lvlText w:val="%8)"/>
      <w:lvlJc w:val="left"/>
      <w:pPr>
        <w:tabs>
          <w:tab w:val="num" w:pos="3560"/>
        </w:tabs>
        <w:ind w:left="3560" w:hanging="420"/>
      </w:pPr>
    </w:lvl>
    <w:lvl w:ilvl="8" w:tplc="FFFFFFFF" w:tentative="1">
      <w:start w:val="1"/>
      <w:numFmt w:val="lowerRoman"/>
      <w:lvlText w:val="%9."/>
      <w:lvlJc w:val="right"/>
      <w:pPr>
        <w:tabs>
          <w:tab w:val="num" w:pos="3980"/>
        </w:tabs>
        <w:ind w:left="3980" w:hanging="420"/>
      </w:pPr>
    </w:lvl>
  </w:abstractNum>
  <w:abstractNum w:abstractNumId="11">
    <w:nsid w:val="4B425C89"/>
    <w:multiLevelType w:val="hybridMultilevel"/>
    <w:tmpl w:val="0B38D0DE"/>
    <w:lvl w:ilvl="0" w:tplc="58A89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D631289"/>
    <w:multiLevelType w:val="hybridMultilevel"/>
    <w:tmpl w:val="7212AD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0B16B2C"/>
    <w:multiLevelType w:val="hybridMultilevel"/>
    <w:tmpl w:val="AA1EB394"/>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4">
    <w:nsid w:val="5609696A"/>
    <w:multiLevelType w:val="hybridMultilevel"/>
    <w:tmpl w:val="AD10F3DC"/>
    <w:lvl w:ilvl="0" w:tplc="FFFFFFFF">
      <w:start w:val="1"/>
      <w:numFmt w:val="bullet"/>
      <w:pStyle w:val="itemlist"/>
      <w:lvlText w:val=""/>
      <w:lvlJc w:val="left"/>
      <w:pPr>
        <w:tabs>
          <w:tab w:val="num" w:pos="760"/>
        </w:tabs>
        <w:ind w:left="760" w:hanging="420"/>
      </w:pPr>
      <w:rPr>
        <w:rFonts w:ascii="Wingdings" w:hAnsi="Wingdings" w:hint="default"/>
        <w:sz w:val="15"/>
        <w:szCs w:val="15"/>
      </w:rPr>
    </w:lvl>
    <w:lvl w:ilvl="1" w:tplc="FFFFFFFF" w:tentative="1">
      <w:start w:val="1"/>
      <w:numFmt w:val="bullet"/>
      <w:lvlText w:val=""/>
      <w:lvlJc w:val="left"/>
      <w:pPr>
        <w:tabs>
          <w:tab w:val="num" w:pos="1180"/>
        </w:tabs>
        <w:ind w:left="1180" w:hanging="420"/>
      </w:pPr>
      <w:rPr>
        <w:rFonts w:ascii="Wingdings" w:hAnsi="Wingdings" w:hint="default"/>
      </w:rPr>
    </w:lvl>
    <w:lvl w:ilvl="2" w:tplc="FFFFFFFF" w:tentative="1">
      <w:start w:val="1"/>
      <w:numFmt w:val="bullet"/>
      <w:lvlText w:val=""/>
      <w:lvlJc w:val="left"/>
      <w:pPr>
        <w:tabs>
          <w:tab w:val="num" w:pos="1600"/>
        </w:tabs>
        <w:ind w:left="1600" w:hanging="420"/>
      </w:pPr>
      <w:rPr>
        <w:rFonts w:ascii="Wingdings" w:hAnsi="Wingdings" w:hint="default"/>
      </w:rPr>
    </w:lvl>
    <w:lvl w:ilvl="3" w:tplc="FFFFFFFF" w:tentative="1">
      <w:start w:val="1"/>
      <w:numFmt w:val="bullet"/>
      <w:lvlText w:val=""/>
      <w:lvlJc w:val="left"/>
      <w:pPr>
        <w:tabs>
          <w:tab w:val="num" w:pos="2020"/>
        </w:tabs>
        <w:ind w:left="2020" w:hanging="420"/>
      </w:pPr>
      <w:rPr>
        <w:rFonts w:ascii="Wingdings" w:hAnsi="Wingdings" w:hint="default"/>
      </w:rPr>
    </w:lvl>
    <w:lvl w:ilvl="4" w:tplc="FFFFFFFF" w:tentative="1">
      <w:start w:val="1"/>
      <w:numFmt w:val="bullet"/>
      <w:lvlText w:val=""/>
      <w:lvlJc w:val="left"/>
      <w:pPr>
        <w:tabs>
          <w:tab w:val="num" w:pos="2440"/>
        </w:tabs>
        <w:ind w:left="2440" w:hanging="420"/>
      </w:pPr>
      <w:rPr>
        <w:rFonts w:ascii="Wingdings" w:hAnsi="Wingdings" w:hint="default"/>
      </w:rPr>
    </w:lvl>
    <w:lvl w:ilvl="5" w:tplc="FFFFFFFF" w:tentative="1">
      <w:start w:val="1"/>
      <w:numFmt w:val="bullet"/>
      <w:lvlText w:val=""/>
      <w:lvlJc w:val="left"/>
      <w:pPr>
        <w:tabs>
          <w:tab w:val="num" w:pos="2860"/>
        </w:tabs>
        <w:ind w:left="2860" w:hanging="420"/>
      </w:pPr>
      <w:rPr>
        <w:rFonts w:ascii="Wingdings" w:hAnsi="Wingdings" w:hint="default"/>
      </w:rPr>
    </w:lvl>
    <w:lvl w:ilvl="6" w:tplc="FFFFFFFF" w:tentative="1">
      <w:start w:val="1"/>
      <w:numFmt w:val="bullet"/>
      <w:lvlText w:val=""/>
      <w:lvlJc w:val="left"/>
      <w:pPr>
        <w:tabs>
          <w:tab w:val="num" w:pos="3280"/>
        </w:tabs>
        <w:ind w:left="3280" w:hanging="420"/>
      </w:pPr>
      <w:rPr>
        <w:rFonts w:ascii="Wingdings" w:hAnsi="Wingdings" w:hint="default"/>
      </w:rPr>
    </w:lvl>
    <w:lvl w:ilvl="7" w:tplc="FFFFFFFF" w:tentative="1">
      <w:start w:val="1"/>
      <w:numFmt w:val="bullet"/>
      <w:lvlText w:val=""/>
      <w:lvlJc w:val="left"/>
      <w:pPr>
        <w:tabs>
          <w:tab w:val="num" w:pos="3700"/>
        </w:tabs>
        <w:ind w:left="3700" w:hanging="420"/>
      </w:pPr>
      <w:rPr>
        <w:rFonts w:ascii="Wingdings" w:hAnsi="Wingdings" w:hint="default"/>
      </w:rPr>
    </w:lvl>
    <w:lvl w:ilvl="8" w:tplc="FFFFFFFF" w:tentative="1">
      <w:start w:val="1"/>
      <w:numFmt w:val="bullet"/>
      <w:lvlText w:val=""/>
      <w:lvlJc w:val="left"/>
      <w:pPr>
        <w:tabs>
          <w:tab w:val="num" w:pos="4120"/>
        </w:tabs>
        <w:ind w:left="4120" w:hanging="420"/>
      </w:pPr>
      <w:rPr>
        <w:rFonts w:ascii="Wingdings" w:hAnsi="Wingdings" w:hint="default"/>
      </w:rPr>
    </w:lvl>
  </w:abstractNum>
  <w:abstractNum w:abstractNumId="15">
    <w:nsid w:val="577D2954"/>
    <w:multiLevelType w:val="hybridMultilevel"/>
    <w:tmpl w:val="9118B982"/>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C1271F2"/>
    <w:multiLevelType w:val="hybridMultilevel"/>
    <w:tmpl w:val="5A328A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E4667CB"/>
    <w:multiLevelType w:val="hybridMultilevel"/>
    <w:tmpl w:val="85EC1A88"/>
    <w:lvl w:ilvl="0" w:tplc="5FA6CC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1D506B1"/>
    <w:multiLevelType w:val="hybridMultilevel"/>
    <w:tmpl w:val="55C8501A"/>
    <w:lvl w:ilvl="0" w:tplc="09F43E2C">
      <w:start w:val="1"/>
      <w:numFmt w:val="decimal"/>
      <w:pStyle w:val="ISMS-3"/>
      <w:lvlText w:val="%1）"/>
      <w:lvlJc w:val="left"/>
      <w:pPr>
        <w:tabs>
          <w:tab w:val="num" w:pos="2320"/>
        </w:tabs>
        <w:ind w:left="2320" w:firstLine="0"/>
      </w:pPr>
      <w:rPr>
        <w:rFonts w:hint="default"/>
      </w:rPr>
    </w:lvl>
    <w:lvl w:ilvl="1" w:tplc="04090011">
      <w:start w:val="1"/>
      <w:numFmt w:val="decimal"/>
      <w:lvlText w:val="%2)"/>
      <w:lvlJc w:val="left"/>
      <w:pPr>
        <w:tabs>
          <w:tab w:val="num" w:pos="3042"/>
        </w:tabs>
        <w:ind w:left="3042" w:hanging="420"/>
      </w:pPr>
      <w:rPr>
        <w:rFonts w:hint="default"/>
      </w:rPr>
    </w:lvl>
    <w:lvl w:ilvl="2" w:tplc="0409001B" w:tentative="1">
      <w:start w:val="1"/>
      <w:numFmt w:val="lowerRoman"/>
      <w:lvlText w:val="%3."/>
      <w:lvlJc w:val="right"/>
      <w:pPr>
        <w:tabs>
          <w:tab w:val="num" w:pos="3462"/>
        </w:tabs>
        <w:ind w:left="3462" w:hanging="420"/>
      </w:pPr>
    </w:lvl>
    <w:lvl w:ilvl="3" w:tplc="0409000F" w:tentative="1">
      <w:start w:val="1"/>
      <w:numFmt w:val="decimal"/>
      <w:lvlText w:val="%4."/>
      <w:lvlJc w:val="left"/>
      <w:pPr>
        <w:tabs>
          <w:tab w:val="num" w:pos="3882"/>
        </w:tabs>
        <w:ind w:left="3882" w:hanging="420"/>
      </w:pPr>
    </w:lvl>
    <w:lvl w:ilvl="4" w:tplc="04090019" w:tentative="1">
      <w:start w:val="1"/>
      <w:numFmt w:val="lowerLetter"/>
      <w:lvlText w:val="%5)"/>
      <w:lvlJc w:val="left"/>
      <w:pPr>
        <w:tabs>
          <w:tab w:val="num" w:pos="4302"/>
        </w:tabs>
        <w:ind w:left="4302" w:hanging="420"/>
      </w:pPr>
    </w:lvl>
    <w:lvl w:ilvl="5" w:tplc="0409001B" w:tentative="1">
      <w:start w:val="1"/>
      <w:numFmt w:val="lowerRoman"/>
      <w:lvlText w:val="%6."/>
      <w:lvlJc w:val="right"/>
      <w:pPr>
        <w:tabs>
          <w:tab w:val="num" w:pos="4722"/>
        </w:tabs>
        <w:ind w:left="4722" w:hanging="420"/>
      </w:pPr>
    </w:lvl>
    <w:lvl w:ilvl="6" w:tplc="0409000F" w:tentative="1">
      <w:start w:val="1"/>
      <w:numFmt w:val="decimal"/>
      <w:lvlText w:val="%7."/>
      <w:lvlJc w:val="left"/>
      <w:pPr>
        <w:tabs>
          <w:tab w:val="num" w:pos="5142"/>
        </w:tabs>
        <w:ind w:left="5142" w:hanging="420"/>
      </w:pPr>
    </w:lvl>
    <w:lvl w:ilvl="7" w:tplc="04090019" w:tentative="1">
      <w:start w:val="1"/>
      <w:numFmt w:val="lowerLetter"/>
      <w:lvlText w:val="%8)"/>
      <w:lvlJc w:val="left"/>
      <w:pPr>
        <w:tabs>
          <w:tab w:val="num" w:pos="5562"/>
        </w:tabs>
        <w:ind w:left="5562" w:hanging="420"/>
      </w:pPr>
    </w:lvl>
    <w:lvl w:ilvl="8" w:tplc="0409001B" w:tentative="1">
      <w:start w:val="1"/>
      <w:numFmt w:val="lowerRoman"/>
      <w:lvlText w:val="%9."/>
      <w:lvlJc w:val="right"/>
      <w:pPr>
        <w:tabs>
          <w:tab w:val="num" w:pos="5982"/>
        </w:tabs>
        <w:ind w:left="5982" w:hanging="420"/>
      </w:pPr>
    </w:lvl>
  </w:abstractNum>
  <w:abstractNum w:abstractNumId="19">
    <w:nsid w:val="72736788"/>
    <w:multiLevelType w:val="hybridMultilevel"/>
    <w:tmpl w:val="1CBCA76C"/>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nsid w:val="772F0EE9"/>
    <w:multiLevelType w:val="hybridMultilevel"/>
    <w:tmpl w:val="30D4C382"/>
    <w:lvl w:ilvl="0" w:tplc="1ADCEFA0">
      <w:start w:val="1"/>
      <w:numFmt w:val="decimal"/>
      <w:pStyle w:val="ISMS-2"/>
      <w:lvlText w:val="%1、"/>
      <w:lvlJc w:val="left"/>
      <w:pPr>
        <w:tabs>
          <w:tab w:val="num" w:pos="2479"/>
        </w:tabs>
        <w:ind w:left="2479" w:hanging="799"/>
      </w:pPr>
      <w:rPr>
        <w:rFonts w:hint="eastAsia"/>
      </w:rPr>
    </w:lvl>
    <w:lvl w:ilvl="1" w:tplc="04090019" w:tentative="1">
      <w:start w:val="1"/>
      <w:numFmt w:val="lowerLetter"/>
      <w:lvlText w:val="%2)"/>
      <w:lvlJc w:val="left"/>
      <w:pPr>
        <w:tabs>
          <w:tab w:val="num" w:pos="1720"/>
        </w:tabs>
        <w:ind w:left="1720" w:hanging="420"/>
      </w:pPr>
    </w:lvl>
    <w:lvl w:ilvl="2" w:tplc="0409001B" w:tentative="1">
      <w:start w:val="1"/>
      <w:numFmt w:val="lowerRoman"/>
      <w:lvlText w:val="%3."/>
      <w:lvlJc w:val="right"/>
      <w:pPr>
        <w:tabs>
          <w:tab w:val="num" w:pos="2140"/>
        </w:tabs>
        <w:ind w:left="2140" w:hanging="420"/>
      </w:pPr>
    </w:lvl>
    <w:lvl w:ilvl="3" w:tplc="0409000F" w:tentative="1">
      <w:start w:val="1"/>
      <w:numFmt w:val="decimal"/>
      <w:lvlText w:val="%4."/>
      <w:lvlJc w:val="left"/>
      <w:pPr>
        <w:tabs>
          <w:tab w:val="num" w:pos="2560"/>
        </w:tabs>
        <w:ind w:left="2560" w:hanging="420"/>
      </w:pPr>
    </w:lvl>
    <w:lvl w:ilvl="4" w:tplc="04090019" w:tentative="1">
      <w:start w:val="1"/>
      <w:numFmt w:val="lowerLetter"/>
      <w:lvlText w:val="%5)"/>
      <w:lvlJc w:val="left"/>
      <w:pPr>
        <w:tabs>
          <w:tab w:val="num" w:pos="2980"/>
        </w:tabs>
        <w:ind w:left="2980" w:hanging="420"/>
      </w:pPr>
    </w:lvl>
    <w:lvl w:ilvl="5" w:tplc="0409001B" w:tentative="1">
      <w:start w:val="1"/>
      <w:numFmt w:val="lowerRoman"/>
      <w:lvlText w:val="%6."/>
      <w:lvlJc w:val="right"/>
      <w:pPr>
        <w:tabs>
          <w:tab w:val="num" w:pos="3400"/>
        </w:tabs>
        <w:ind w:left="3400" w:hanging="420"/>
      </w:pPr>
    </w:lvl>
    <w:lvl w:ilvl="6" w:tplc="0409000F" w:tentative="1">
      <w:start w:val="1"/>
      <w:numFmt w:val="decimal"/>
      <w:lvlText w:val="%7."/>
      <w:lvlJc w:val="left"/>
      <w:pPr>
        <w:tabs>
          <w:tab w:val="num" w:pos="3820"/>
        </w:tabs>
        <w:ind w:left="3820" w:hanging="420"/>
      </w:pPr>
    </w:lvl>
    <w:lvl w:ilvl="7" w:tplc="04090019" w:tentative="1">
      <w:start w:val="1"/>
      <w:numFmt w:val="lowerLetter"/>
      <w:lvlText w:val="%8)"/>
      <w:lvlJc w:val="left"/>
      <w:pPr>
        <w:tabs>
          <w:tab w:val="num" w:pos="4240"/>
        </w:tabs>
        <w:ind w:left="4240" w:hanging="420"/>
      </w:pPr>
    </w:lvl>
    <w:lvl w:ilvl="8" w:tplc="0409001B" w:tentative="1">
      <w:start w:val="1"/>
      <w:numFmt w:val="lowerRoman"/>
      <w:lvlText w:val="%9."/>
      <w:lvlJc w:val="right"/>
      <w:pPr>
        <w:tabs>
          <w:tab w:val="num" w:pos="4660"/>
        </w:tabs>
        <w:ind w:left="4660" w:hanging="420"/>
      </w:pPr>
    </w:lvl>
  </w:abstractNum>
  <w:abstractNum w:abstractNumId="21">
    <w:nsid w:val="7BC86D68"/>
    <w:multiLevelType w:val="multilevel"/>
    <w:tmpl w:val="276E0532"/>
    <w:lvl w:ilvl="0">
      <w:start w:val="1"/>
      <w:numFmt w:val="chineseCountingThousand"/>
      <w:pStyle w:val="1"/>
      <w:lvlText w:val="%1、"/>
      <w:lvlJc w:val="left"/>
      <w:pPr>
        <w:tabs>
          <w:tab w:val="num" w:pos="0"/>
        </w:tabs>
        <w:ind w:left="0" w:firstLine="0"/>
      </w:pPr>
      <w:rPr>
        <w:rFonts w:hint="eastAsia"/>
      </w:rPr>
    </w:lvl>
    <w:lvl w:ilvl="1">
      <w:start w:val="1"/>
      <w:numFmt w:val="decimal"/>
      <w:pStyle w:val="2"/>
      <w:isLgl/>
      <w:lvlText w:val="%1.%2"/>
      <w:lvlJc w:val="left"/>
      <w:pPr>
        <w:tabs>
          <w:tab w:val="num" w:pos="567"/>
        </w:tabs>
        <w:ind w:left="567" w:hanging="567"/>
      </w:pPr>
      <w:rPr>
        <w:rFonts w:ascii="Times New Roman" w:hAnsi="Times New Roman" w:cs="Times New Roman" w:hint="default"/>
      </w:rPr>
    </w:lvl>
    <w:lvl w:ilvl="2">
      <w:start w:val="1"/>
      <w:numFmt w:val="decimal"/>
      <w:pStyle w:val="3"/>
      <w:isLgl/>
      <w:lvlText w:val="%1.%2.%3 "/>
      <w:lvlJc w:val="left"/>
      <w:pPr>
        <w:tabs>
          <w:tab w:val="num" w:pos="709"/>
        </w:tabs>
        <w:ind w:left="709" w:hanging="709"/>
      </w:pPr>
      <w:rPr>
        <w:rFonts w:hint="eastAsia"/>
      </w:rPr>
    </w:lvl>
    <w:lvl w:ilvl="3">
      <w:start w:val="1"/>
      <w:numFmt w:val="decimal"/>
      <w:pStyle w:val="4"/>
      <w:isLgl/>
      <w:lvlText w:val="%1.%2.%3.%4 "/>
      <w:lvlJc w:val="left"/>
      <w:pPr>
        <w:tabs>
          <w:tab w:val="num" w:pos="851"/>
        </w:tabs>
        <w:ind w:left="851" w:hanging="851"/>
      </w:pPr>
      <w:rPr>
        <w:rFonts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4"/>
  </w:num>
  <w:num w:numId="2">
    <w:abstractNumId w:val="10"/>
  </w:num>
  <w:num w:numId="3">
    <w:abstractNumId w:val="21"/>
  </w:num>
  <w:num w:numId="4">
    <w:abstractNumId w:val="18"/>
  </w:num>
  <w:num w:numId="5">
    <w:abstractNumId w:val="20"/>
  </w:num>
  <w:num w:numId="6">
    <w:abstractNumId w:val="21"/>
  </w:num>
  <w:num w:numId="7">
    <w:abstractNumId w:val="17"/>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num>
  <w:num w:numId="12">
    <w:abstractNumId w:val="21"/>
  </w:num>
  <w:num w:numId="13">
    <w:abstractNumId w:val="21"/>
  </w:num>
  <w:num w:numId="14">
    <w:abstractNumId w:val="21"/>
  </w:num>
  <w:num w:numId="15">
    <w:abstractNumId w:val="21"/>
  </w:num>
  <w:num w:numId="16">
    <w:abstractNumId w:val="21"/>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9"/>
  </w:num>
  <w:num w:numId="20">
    <w:abstractNumId w:val="8"/>
  </w:num>
  <w:num w:numId="21">
    <w:abstractNumId w:val="2"/>
  </w:num>
  <w:num w:numId="22">
    <w:abstractNumId w:val="5"/>
  </w:num>
  <w:num w:numId="23">
    <w:abstractNumId w:val="21"/>
  </w:num>
  <w:num w:numId="24">
    <w:abstractNumId w:val="21"/>
  </w:num>
  <w:num w:numId="25">
    <w:abstractNumId w:val="7"/>
  </w:num>
  <w:num w:numId="26">
    <w:abstractNumId w:val="21"/>
  </w:num>
  <w:num w:numId="27">
    <w:abstractNumId w:val="21"/>
  </w:num>
  <w:num w:numId="28">
    <w:abstractNumId w:val="12"/>
  </w:num>
  <w:num w:numId="29">
    <w:abstractNumId w:val="3"/>
  </w:num>
  <w:num w:numId="30">
    <w:abstractNumId w:val="1"/>
  </w:num>
  <w:num w:numId="31">
    <w:abstractNumId w:val="16"/>
  </w:num>
  <w:num w:numId="32">
    <w:abstractNumId w:val="4"/>
  </w:num>
  <w:num w:numId="33">
    <w:abstractNumId w:val="15"/>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11"/>
  </w:num>
  <w:num w:numId="37">
    <w:abstractNumId w:val="0"/>
  </w:num>
  <w:num w:numId="38">
    <w:abstractNumId w:val="21"/>
  </w:num>
  <w:num w:numId="39">
    <w:abstractNumId w:val="21"/>
  </w:num>
  <w:num w:numId="40">
    <w:abstractNumId w:val="21"/>
  </w:num>
  <w:num w:numId="41">
    <w:abstractNumId w:val="21"/>
  </w:num>
  <w:num w:numId="42">
    <w:abstractNumId w:val="21"/>
  </w:num>
  <w:num w:numId="43">
    <w:abstractNumId w:val="21"/>
  </w:num>
  <w:num w:numId="44">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420"/>
  <w:drawingGridHorizontalSpacing w:val="120"/>
  <w:drawingGridVerticalSpacing w:val="19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519E"/>
    <w:rsid w:val="00000482"/>
    <w:rsid w:val="00000503"/>
    <w:rsid w:val="0000194C"/>
    <w:rsid w:val="00001E64"/>
    <w:rsid w:val="00003073"/>
    <w:rsid w:val="000033D1"/>
    <w:rsid w:val="000055F3"/>
    <w:rsid w:val="00005B7B"/>
    <w:rsid w:val="00005D1A"/>
    <w:rsid w:val="00007BE5"/>
    <w:rsid w:val="00010F69"/>
    <w:rsid w:val="00011773"/>
    <w:rsid w:val="000118C7"/>
    <w:rsid w:val="00011EFB"/>
    <w:rsid w:val="000121DF"/>
    <w:rsid w:val="00013D38"/>
    <w:rsid w:val="00014508"/>
    <w:rsid w:val="000147A3"/>
    <w:rsid w:val="00014B72"/>
    <w:rsid w:val="00014BC0"/>
    <w:rsid w:val="00014D10"/>
    <w:rsid w:val="000155CD"/>
    <w:rsid w:val="00016A24"/>
    <w:rsid w:val="00016C65"/>
    <w:rsid w:val="000206CA"/>
    <w:rsid w:val="0002072E"/>
    <w:rsid w:val="000207D0"/>
    <w:rsid w:val="00020CB5"/>
    <w:rsid w:val="000215F9"/>
    <w:rsid w:val="00021A8B"/>
    <w:rsid w:val="000221F8"/>
    <w:rsid w:val="000243E8"/>
    <w:rsid w:val="00024FD6"/>
    <w:rsid w:val="000250F7"/>
    <w:rsid w:val="0002529B"/>
    <w:rsid w:val="00025339"/>
    <w:rsid w:val="00025B4D"/>
    <w:rsid w:val="00026B0D"/>
    <w:rsid w:val="00026B48"/>
    <w:rsid w:val="00027FF7"/>
    <w:rsid w:val="000304C7"/>
    <w:rsid w:val="00030617"/>
    <w:rsid w:val="00030D35"/>
    <w:rsid w:val="000326FA"/>
    <w:rsid w:val="00032FFF"/>
    <w:rsid w:val="00033450"/>
    <w:rsid w:val="00033F98"/>
    <w:rsid w:val="00034CBB"/>
    <w:rsid w:val="000357AD"/>
    <w:rsid w:val="000362DA"/>
    <w:rsid w:val="00036486"/>
    <w:rsid w:val="00036543"/>
    <w:rsid w:val="0003664C"/>
    <w:rsid w:val="00036B6D"/>
    <w:rsid w:val="0004088F"/>
    <w:rsid w:val="0004109E"/>
    <w:rsid w:val="00041111"/>
    <w:rsid w:val="00041115"/>
    <w:rsid w:val="0004220E"/>
    <w:rsid w:val="0004270B"/>
    <w:rsid w:val="0004291D"/>
    <w:rsid w:val="00042EE6"/>
    <w:rsid w:val="00043B81"/>
    <w:rsid w:val="00043CE1"/>
    <w:rsid w:val="00044CC8"/>
    <w:rsid w:val="00045009"/>
    <w:rsid w:val="00045873"/>
    <w:rsid w:val="000459AD"/>
    <w:rsid w:val="000467AD"/>
    <w:rsid w:val="00046A61"/>
    <w:rsid w:val="0005000A"/>
    <w:rsid w:val="00050061"/>
    <w:rsid w:val="00050C2A"/>
    <w:rsid w:val="00051020"/>
    <w:rsid w:val="00051190"/>
    <w:rsid w:val="000511A3"/>
    <w:rsid w:val="0005131A"/>
    <w:rsid w:val="00051E47"/>
    <w:rsid w:val="00051F5D"/>
    <w:rsid w:val="00052109"/>
    <w:rsid w:val="000526FE"/>
    <w:rsid w:val="00052EB1"/>
    <w:rsid w:val="00052EC7"/>
    <w:rsid w:val="00053158"/>
    <w:rsid w:val="00053B25"/>
    <w:rsid w:val="0005476D"/>
    <w:rsid w:val="00055EF9"/>
    <w:rsid w:val="0005680F"/>
    <w:rsid w:val="00057581"/>
    <w:rsid w:val="00057701"/>
    <w:rsid w:val="00057C28"/>
    <w:rsid w:val="00057F41"/>
    <w:rsid w:val="0006010D"/>
    <w:rsid w:val="0006032A"/>
    <w:rsid w:val="00060A54"/>
    <w:rsid w:val="00061E4A"/>
    <w:rsid w:val="00063424"/>
    <w:rsid w:val="0006352A"/>
    <w:rsid w:val="000654F2"/>
    <w:rsid w:val="00066BF1"/>
    <w:rsid w:val="00067F1E"/>
    <w:rsid w:val="00067F1F"/>
    <w:rsid w:val="000702F9"/>
    <w:rsid w:val="00071E49"/>
    <w:rsid w:val="000721EF"/>
    <w:rsid w:val="0007266A"/>
    <w:rsid w:val="00073281"/>
    <w:rsid w:val="0007336E"/>
    <w:rsid w:val="00074552"/>
    <w:rsid w:val="00074B71"/>
    <w:rsid w:val="00075972"/>
    <w:rsid w:val="000769F4"/>
    <w:rsid w:val="00077299"/>
    <w:rsid w:val="0008020F"/>
    <w:rsid w:val="000812B6"/>
    <w:rsid w:val="000824AF"/>
    <w:rsid w:val="000831AF"/>
    <w:rsid w:val="000838C0"/>
    <w:rsid w:val="00083CCF"/>
    <w:rsid w:val="000841CD"/>
    <w:rsid w:val="00084AD5"/>
    <w:rsid w:val="00084C40"/>
    <w:rsid w:val="00084CF3"/>
    <w:rsid w:val="0008565C"/>
    <w:rsid w:val="00085A26"/>
    <w:rsid w:val="00086E36"/>
    <w:rsid w:val="00087157"/>
    <w:rsid w:val="000874E5"/>
    <w:rsid w:val="00090A97"/>
    <w:rsid w:val="00092F7C"/>
    <w:rsid w:val="00094740"/>
    <w:rsid w:val="00094FA4"/>
    <w:rsid w:val="00094FC6"/>
    <w:rsid w:val="00095FF7"/>
    <w:rsid w:val="000972B4"/>
    <w:rsid w:val="000972C2"/>
    <w:rsid w:val="00097333"/>
    <w:rsid w:val="000A02A1"/>
    <w:rsid w:val="000A04AB"/>
    <w:rsid w:val="000A0D5C"/>
    <w:rsid w:val="000A100A"/>
    <w:rsid w:val="000A1FE1"/>
    <w:rsid w:val="000A2175"/>
    <w:rsid w:val="000A21AF"/>
    <w:rsid w:val="000A2F08"/>
    <w:rsid w:val="000A36E0"/>
    <w:rsid w:val="000A5E9D"/>
    <w:rsid w:val="000A6108"/>
    <w:rsid w:val="000A66E5"/>
    <w:rsid w:val="000A6F07"/>
    <w:rsid w:val="000B0255"/>
    <w:rsid w:val="000B0C05"/>
    <w:rsid w:val="000B13D1"/>
    <w:rsid w:val="000B14B2"/>
    <w:rsid w:val="000B27CB"/>
    <w:rsid w:val="000B285A"/>
    <w:rsid w:val="000B28B3"/>
    <w:rsid w:val="000B2E3B"/>
    <w:rsid w:val="000B3C71"/>
    <w:rsid w:val="000B3F55"/>
    <w:rsid w:val="000B4183"/>
    <w:rsid w:val="000B42C8"/>
    <w:rsid w:val="000B43B3"/>
    <w:rsid w:val="000B4FF2"/>
    <w:rsid w:val="000B5860"/>
    <w:rsid w:val="000B5EBB"/>
    <w:rsid w:val="000B7559"/>
    <w:rsid w:val="000B7E67"/>
    <w:rsid w:val="000C0667"/>
    <w:rsid w:val="000C0B0E"/>
    <w:rsid w:val="000C122E"/>
    <w:rsid w:val="000C1855"/>
    <w:rsid w:val="000C3365"/>
    <w:rsid w:val="000C3B71"/>
    <w:rsid w:val="000C4673"/>
    <w:rsid w:val="000C49D2"/>
    <w:rsid w:val="000C6290"/>
    <w:rsid w:val="000C6EE0"/>
    <w:rsid w:val="000D075E"/>
    <w:rsid w:val="000D0C0C"/>
    <w:rsid w:val="000D1B83"/>
    <w:rsid w:val="000D200E"/>
    <w:rsid w:val="000D33B4"/>
    <w:rsid w:val="000D37DE"/>
    <w:rsid w:val="000D4DB1"/>
    <w:rsid w:val="000D4E6C"/>
    <w:rsid w:val="000D593E"/>
    <w:rsid w:val="000D6D9F"/>
    <w:rsid w:val="000E007A"/>
    <w:rsid w:val="000E03D5"/>
    <w:rsid w:val="000E0AF0"/>
    <w:rsid w:val="000E1AC6"/>
    <w:rsid w:val="000E1CA8"/>
    <w:rsid w:val="000E1CC5"/>
    <w:rsid w:val="000E1FB2"/>
    <w:rsid w:val="000E28D6"/>
    <w:rsid w:val="000E2C85"/>
    <w:rsid w:val="000E403E"/>
    <w:rsid w:val="000E5126"/>
    <w:rsid w:val="000E55DA"/>
    <w:rsid w:val="000E647C"/>
    <w:rsid w:val="000E64CB"/>
    <w:rsid w:val="000E6B1C"/>
    <w:rsid w:val="000E6CBE"/>
    <w:rsid w:val="000E759A"/>
    <w:rsid w:val="000E7948"/>
    <w:rsid w:val="000F050A"/>
    <w:rsid w:val="000F0AD1"/>
    <w:rsid w:val="000F0CE4"/>
    <w:rsid w:val="000F120B"/>
    <w:rsid w:val="000F282B"/>
    <w:rsid w:val="000F3074"/>
    <w:rsid w:val="000F42B4"/>
    <w:rsid w:val="000F5005"/>
    <w:rsid w:val="000F5280"/>
    <w:rsid w:val="000F72AE"/>
    <w:rsid w:val="000F72C6"/>
    <w:rsid w:val="000F7575"/>
    <w:rsid w:val="000F7775"/>
    <w:rsid w:val="000F7E1B"/>
    <w:rsid w:val="00101087"/>
    <w:rsid w:val="0010253A"/>
    <w:rsid w:val="00102F2F"/>
    <w:rsid w:val="00102FCE"/>
    <w:rsid w:val="001035FF"/>
    <w:rsid w:val="00103860"/>
    <w:rsid w:val="00103D90"/>
    <w:rsid w:val="00103E49"/>
    <w:rsid w:val="00103FD1"/>
    <w:rsid w:val="00104B4C"/>
    <w:rsid w:val="0010570B"/>
    <w:rsid w:val="001062B6"/>
    <w:rsid w:val="0010646D"/>
    <w:rsid w:val="00106D49"/>
    <w:rsid w:val="001073B0"/>
    <w:rsid w:val="00107485"/>
    <w:rsid w:val="00107C34"/>
    <w:rsid w:val="0011026F"/>
    <w:rsid w:val="0011068D"/>
    <w:rsid w:val="00110CEA"/>
    <w:rsid w:val="00111A43"/>
    <w:rsid w:val="00111D23"/>
    <w:rsid w:val="00111E68"/>
    <w:rsid w:val="00112388"/>
    <w:rsid w:val="0011274A"/>
    <w:rsid w:val="001139A5"/>
    <w:rsid w:val="001143D1"/>
    <w:rsid w:val="00115254"/>
    <w:rsid w:val="00115D8A"/>
    <w:rsid w:val="00116908"/>
    <w:rsid w:val="00116E46"/>
    <w:rsid w:val="001178C9"/>
    <w:rsid w:val="00117F2C"/>
    <w:rsid w:val="00121976"/>
    <w:rsid w:val="00121B50"/>
    <w:rsid w:val="00124323"/>
    <w:rsid w:val="001267A2"/>
    <w:rsid w:val="00126A29"/>
    <w:rsid w:val="00130290"/>
    <w:rsid w:val="001305C7"/>
    <w:rsid w:val="00130C0B"/>
    <w:rsid w:val="00132674"/>
    <w:rsid w:val="001327D2"/>
    <w:rsid w:val="0013394A"/>
    <w:rsid w:val="00134672"/>
    <w:rsid w:val="00135AC5"/>
    <w:rsid w:val="0013689F"/>
    <w:rsid w:val="00140851"/>
    <w:rsid w:val="00140EAF"/>
    <w:rsid w:val="001415BA"/>
    <w:rsid w:val="00143434"/>
    <w:rsid w:val="00143D9A"/>
    <w:rsid w:val="00144A02"/>
    <w:rsid w:val="00145354"/>
    <w:rsid w:val="001462DE"/>
    <w:rsid w:val="00146D87"/>
    <w:rsid w:val="00146FF7"/>
    <w:rsid w:val="001500A1"/>
    <w:rsid w:val="00150136"/>
    <w:rsid w:val="00150503"/>
    <w:rsid w:val="001505E7"/>
    <w:rsid w:val="0015062D"/>
    <w:rsid w:val="001510AD"/>
    <w:rsid w:val="001524E6"/>
    <w:rsid w:val="00152D61"/>
    <w:rsid w:val="00153DF0"/>
    <w:rsid w:val="00156381"/>
    <w:rsid w:val="00156E0D"/>
    <w:rsid w:val="0015788C"/>
    <w:rsid w:val="00157EB1"/>
    <w:rsid w:val="00160E8C"/>
    <w:rsid w:val="00160FC5"/>
    <w:rsid w:val="00161371"/>
    <w:rsid w:val="00161D01"/>
    <w:rsid w:val="00162FBE"/>
    <w:rsid w:val="001639FB"/>
    <w:rsid w:val="001647C2"/>
    <w:rsid w:val="0016482F"/>
    <w:rsid w:val="00164992"/>
    <w:rsid w:val="0016528F"/>
    <w:rsid w:val="0016694D"/>
    <w:rsid w:val="00166BA8"/>
    <w:rsid w:val="00171490"/>
    <w:rsid w:val="00171EFF"/>
    <w:rsid w:val="00172010"/>
    <w:rsid w:val="00172B77"/>
    <w:rsid w:val="001734C0"/>
    <w:rsid w:val="0017491B"/>
    <w:rsid w:val="00174D26"/>
    <w:rsid w:val="00176B7B"/>
    <w:rsid w:val="00176E09"/>
    <w:rsid w:val="00177188"/>
    <w:rsid w:val="00177E6C"/>
    <w:rsid w:val="001803E2"/>
    <w:rsid w:val="001803EE"/>
    <w:rsid w:val="00180690"/>
    <w:rsid w:val="00181B8C"/>
    <w:rsid w:val="00181F30"/>
    <w:rsid w:val="0018316F"/>
    <w:rsid w:val="00183EBF"/>
    <w:rsid w:val="00184510"/>
    <w:rsid w:val="001853BA"/>
    <w:rsid w:val="001857A9"/>
    <w:rsid w:val="00186166"/>
    <w:rsid w:val="001866E1"/>
    <w:rsid w:val="00187156"/>
    <w:rsid w:val="00187939"/>
    <w:rsid w:val="0019075D"/>
    <w:rsid w:val="00191ABA"/>
    <w:rsid w:val="00193514"/>
    <w:rsid w:val="001940F7"/>
    <w:rsid w:val="0019467E"/>
    <w:rsid w:val="00194791"/>
    <w:rsid w:val="00194D2F"/>
    <w:rsid w:val="00195EB3"/>
    <w:rsid w:val="00196464"/>
    <w:rsid w:val="00196E4A"/>
    <w:rsid w:val="0019712B"/>
    <w:rsid w:val="0019724C"/>
    <w:rsid w:val="001974DE"/>
    <w:rsid w:val="00197E0C"/>
    <w:rsid w:val="00197F5A"/>
    <w:rsid w:val="001A01B4"/>
    <w:rsid w:val="001A0F20"/>
    <w:rsid w:val="001A1333"/>
    <w:rsid w:val="001A1E23"/>
    <w:rsid w:val="001A24B2"/>
    <w:rsid w:val="001A39FB"/>
    <w:rsid w:val="001A440C"/>
    <w:rsid w:val="001A593F"/>
    <w:rsid w:val="001A5A58"/>
    <w:rsid w:val="001A62D6"/>
    <w:rsid w:val="001A6E7A"/>
    <w:rsid w:val="001A6FDC"/>
    <w:rsid w:val="001A72B1"/>
    <w:rsid w:val="001A7848"/>
    <w:rsid w:val="001A7BB2"/>
    <w:rsid w:val="001B12F8"/>
    <w:rsid w:val="001B2F9F"/>
    <w:rsid w:val="001B44AE"/>
    <w:rsid w:val="001B4AA5"/>
    <w:rsid w:val="001B4D2A"/>
    <w:rsid w:val="001B4D9C"/>
    <w:rsid w:val="001B5768"/>
    <w:rsid w:val="001B5857"/>
    <w:rsid w:val="001B59CC"/>
    <w:rsid w:val="001B6058"/>
    <w:rsid w:val="001B6D62"/>
    <w:rsid w:val="001B7486"/>
    <w:rsid w:val="001C0020"/>
    <w:rsid w:val="001C0AFC"/>
    <w:rsid w:val="001C0D29"/>
    <w:rsid w:val="001C0E37"/>
    <w:rsid w:val="001C1C74"/>
    <w:rsid w:val="001C1F28"/>
    <w:rsid w:val="001C275D"/>
    <w:rsid w:val="001C31E8"/>
    <w:rsid w:val="001C32EB"/>
    <w:rsid w:val="001C3FD6"/>
    <w:rsid w:val="001C5668"/>
    <w:rsid w:val="001C5FCD"/>
    <w:rsid w:val="001C67AF"/>
    <w:rsid w:val="001C759F"/>
    <w:rsid w:val="001C794D"/>
    <w:rsid w:val="001D011A"/>
    <w:rsid w:val="001D0322"/>
    <w:rsid w:val="001D0A60"/>
    <w:rsid w:val="001D0BAF"/>
    <w:rsid w:val="001D0E83"/>
    <w:rsid w:val="001D1267"/>
    <w:rsid w:val="001D1CCB"/>
    <w:rsid w:val="001D1FFB"/>
    <w:rsid w:val="001D2172"/>
    <w:rsid w:val="001D278C"/>
    <w:rsid w:val="001D2FBB"/>
    <w:rsid w:val="001D37B4"/>
    <w:rsid w:val="001D4313"/>
    <w:rsid w:val="001D640F"/>
    <w:rsid w:val="001D7473"/>
    <w:rsid w:val="001D7EE2"/>
    <w:rsid w:val="001E021A"/>
    <w:rsid w:val="001E0224"/>
    <w:rsid w:val="001E04FA"/>
    <w:rsid w:val="001E0518"/>
    <w:rsid w:val="001E0ABA"/>
    <w:rsid w:val="001E14D5"/>
    <w:rsid w:val="001E1592"/>
    <w:rsid w:val="001E1D7F"/>
    <w:rsid w:val="001E21F8"/>
    <w:rsid w:val="001E28ED"/>
    <w:rsid w:val="001E3117"/>
    <w:rsid w:val="001E3867"/>
    <w:rsid w:val="001E3951"/>
    <w:rsid w:val="001E3ECE"/>
    <w:rsid w:val="001E4243"/>
    <w:rsid w:val="001E4EC3"/>
    <w:rsid w:val="001E5593"/>
    <w:rsid w:val="001E63BE"/>
    <w:rsid w:val="001E665E"/>
    <w:rsid w:val="001E6759"/>
    <w:rsid w:val="001E6BF1"/>
    <w:rsid w:val="001F0094"/>
    <w:rsid w:val="001F031C"/>
    <w:rsid w:val="001F12AB"/>
    <w:rsid w:val="001F146B"/>
    <w:rsid w:val="001F1830"/>
    <w:rsid w:val="001F1D9A"/>
    <w:rsid w:val="001F398A"/>
    <w:rsid w:val="001F5693"/>
    <w:rsid w:val="001F5F99"/>
    <w:rsid w:val="001F6318"/>
    <w:rsid w:val="001F6555"/>
    <w:rsid w:val="001F6563"/>
    <w:rsid w:val="001F73F4"/>
    <w:rsid w:val="001F7C7E"/>
    <w:rsid w:val="001F7EEF"/>
    <w:rsid w:val="00200209"/>
    <w:rsid w:val="00200557"/>
    <w:rsid w:val="00200E65"/>
    <w:rsid w:val="0020105E"/>
    <w:rsid w:val="00201149"/>
    <w:rsid w:val="00201789"/>
    <w:rsid w:val="00203B7F"/>
    <w:rsid w:val="00205006"/>
    <w:rsid w:val="0020524E"/>
    <w:rsid w:val="00205324"/>
    <w:rsid w:val="00205C33"/>
    <w:rsid w:val="00205EF9"/>
    <w:rsid w:val="00205F4A"/>
    <w:rsid w:val="002068F6"/>
    <w:rsid w:val="00206A15"/>
    <w:rsid w:val="00206F71"/>
    <w:rsid w:val="00207241"/>
    <w:rsid w:val="002079DA"/>
    <w:rsid w:val="00207EB2"/>
    <w:rsid w:val="0021035E"/>
    <w:rsid w:val="002104E6"/>
    <w:rsid w:val="00210B41"/>
    <w:rsid w:val="00210B8F"/>
    <w:rsid w:val="00211B26"/>
    <w:rsid w:val="00214350"/>
    <w:rsid w:val="002143C2"/>
    <w:rsid w:val="0021442A"/>
    <w:rsid w:val="00214C7F"/>
    <w:rsid w:val="00215234"/>
    <w:rsid w:val="002172B4"/>
    <w:rsid w:val="00217870"/>
    <w:rsid w:val="002178CD"/>
    <w:rsid w:val="00221869"/>
    <w:rsid w:val="0022256B"/>
    <w:rsid w:val="0022280A"/>
    <w:rsid w:val="00223002"/>
    <w:rsid w:val="00223339"/>
    <w:rsid w:val="0022416C"/>
    <w:rsid w:val="002241BC"/>
    <w:rsid w:val="00224DB4"/>
    <w:rsid w:val="00226317"/>
    <w:rsid w:val="00226715"/>
    <w:rsid w:val="00226B80"/>
    <w:rsid w:val="00226EDB"/>
    <w:rsid w:val="00226EE7"/>
    <w:rsid w:val="0022705F"/>
    <w:rsid w:val="002274EE"/>
    <w:rsid w:val="0022754A"/>
    <w:rsid w:val="002275EA"/>
    <w:rsid w:val="0022779D"/>
    <w:rsid w:val="00230B35"/>
    <w:rsid w:val="00230D8F"/>
    <w:rsid w:val="00230DE0"/>
    <w:rsid w:val="00231526"/>
    <w:rsid w:val="0023268B"/>
    <w:rsid w:val="0023461A"/>
    <w:rsid w:val="002350CE"/>
    <w:rsid w:val="00235544"/>
    <w:rsid w:val="0023620E"/>
    <w:rsid w:val="00236FCD"/>
    <w:rsid w:val="00237463"/>
    <w:rsid w:val="002374E0"/>
    <w:rsid w:val="00242175"/>
    <w:rsid w:val="00242224"/>
    <w:rsid w:val="002428FB"/>
    <w:rsid w:val="00243E24"/>
    <w:rsid w:val="0024457D"/>
    <w:rsid w:val="00244632"/>
    <w:rsid w:val="00244DC9"/>
    <w:rsid w:val="00245AD0"/>
    <w:rsid w:val="00245D5E"/>
    <w:rsid w:val="002462B0"/>
    <w:rsid w:val="002463F8"/>
    <w:rsid w:val="00246775"/>
    <w:rsid w:val="00250A36"/>
    <w:rsid w:val="00251A3D"/>
    <w:rsid w:val="00252126"/>
    <w:rsid w:val="00252C62"/>
    <w:rsid w:val="00253D9B"/>
    <w:rsid w:val="002545AC"/>
    <w:rsid w:val="00255906"/>
    <w:rsid w:val="00255EFF"/>
    <w:rsid w:val="00256C10"/>
    <w:rsid w:val="002602F9"/>
    <w:rsid w:val="002604C4"/>
    <w:rsid w:val="00260CC7"/>
    <w:rsid w:val="00260E4E"/>
    <w:rsid w:val="00261A72"/>
    <w:rsid w:val="00261D93"/>
    <w:rsid w:val="0026236E"/>
    <w:rsid w:val="00264478"/>
    <w:rsid w:val="0026463D"/>
    <w:rsid w:val="00264C70"/>
    <w:rsid w:val="00264E0B"/>
    <w:rsid w:val="00265EFF"/>
    <w:rsid w:val="00267D8A"/>
    <w:rsid w:val="0027046E"/>
    <w:rsid w:val="00270EDD"/>
    <w:rsid w:val="00271B6B"/>
    <w:rsid w:val="0027235A"/>
    <w:rsid w:val="002725A1"/>
    <w:rsid w:val="002726BA"/>
    <w:rsid w:val="00273170"/>
    <w:rsid w:val="00273246"/>
    <w:rsid w:val="002733C3"/>
    <w:rsid w:val="002737F4"/>
    <w:rsid w:val="00273A10"/>
    <w:rsid w:val="00273CC9"/>
    <w:rsid w:val="00274565"/>
    <w:rsid w:val="00275CC0"/>
    <w:rsid w:val="00275D35"/>
    <w:rsid w:val="00276316"/>
    <w:rsid w:val="002764A3"/>
    <w:rsid w:val="00276DB1"/>
    <w:rsid w:val="002773E0"/>
    <w:rsid w:val="00277616"/>
    <w:rsid w:val="00277A69"/>
    <w:rsid w:val="00280CEC"/>
    <w:rsid w:val="002817F7"/>
    <w:rsid w:val="002819A8"/>
    <w:rsid w:val="002834BD"/>
    <w:rsid w:val="0028477F"/>
    <w:rsid w:val="00284871"/>
    <w:rsid w:val="00285CA4"/>
    <w:rsid w:val="00286840"/>
    <w:rsid w:val="002872B8"/>
    <w:rsid w:val="00291578"/>
    <w:rsid w:val="00291918"/>
    <w:rsid w:val="00291E57"/>
    <w:rsid w:val="002920E2"/>
    <w:rsid w:val="00292E4F"/>
    <w:rsid w:val="00293AD3"/>
    <w:rsid w:val="002941BC"/>
    <w:rsid w:val="00294225"/>
    <w:rsid w:val="00294857"/>
    <w:rsid w:val="00294B44"/>
    <w:rsid w:val="00294B45"/>
    <w:rsid w:val="00294C58"/>
    <w:rsid w:val="00294E50"/>
    <w:rsid w:val="00294F14"/>
    <w:rsid w:val="00294FC8"/>
    <w:rsid w:val="002965D4"/>
    <w:rsid w:val="00296FBB"/>
    <w:rsid w:val="002A01C3"/>
    <w:rsid w:val="002A06E5"/>
    <w:rsid w:val="002A0BF7"/>
    <w:rsid w:val="002A0FED"/>
    <w:rsid w:val="002A18CB"/>
    <w:rsid w:val="002A2687"/>
    <w:rsid w:val="002A372E"/>
    <w:rsid w:val="002A505F"/>
    <w:rsid w:val="002A5115"/>
    <w:rsid w:val="002A5552"/>
    <w:rsid w:val="002A7B1B"/>
    <w:rsid w:val="002A7CA3"/>
    <w:rsid w:val="002B0708"/>
    <w:rsid w:val="002B11F0"/>
    <w:rsid w:val="002B19BE"/>
    <w:rsid w:val="002B1F20"/>
    <w:rsid w:val="002B2E03"/>
    <w:rsid w:val="002B4C1B"/>
    <w:rsid w:val="002B7573"/>
    <w:rsid w:val="002C0D07"/>
    <w:rsid w:val="002C0FAA"/>
    <w:rsid w:val="002C25E9"/>
    <w:rsid w:val="002C31E5"/>
    <w:rsid w:val="002C3387"/>
    <w:rsid w:val="002C5178"/>
    <w:rsid w:val="002C6296"/>
    <w:rsid w:val="002C642B"/>
    <w:rsid w:val="002C6E75"/>
    <w:rsid w:val="002C6EB4"/>
    <w:rsid w:val="002C7125"/>
    <w:rsid w:val="002C7319"/>
    <w:rsid w:val="002D0235"/>
    <w:rsid w:val="002D0825"/>
    <w:rsid w:val="002D1FA6"/>
    <w:rsid w:val="002D2357"/>
    <w:rsid w:val="002D282E"/>
    <w:rsid w:val="002D3940"/>
    <w:rsid w:val="002D3F62"/>
    <w:rsid w:val="002D483E"/>
    <w:rsid w:val="002D501A"/>
    <w:rsid w:val="002D5641"/>
    <w:rsid w:val="002D6607"/>
    <w:rsid w:val="002D6D0D"/>
    <w:rsid w:val="002D6D55"/>
    <w:rsid w:val="002D7106"/>
    <w:rsid w:val="002D76B3"/>
    <w:rsid w:val="002E05ED"/>
    <w:rsid w:val="002E0A42"/>
    <w:rsid w:val="002E0E33"/>
    <w:rsid w:val="002E10BA"/>
    <w:rsid w:val="002E197E"/>
    <w:rsid w:val="002E1B21"/>
    <w:rsid w:val="002E21B9"/>
    <w:rsid w:val="002E2A2F"/>
    <w:rsid w:val="002E34F3"/>
    <w:rsid w:val="002E3794"/>
    <w:rsid w:val="002E3FC0"/>
    <w:rsid w:val="002E60D3"/>
    <w:rsid w:val="002E709E"/>
    <w:rsid w:val="002F01E7"/>
    <w:rsid w:val="002F03CD"/>
    <w:rsid w:val="002F07F7"/>
    <w:rsid w:val="002F143F"/>
    <w:rsid w:val="002F217B"/>
    <w:rsid w:val="002F2FF4"/>
    <w:rsid w:val="002F3E6D"/>
    <w:rsid w:val="002F43B8"/>
    <w:rsid w:val="002F5ABC"/>
    <w:rsid w:val="002F6AF4"/>
    <w:rsid w:val="002F6D3F"/>
    <w:rsid w:val="002F6D41"/>
    <w:rsid w:val="002F7581"/>
    <w:rsid w:val="002F7A8D"/>
    <w:rsid w:val="002F7F45"/>
    <w:rsid w:val="003013CA"/>
    <w:rsid w:val="00301447"/>
    <w:rsid w:val="0030150F"/>
    <w:rsid w:val="00301927"/>
    <w:rsid w:val="00302337"/>
    <w:rsid w:val="00304C20"/>
    <w:rsid w:val="0030521D"/>
    <w:rsid w:val="0030542E"/>
    <w:rsid w:val="00306525"/>
    <w:rsid w:val="003067FF"/>
    <w:rsid w:val="003070FF"/>
    <w:rsid w:val="003072DC"/>
    <w:rsid w:val="00307326"/>
    <w:rsid w:val="00307D62"/>
    <w:rsid w:val="0031058D"/>
    <w:rsid w:val="00310B0D"/>
    <w:rsid w:val="00310BD9"/>
    <w:rsid w:val="00310EF8"/>
    <w:rsid w:val="00310F29"/>
    <w:rsid w:val="0031177E"/>
    <w:rsid w:val="0031228D"/>
    <w:rsid w:val="003125DB"/>
    <w:rsid w:val="00312E1F"/>
    <w:rsid w:val="00314105"/>
    <w:rsid w:val="003162AE"/>
    <w:rsid w:val="00317322"/>
    <w:rsid w:val="00317FB0"/>
    <w:rsid w:val="003205A0"/>
    <w:rsid w:val="003208F5"/>
    <w:rsid w:val="00320A45"/>
    <w:rsid w:val="0032102F"/>
    <w:rsid w:val="00321287"/>
    <w:rsid w:val="00322567"/>
    <w:rsid w:val="003225EC"/>
    <w:rsid w:val="00322D8B"/>
    <w:rsid w:val="00323763"/>
    <w:rsid w:val="00323797"/>
    <w:rsid w:val="0032428A"/>
    <w:rsid w:val="0032435D"/>
    <w:rsid w:val="00324AF9"/>
    <w:rsid w:val="003252AA"/>
    <w:rsid w:val="00325B6A"/>
    <w:rsid w:val="00326963"/>
    <w:rsid w:val="003269B1"/>
    <w:rsid w:val="003269E4"/>
    <w:rsid w:val="00326D06"/>
    <w:rsid w:val="00326EF0"/>
    <w:rsid w:val="00327498"/>
    <w:rsid w:val="003312F3"/>
    <w:rsid w:val="00331B79"/>
    <w:rsid w:val="00331EF5"/>
    <w:rsid w:val="00332094"/>
    <w:rsid w:val="003324B7"/>
    <w:rsid w:val="00332552"/>
    <w:rsid w:val="003325C4"/>
    <w:rsid w:val="00332CFC"/>
    <w:rsid w:val="00333758"/>
    <w:rsid w:val="003357EE"/>
    <w:rsid w:val="00335CC2"/>
    <w:rsid w:val="00336C66"/>
    <w:rsid w:val="00340A11"/>
    <w:rsid w:val="00340DF5"/>
    <w:rsid w:val="003411ED"/>
    <w:rsid w:val="003414CE"/>
    <w:rsid w:val="00342080"/>
    <w:rsid w:val="0034234E"/>
    <w:rsid w:val="003425DB"/>
    <w:rsid w:val="003426C1"/>
    <w:rsid w:val="003430AE"/>
    <w:rsid w:val="00343D6D"/>
    <w:rsid w:val="00343DA7"/>
    <w:rsid w:val="0034474D"/>
    <w:rsid w:val="00344FA3"/>
    <w:rsid w:val="003453D1"/>
    <w:rsid w:val="0034547F"/>
    <w:rsid w:val="0034717B"/>
    <w:rsid w:val="00351371"/>
    <w:rsid w:val="0035181C"/>
    <w:rsid w:val="00351D04"/>
    <w:rsid w:val="00352404"/>
    <w:rsid w:val="0035275D"/>
    <w:rsid w:val="00352780"/>
    <w:rsid w:val="003535DB"/>
    <w:rsid w:val="0035360B"/>
    <w:rsid w:val="0035392B"/>
    <w:rsid w:val="00353C82"/>
    <w:rsid w:val="00354552"/>
    <w:rsid w:val="0035613F"/>
    <w:rsid w:val="00356DE3"/>
    <w:rsid w:val="00356E87"/>
    <w:rsid w:val="00356F72"/>
    <w:rsid w:val="003574DF"/>
    <w:rsid w:val="0036121B"/>
    <w:rsid w:val="00362E09"/>
    <w:rsid w:val="0036452A"/>
    <w:rsid w:val="00367522"/>
    <w:rsid w:val="00370301"/>
    <w:rsid w:val="00370587"/>
    <w:rsid w:val="00370821"/>
    <w:rsid w:val="00370F1C"/>
    <w:rsid w:val="003715EE"/>
    <w:rsid w:val="00371C9A"/>
    <w:rsid w:val="00372103"/>
    <w:rsid w:val="00372AED"/>
    <w:rsid w:val="00372D4B"/>
    <w:rsid w:val="00373592"/>
    <w:rsid w:val="0037446B"/>
    <w:rsid w:val="003745E7"/>
    <w:rsid w:val="00374C6C"/>
    <w:rsid w:val="00374F77"/>
    <w:rsid w:val="00375061"/>
    <w:rsid w:val="0037541D"/>
    <w:rsid w:val="00376339"/>
    <w:rsid w:val="003773B3"/>
    <w:rsid w:val="003774C1"/>
    <w:rsid w:val="003774E9"/>
    <w:rsid w:val="00380527"/>
    <w:rsid w:val="00380D8E"/>
    <w:rsid w:val="00381ACF"/>
    <w:rsid w:val="00382E48"/>
    <w:rsid w:val="00383A86"/>
    <w:rsid w:val="00384776"/>
    <w:rsid w:val="00384EFB"/>
    <w:rsid w:val="00385346"/>
    <w:rsid w:val="00385939"/>
    <w:rsid w:val="00385A1F"/>
    <w:rsid w:val="00390704"/>
    <w:rsid w:val="00392D61"/>
    <w:rsid w:val="003952DA"/>
    <w:rsid w:val="003955FC"/>
    <w:rsid w:val="0039572D"/>
    <w:rsid w:val="00395857"/>
    <w:rsid w:val="00395958"/>
    <w:rsid w:val="00396836"/>
    <w:rsid w:val="003971B3"/>
    <w:rsid w:val="003974A4"/>
    <w:rsid w:val="00397B1A"/>
    <w:rsid w:val="003A0E3C"/>
    <w:rsid w:val="003A0E47"/>
    <w:rsid w:val="003A22A8"/>
    <w:rsid w:val="003A49B4"/>
    <w:rsid w:val="003A5837"/>
    <w:rsid w:val="003A5B3A"/>
    <w:rsid w:val="003A5D94"/>
    <w:rsid w:val="003A67C7"/>
    <w:rsid w:val="003A67D6"/>
    <w:rsid w:val="003A6927"/>
    <w:rsid w:val="003A6CD5"/>
    <w:rsid w:val="003A7383"/>
    <w:rsid w:val="003A73F8"/>
    <w:rsid w:val="003B02FA"/>
    <w:rsid w:val="003B05EB"/>
    <w:rsid w:val="003B0FC0"/>
    <w:rsid w:val="003B11F6"/>
    <w:rsid w:val="003B16A2"/>
    <w:rsid w:val="003B28CE"/>
    <w:rsid w:val="003B2E3D"/>
    <w:rsid w:val="003B2ECC"/>
    <w:rsid w:val="003B3696"/>
    <w:rsid w:val="003B4DE7"/>
    <w:rsid w:val="003B6631"/>
    <w:rsid w:val="003B6ACB"/>
    <w:rsid w:val="003B6DA5"/>
    <w:rsid w:val="003B7494"/>
    <w:rsid w:val="003B7658"/>
    <w:rsid w:val="003B784F"/>
    <w:rsid w:val="003B7BCF"/>
    <w:rsid w:val="003C06B8"/>
    <w:rsid w:val="003C221F"/>
    <w:rsid w:val="003C2240"/>
    <w:rsid w:val="003C2411"/>
    <w:rsid w:val="003C3423"/>
    <w:rsid w:val="003C369E"/>
    <w:rsid w:val="003C4980"/>
    <w:rsid w:val="003C6489"/>
    <w:rsid w:val="003C6C46"/>
    <w:rsid w:val="003D06B0"/>
    <w:rsid w:val="003D1EF5"/>
    <w:rsid w:val="003D2BB7"/>
    <w:rsid w:val="003D32D0"/>
    <w:rsid w:val="003D48E9"/>
    <w:rsid w:val="003D4A08"/>
    <w:rsid w:val="003D4E0D"/>
    <w:rsid w:val="003D5983"/>
    <w:rsid w:val="003D59C4"/>
    <w:rsid w:val="003D67D0"/>
    <w:rsid w:val="003D6F6B"/>
    <w:rsid w:val="003D784F"/>
    <w:rsid w:val="003D7F69"/>
    <w:rsid w:val="003D7FD9"/>
    <w:rsid w:val="003E0981"/>
    <w:rsid w:val="003E0B96"/>
    <w:rsid w:val="003E11D5"/>
    <w:rsid w:val="003E2BEC"/>
    <w:rsid w:val="003E2ED7"/>
    <w:rsid w:val="003E2F8E"/>
    <w:rsid w:val="003E2FB9"/>
    <w:rsid w:val="003E335C"/>
    <w:rsid w:val="003E389E"/>
    <w:rsid w:val="003E3A5D"/>
    <w:rsid w:val="003E3EF7"/>
    <w:rsid w:val="003E4D31"/>
    <w:rsid w:val="003E5A2B"/>
    <w:rsid w:val="003E7F95"/>
    <w:rsid w:val="003F0098"/>
    <w:rsid w:val="003F06A5"/>
    <w:rsid w:val="003F0F30"/>
    <w:rsid w:val="003F27B9"/>
    <w:rsid w:val="003F2ACD"/>
    <w:rsid w:val="003F44A1"/>
    <w:rsid w:val="003F528F"/>
    <w:rsid w:val="003F6285"/>
    <w:rsid w:val="003F72B8"/>
    <w:rsid w:val="0040150D"/>
    <w:rsid w:val="00401644"/>
    <w:rsid w:val="004019B8"/>
    <w:rsid w:val="004020FC"/>
    <w:rsid w:val="0040245A"/>
    <w:rsid w:val="00402B50"/>
    <w:rsid w:val="0040321C"/>
    <w:rsid w:val="004037F0"/>
    <w:rsid w:val="00404531"/>
    <w:rsid w:val="004046EF"/>
    <w:rsid w:val="004047BF"/>
    <w:rsid w:val="00404B49"/>
    <w:rsid w:val="00405566"/>
    <w:rsid w:val="004061EA"/>
    <w:rsid w:val="0040688D"/>
    <w:rsid w:val="004106F2"/>
    <w:rsid w:val="00410F21"/>
    <w:rsid w:val="00411B2C"/>
    <w:rsid w:val="00412829"/>
    <w:rsid w:val="00414419"/>
    <w:rsid w:val="00414C30"/>
    <w:rsid w:val="00414F17"/>
    <w:rsid w:val="00415332"/>
    <w:rsid w:val="004164E7"/>
    <w:rsid w:val="0041675E"/>
    <w:rsid w:val="004168A6"/>
    <w:rsid w:val="004178AD"/>
    <w:rsid w:val="004204AF"/>
    <w:rsid w:val="0042059B"/>
    <w:rsid w:val="004214BF"/>
    <w:rsid w:val="004216BB"/>
    <w:rsid w:val="004223BE"/>
    <w:rsid w:val="00422831"/>
    <w:rsid w:val="00422864"/>
    <w:rsid w:val="00422984"/>
    <w:rsid w:val="0042310B"/>
    <w:rsid w:val="004237DF"/>
    <w:rsid w:val="00423C27"/>
    <w:rsid w:val="004249EE"/>
    <w:rsid w:val="00424D09"/>
    <w:rsid w:val="00425209"/>
    <w:rsid w:val="004252C3"/>
    <w:rsid w:val="00425A6F"/>
    <w:rsid w:val="00426526"/>
    <w:rsid w:val="0042681D"/>
    <w:rsid w:val="00426B97"/>
    <w:rsid w:val="004272A8"/>
    <w:rsid w:val="00427B51"/>
    <w:rsid w:val="00431525"/>
    <w:rsid w:val="00431988"/>
    <w:rsid w:val="0043229C"/>
    <w:rsid w:val="004322A1"/>
    <w:rsid w:val="004328EB"/>
    <w:rsid w:val="00432B88"/>
    <w:rsid w:val="004332EF"/>
    <w:rsid w:val="00433826"/>
    <w:rsid w:val="00434005"/>
    <w:rsid w:val="00434A3E"/>
    <w:rsid w:val="00435CFA"/>
    <w:rsid w:val="0043660E"/>
    <w:rsid w:val="00437436"/>
    <w:rsid w:val="004374EA"/>
    <w:rsid w:val="004400CD"/>
    <w:rsid w:val="00440701"/>
    <w:rsid w:val="004410C2"/>
    <w:rsid w:val="00441804"/>
    <w:rsid w:val="00442EC1"/>
    <w:rsid w:val="00443719"/>
    <w:rsid w:val="00443834"/>
    <w:rsid w:val="00443D2B"/>
    <w:rsid w:val="00444A48"/>
    <w:rsid w:val="00444F7D"/>
    <w:rsid w:val="00445385"/>
    <w:rsid w:val="0044565F"/>
    <w:rsid w:val="00445B35"/>
    <w:rsid w:val="004462A4"/>
    <w:rsid w:val="004464A5"/>
    <w:rsid w:val="00447353"/>
    <w:rsid w:val="0045077F"/>
    <w:rsid w:val="00452AAD"/>
    <w:rsid w:val="00453038"/>
    <w:rsid w:val="004530A3"/>
    <w:rsid w:val="00453882"/>
    <w:rsid w:val="00454823"/>
    <w:rsid w:val="00454AFF"/>
    <w:rsid w:val="00455BB1"/>
    <w:rsid w:val="00455CCC"/>
    <w:rsid w:val="00456473"/>
    <w:rsid w:val="00456B75"/>
    <w:rsid w:val="00456D5E"/>
    <w:rsid w:val="004576C6"/>
    <w:rsid w:val="00457B20"/>
    <w:rsid w:val="00460885"/>
    <w:rsid w:val="00461530"/>
    <w:rsid w:val="00461D17"/>
    <w:rsid w:val="00461DC2"/>
    <w:rsid w:val="00462224"/>
    <w:rsid w:val="00462FC7"/>
    <w:rsid w:val="004631EA"/>
    <w:rsid w:val="00464461"/>
    <w:rsid w:val="004644E6"/>
    <w:rsid w:val="00464A72"/>
    <w:rsid w:val="00464A76"/>
    <w:rsid w:val="004658E3"/>
    <w:rsid w:val="00467373"/>
    <w:rsid w:val="00470DE2"/>
    <w:rsid w:val="00470E03"/>
    <w:rsid w:val="004712F8"/>
    <w:rsid w:val="004716CA"/>
    <w:rsid w:val="00472CF8"/>
    <w:rsid w:val="00473001"/>
    <w:rsid w:val="004740D1"/>
    <w:rsid w:val="00475653"/>
    <w:rsid w:val="00475B9E"/>
    <w:rsid w:val="00476D11"/>
    <w:rsid w:val="004801A4"/>
    <w:rsid w:val="0048049E"/>
    <w:rsid w:val="00480870"/>
    <w:rsid w:val="0048133E"/>
    <w:rsid w:val="00481848"/>
    <w:rsid w:val="00481A73"/>
    <w:rsid w:val="00482A1C"/>
    <w:rsid w:val="00482D0E"/>
    <w:rsid w:val="00482FCE"/>
    <w:rsid w:val="00483C8B"/>
    <w:rsid w:val="00483D52"/>
    <w:rsid w:val="00485531"/>
    <w:rsid w:val="0048568C"/>
    <w:rsid w:val="00490682"/>
    <w:rsid w:val="00490C28"/>
    <w:rsid w:val="004915BF"/>
    <w:rsid w:val="00491BA1"/>
    <w:rsid w:val="0049238C"/>
    <w:rsid w:val="00492C6B"/>
    <w:rsid w:val="00493709"/>
    <w:rsid w:val="00494ACC"/>
    <w:rsid w:val="00495E33"/>
    <w:rsid w:val="00496DA0"/>
    <w:rsid w:val="00496DEE"/>
    <w:rsid w:val="0049731E"/>
    <w:rsid w:val="00497712"/>
    <w:rsid w:val="00497EE8"/>
    <w:rsid w:val="004A02D7"/>
    <w:rsid w:val="004A0554"/>
    <w:rsid w:val="004A16B7"/>
    <w:rsid w:val="004A2A06"/>
    <w:rsid w:val="004A2F2B"/>
    <w:rsid w:val="004A3329"/>
    <w:rsid w:val="004A38FA"/>
    <w:rsid w:val="004A3EE2"/>
    <w:rsid w:val="004A482D"/>
    <w:rsid w:val="004A61F5"/>
    <w:rsid w:val="004A646C"/>
    <w:rsid w:val="004A76B3"/>
    <w:rsid w:val="004A7AD5"/>
    <w:rsid w:val="004B0031"/>
    <w:rsid w:val="004B02CC"/>
    <w:rsid w:val="004B031B"/>
    <w:rsid w:val="004B245E"/>
    <w:rsid w:val="004B27AA"/>
    <w:rsid w:val="004B2A98"/>
    <w:rsid w:val="004B3E84"/>
    <w:rsid w:val="004B434A"/>
    <w:rsid w:val="004B59C7"/>
    <w:rsid w:val="004B6B54"/>
    <w:rsid w:val="004B6BB0"/>
    <w:rsid w:val="004B6EC4"/>
    <w:rsid w:val="004B73E5"/>
    <w:rsid w:val="004B79F0"/>
    <w:rsid w:val="004B7BF2"/>
    <w:rsid w:val="004C13D8"/>
    <w:rsid w:val="004C26D4"/>
    <w:rsid w:val="004C2888"/>
    <w:rsid w:val="004C2D17"/>
    <w:rsid w:val="004C32B8"/>
    <w:rsid w:val="004C42D9"/>
    <w:rsid w:val="004C479D"/>
    <w:rsid w:val="004C5398"/>
    <w:rsid w:val="004C6402"/>
    <w:rsid w:val="004C6683"/>
    <w:rsid w:val="004C6F1C"/>
    <w:rsid w:val="004D03D9"/>
    <w:rsid w:val="004D070B"/>
    <w:rsid w:val="004D0726"/>
    <w:rsid w:val="004D07BD"/>
    <w:rsid w:val="004D169D"/>
    <w:rsid w:val="004D1E3C"/>
    <w:rsid w:val="004D33B6"/>
    <w:rsid w:val="004D3676"/>
    <w:rsid w:val="004D3F3E"/>
    <w:rsid w:val="004D44A1"/>
    <w:rsid w:val="004D4B79"/>
    <w:rsid w:val="004D5252"/>
    <w:rsid w:val="004D5288"/>
    <w:rsid w:val="004D5CC9"/>
    <w:rsid w:val="004D6370"/>
    <w:rsid w:val="004D6F83"/>
    <w:rsid w:val="004D6F9F"/>
    <w:rsid w:val="004D7017"/>
    <w:rsid w:val="004D71BD"/>
    <w:rsid w:val="004E0895"/>
    <w:rsid w:val="004E0B55"/>
    <w:rsid w:val="004E0B77"/>
    <w:rsid w:val="004E1DAF"/>
    <w:rsid w:val="004E1DD3"/>
    <w:rsid w:val="004E5C50"/>
    <w:rsid w:val="004E5DD0"/>
    <w:rsid w:val="004E5E0F"/>
    <w:rsid w:val="004E5F0D"/>
    <w:rsid w:val="004E648E"/>
    <w:rsid w:val="004E69E4"/>
    <w:rsid w:val="004F021F"/>
    <w:rsid w:val="004F025C"/>
    <w:rsid w:val="004F0421"/>
    <w:rsid w:val="004F0AA9"/>
    <w:rsid w:val="004F0F07"/>
    <w:rsid w:val="004F1417"/>
    <w:rsid w:val="004F1B5E"/>
    <w:rsid w:val="004F2653"/>
    <w:rsid w:val="004F39CC"/>
    <w:rsid w:val="004F48C9"/>
    <w:rsid w:val="004F499C"/>
    <w:rsid w:val="004F4BD1"/>
    <w:rsid w:val="004F5590"/>
    <w:rsid w:val="004F5B65"/>
    <w:rsid w:val="004F5C30"/>
    <w:rsid w:val="004F66DD"/>
    <w:rsid w:val="004F67A8"/>
    <w:rsid w:val="004F72BB"/>
    <w:rsid w:val="004F7480"/>
    <w:rsid w:val="004F76A3"/>
    <w:rsid w:val="004F77D4"/>
    <w:rsid w:val="005011DF"/>
    <w:rsid w:val="00502872"/>
    <w:rsid w:val="00502CE2"/>
    <w:rsid w:val="00502DE2"/>
    <w:rsid w:val="00502E8B"/>
    <w:rsid w:val="0050378A"/>
    <w:rsid w:val="005041E0"/>
    <w:rsid w:val="0050448F"/>
    <w:rsid w:val="00504E19"/>
    <w:rsid w:val="0050524E"/>
    <w:rsid w:val="0050652E"/>
    <w:rsid w:val="005068D1"/>
    <w:rsid w:val="00507388"/>
    <w:rsid w:val="00507703"/>
    <w:rsid w:val="005115FA"/>
    <w:rsid w:val="00511CA8"/>
    <w:rsid w:val="00511D34"/>
    <w:rsid w:val="00512B8C"/>
    <w:rsid w:val="0051452F"/>
    <w:rsid w:val="00516517"/>
    <w:rsid w:val="005165CC"/>
    <w:rsid w:val="00516BD2"/>
    <w:rsid w:val="005170E4"/>
    <w:rsid w:val="005176AE"/>
    <w:rsid w:val="00517C44"/>
    <w:rsid w:val="0052056E"/>
    <w:rsid w:val="0052249A"/>
    <w:rsid w:val="0052262B"/>
    <w:rsid w:val="00522932"/>
    <w:rsid w:val="00522F9C"/>
    <w:rsid w:val="005239BE"/>
    <w:rsid w:val="0052451A"/>
    <w:rsid w:val="00524C8F"/>
    <w:rsid w:val="005253E5"/>
    <w:rsid w:val="00525AD1"/>
    <w:rsid w:val="00526239"/>
    <w:rsid w:val="00526242"/>
    <w:rsid w:val="00526506"/>
    <w:rsid w:val="005267E4"/>
    <w:rsid w:val="00527591"/>
    <w:rsid w:val="00530626"/>
    <w:rsid w:val="00530654"/>
    <w:rsid w:val="00530E7B"/>
    <w:rsid w:val="00531A6E"/>
    <w:rsid w:val="005326FF"/>
    <w:rsid w:val="00533094"/>
    <w:rsid w:val="00534A75"/>
    <w:rsid w:val="0053520C"/>
    <w:rsid w:val="00535F5E"/>
    <w:rsid w:val="005361A8"/>
    <w:rsid w:val="00536CB1"/>
    <w:rsid w:val="00536E41"/>
    <w:rsid w:val="0053761D"/>
    <w:rsid w:val="00541750"/>
    <w:rsid w:val="005427CD"/>
    <w:rsid w:val="00543427"/>
    <w:rsid w:val="00543773"/>
    <w:rsid w:val="00543EA5"/>
    <w:rsid w:val="00544249"/>
    <w:rsid w:val="00544D70"/>
    <w:rsid w:val="0054529F"/>
    <w:rsid w:val="0054546E"/>
    <w:rsid w:val="005455A9"/>
    <w:rsid w:val="00545A27"/>
    <w:rsid w:val="00546398"/>
    <w:rsid w:val="00546DD9"/>
    <w:rsid w:val="00546E6D"/>
    <w:rsid w:val="00547F46"/>
    <w:rsid w:val="00550FBE"/>
    <w:rsid w:val="005517F3"/>
    <w:rsid w:val="00553D24"/>
    <w:rsid w:val="00553E5F"/>
    <w:rsid w:val="00553F23"/>
    <w:rsid w:val="00554A14"/>
    <w:rsid w:val="005551D0"/>
    <w:rsid w:val="00556F22"/>
    <w:rsid w:val="00556FEA"/>
    <w:rsid w:val="00560A53"/>
    <w:rsid w:val="00560BAF"/>
    <w:rsid w:val="00561E89"/>
    <w:rsid w:val="005626E6"/>
    <w:rsid w:val="00562D8C"/>
    <w:rsid w:val="00563DA6"/>
    <w:rsid w:val="005640EA"/>
    <w:rsid w:val="00564C00"/>
    <w:rsid w:val="00564E99"/>
    <w:rsid w:val="00564FBC"/>
    <w:rsid w:val="0056581C"/>
    <w:rsid w:val="005660A2"/>
    <w:rsid w:val="0057063F"/>
    <w:rsid w:val="0057244C"/>
    <w:rsid w:val="0057311B"/>
    <w:rsid w:val="005736DB"/>
    <w:rsid w:val="00574121"/>
    <w:rsid w:val="00574B5C"/>
    <w:rsid w:val="005753DF"/>
    <w:rsid w:val="00577AA3"/>
    <w:rsid w:val="00577D30"/>
    <w:rsid w:val="00580138"/>
    <w:rsid w:val="00580D08"/>
    <w:rsid w:val="0058150C"/>
    <w:rsid w:val="0058172C"/>
    <w:rsid w:val="00581B28"/>
    <w:rsid w:val="00584099"/>
    <w:rsid w:val="005846E3"/>
    <w:rsid w:val="00584E5F"/>
    <w:rsid w:val="00586882"/>
    <w:rsid w:val="00586D8F"/>
    <w:rsid w:val="00587C1A"/>
    <w:rsid w:val="00587DBA"/>
    <w:rsid w:val="00587FF3"/>
    <w:rsid w:val="005902E8"/>
    <w:rsid w:val="00590A30"/>
    <w:rsid w:val="00590CD8"/>
    <w:rsid w:val="0059135C"/>
    <w:rsid w:val="00591AD1"/>
    <w:rsid w:val="00592050"/>
    <w:rsid w:val="00593273"/>
    <w:rsid w:val="005938B3"/>
    <w:rsid w:val="00594238"/>
    <w:rsid w:val="00594F25"/>
    <w:rsid w:val="005954A0"/>
    <w:rsid w:val="00596B9D"/>
    <w:rsid w:val="005975FA"/>
    <w:rsid w:val="005A0483"/>
    <w:rsid w:val="005A05D7"/>
    <w:rsid w:val="005A180B"/>
    <w:rsid w:val="005A1BD1"/>
    <w:rsid w:val="005A24EE"/>
    <w:rsid w:val="005A2B1F"/>
    <w:rsid w:val="005A34C6"/>
    <w:rsid w:val="005A3E68"/>
    <w:rsid w:val="005A54C2"/>
    <w:rsid w:val="005A5F19"/>
    <w:rsid w:val="005A60D3"/>
    <w:rsid w:val="005A6916"/>
    <w:rsid w:val="005A6FA2"/>
    <w:rsid w:val="005B0150"/>
    <w:rsid w:val="005B062F"/>
    <w:rsid w:val="005B1529"/>
    <w:rsid w:val="005B3760"/>
    <w:rsid w:val="005B41B1"/>
    <w:rsid w:val="005B4EC1"/>
    <w:rsid w:val="005B61BE"/>
    <w:rsid w:val="005B6597"/>
    <w:rsid w:val="005B68AA"/>
    <w:rsid w:val="005B74FB"/>
    <w:rsid w:val="005C0285"/>
    <w:rsid w:val="005C0302"/>
    <w:rsid w:val="005C0C0F"/>
    <w:rsid w:val="005C0E46"/>
    <w:rsid w:val="005C4171"/>
    <w:rsid w:val="005C428D"/>
    <w:rsid w:val="005C5009"/>
    <w:rsid w:val="005C5522"/>
    <w:rsid w:val="005C62F3"/>
    <w:rsid w:val="005C728F"/>
    <w:rsid w:val="005D0327"/>
    <w:rsid w:val="005D0779"/>
    <w:rsid w:val="005D0D78"/>
    <w:rsid w:val="005D169A"/>
    <w:rsid w:val="005D2224"/>
    <w:rsid w:val="005D2640"/>
    <w:rsid w:val="005D29FF"/>
    <w:rsid w:val="005D2E70"/>
    <w:rsid w:val="005D2F1E"/>
    <w:rsid w:val="005D509D"/>
    <w:rsid w:val="005D564A"/>
    <w:rsid w:val="005D68D6"/>
    <w:rsid w:val="005D6F20"/>
    <w:rsid w:val="005E003D"/>
    <w:rsid w:val="005E16D5"/>
    <w:rsid w:val="005E1D12"/>
    <w:rsid w:val="005E35D2"/>
    <w:rsid w:val="005E4960"/>
    <w:rsid w:val="005E4B57"/>
    <w:rsid w:val="005E5915"/>
    <w:rsid w:val="005E5BEE"/>
    <w:rsid w:val="005E6DE7"/>
    <w:rsid w:val="005E7CAA"/>
    <w:rsid w:val="005F139D"/>
    <w:rsid w:val="005F1E5D"/>
    <w:rsid w:val="005F201D"/>
    <w:rsid w:val="005F26C9"/>
    <w:rsid w:val="005F2D81"/>
    <w:rsid w:val="005F30D4"/>
    <w:rsid w:val="005F3AB5"/>
    <w:rsid w:val="005F4173"/>
    <w:rsid w:val="005F5094"/>
    <w:rsid w:val="005F58F5"/>
    <w:rsid w:val="005F66C0"/>
    <w:rsid w:val="005F6AFD"/>
    <w:rsid w:val="005F7530"/>
    <w:rsid w:val="0060088B"/>
    <w:rsid w:val="006009F9"/>
    <w:rsid w:val="00600F29"/>
    <w:rsid w:val="006010BF"/>
    <w:rsid w:val="00601A09"/>
    <w:rsid w:val="00602B5B"/>
    <w:rsid w:val="00603641"/>
    <w:rsid w:val="0060407A"/>
    <w:rsid w:val="0060426D"/>
    <w:rsid w:val="0060478D"/>
    <w:rsid w:val="00604B54"/>
    <w:rsid w:val="00604BE1"/>
    <w:rsid w:val="006058D3"/>
    <w:rsid w:val="00606460"/>
    <w:rsid w:val="00606DBF"/>
    <w:rsid w:val="00606DE0"/>
    <w:rsid w:val="00606E12"/>
    <w:rsid w:val="00607408"/>
    <w:rsid w:val="00607FCB"/>
    <w:rsid w:val="006103F2"/>
    <w:rsid w:val="006107FA"/>
    <w:rsid w:val="0061143D"/>
    <w:rsid w:val="006124EB"/>
    <w:rsid w:val="00612DE1"/>
    <w:rsid w:val="00613E9F"/>
    <w:rsid w:val="006140D4"/>
    <w:rsid w:val="00614E8D"/>
    <w:rsid w:val="006156F8"/>
    <w:rsid w:val="0061581D"/>
    <w:rsid w:val="00616FD3"/>
    <w:rsid w:val="00617DFF"/>
    <w:rsid w:val="00617F7B"/>
    <w:rsid w:val="00620AF1"/>
    <w:rsid w:val="0062142D"/>
    <w:rsid w:val="00621B53"/>
    <w:rsid w:val="00622345"/>
    <w:rsid w:val="00623784"/>
    <w:rsid w:val="00623F23"/>
    <w:rsid w:val="006240A6"/>
    <w:rsid w:val="00624B2A"/>
    <w:rsid w:val="00624B40"/>
    <w:rsid w:val="00624E64"/>
    <w:rsid w:val="00625949"/>
    <w:rsid w:val="0062746E"/>
    <w:rsid w:val="00627F39"/>
    <w:rsid w:val="00630B6C"/>
    <w:rsid w:val="00630BF8"/>
    <w:rsid w:val="00631887"/>
    <w:rsid w:val="006318E6"/>
    <w:rsid w:val="00633E63"/>
    <w:rsid w:val="006352C6"/>
    <w:rsid w:val="0063538A"/>
    <w:rsid w:val="00635613"/>
    <w:rsid w:val="00636968"/>
    <w:rsid w:val="00636FE0"/>
    <w:rsid w:val="0063730F"/>
    <w:rsid w:val="00637738"/>
    <w:rsid w:val="006400A0"/>
    <w:rsid w:val="0064028F"/>
    <w:rsid w:val="0064086C"/>
    <w:rsid w:val="00642305"/>
    <w:rsid w:val="00642F22"/>
    <w:rsid w:val="00643046"/>
    <w:rsid w:val="006431CF"/>
    <w:rsid w:val="00644073"/>
    <w:rsid w:val="00644326"/>
    <w:rsid w:val="0064463E"/>
    <w:rsid w:val="006450F9"/>
    <w:rsid w:val="00645B15"/>
    <w:rsid w:val="00647004"/>
    <w:rsid w:val="00647B2F"/>
    <w:rsid w:val="00647E61"/>
    <w:rsid w:val="00647E81"/>
    <w:rsid w:val="00651A79"/>
    <w:rsid w:val="0065242B"/>
    <w:rsid w:val="006525AB"/>
    <w:rsid w:val="006526BC"/>
    <w:rsid w:val="00652CBB"/>
    <w:rsid w:val="006530AB"/>
    <w:rsid w:val="006531FA"/>
    <w:rsid w:val="00653642"/>
    <w:rsid w:val="006548CA"/>
    <w:rsid w:val="006564BB"/>
    <w:rsid w:val="0066084A"/>
    <w:rsid w:val="0066182D"/>
    <w:rsid w:val="006620E9"/>
    <w:rsid w:val="006630BB"/>
    <w:rsid w:val="00663661"/>
    <w:rsid w:val="00664591"/>
    <w:rsid w:val="006647A0"/>
    <w:rsid w:val="006655D1"/>
    <w:rsid w:val="00665998"/>
    <w:rsid w:val="00665E51"/>
    <w:rsid w:val="00666D90"/>
    <w:rsid w:val="00666DC2"/>
    <w:rsid w:val="006672C6"/>
    <w:rsid w:val="006676CA"/>
    <w:rsid w:val="00667D6D"/>
    <w:rsid w:val="006701F0"/>
    <w:rsid w:val="00670442"/>
    <w:rsid w:val="00670AD1"/>
    <w:rsid w:val="00670F33"/>
    <w:rsid w:val="0067139A"/>
    <w:rsid w:val="006716D1"/>
    <w:rsid w:val="00671AA3"/>
    <w:rsid w:val="00672CC2"/>
    <w:rsid w:val="006743B6"/>
    <w:rsid w:val="00674C76"/>
    <w:rsid w:val="00674D4D"/>
    <w:rsid w:val="00675731"/>
    <w:rsid w:val="006762E7"/>
    <w:rsid w:val="00676992"/>
    <w:rsid w:val="00680DB8"/>
    <w:rsid w:val="00681412"/>
    <w:rsid w:val="00681B23"/>
    <w:rsid w:val="0068294C"/>
    <w:rsid w:val="00683A53"/>
    <w:rsid w:val="00683D7A"/>
    <w:rsid w:val="00683EB1"/>
    <w:rsid w:val="00684A01"/>
    <w:rsid w:val="00684CCC"/>
    <w:rsid w:val="0068530F"/>
    <w:rsid w:val="00686001"/>
    <w:rsid w:val="006863EC"/>
    <w:rsid w:val="00686AB4"/>
    <w:rsid w:val="0068734C"/>
    <w:rsid w:val="006924EA"/>
    <w:rsid w:val="00692E6B"/>
    <w:rsid w:val="006933F3"/>
    <w:rsid w:val="006940E7"/>
    <w:rsid w:val="0069439A"/>
    <w:rsid w:val="00695908"/>
    <w:rsid w:val="006966B4"/>
    <w:rsid w:val="0069671E"/>
    <w:rsid w:val="00696B83"/>
    <w:rsid w:val="00696FF3"/>
    <w:rsid w:val="00697CA7"/>
    <w:rsid w:val="006A0029"/>
    <w:rsid w:val="006A038E"/>
    <w:rsid w:val="006A1851"/>
    <w:rsid w:val="006A281F"/>
    <w:rsid w:val="006A3702"/>
    <w:rsid w:val="006A37A7"/>
    <w:rsid w:val="006A45E6"/>
    <w:rsid w:val="006A49C1"/>
    <w:rsid w:val="006A4A10"/>
    <w:rsid w:val="006A52C3"/>
    <w:rsid w:val="006A64EF"/>
    <w:rsid w:val="006A6C3E"/>
    <w:rsid w:val="006A7A03"/>
    <w:rsid w:val="006A7ACA"/>
    <w:rsid w:val="006A7F27"/>
    <w:rsid w:val="006B0C44"/>
    <w:rsid w:val="006B1D16"/>
    <w:rsid w:val="006B2223"/>
    <w:rsid w:val="006B2DAA"/>
    <w:rsid w:val="006B31FE"/>
    <w:rsid w:val="006B35D4"/>
    <w:rsid w:val="006B3698"/>
    <w:rsid w:val="006B3A88"/>
    <w:rsid w:val="006B41D8"/>
    <w:rsid w:val="006B5AD7"/>
    <w:rsid w:val="006B5C58"/>
    <w:rsid w:val="006B6D3D"/>
    <w:rsid w:val="006B786E"/>
    <w:rsid w:val="006B7DCA"/>
    <w:rsid w:val="006C0A7C"/>
    <w:rsid w:val="006C0A94"/>
    <w:rsid w:val="006C14C1"/>
    <w:rsid w:val="006C2FF4"/>
    <w:rsid w:val="006C37C9"/>
    <w:rsid w:val="006C3C7A"/>
    <w:rsid w:val="006C42B5"/>
    <w:rsid w:val="006C448F"/>
    <w:rsid w:val="006C4A34"/>
    <w:rsid w:val="006C6807"/>
    <w:rsid w:val="006C7AD5"/>
    <w:rsid w:val="006D1CF2"/>
    <w:rsid w:val="006D1FBF"/>
    <w:rsid w:val="006D25F7"/>
    <w:rsid w:val="006D2E53"/>
    <w:rsid w:val="006D368C"/>
    <w:rsid w:val="006D3A97"/>
    <w:rsid w:val="006D3FFA"/>
    <w:rsid w:val="006D4A60"/>
    <w:rsid w:val="006D4D97"/>
    <w:rsid w:val="006D4E48"/>
    <w:rsid w:val="006D5A00"/>
    <w:rsid w:val="006D5C4F"/>
    <w:rsid w:val="006D6355"/>
    <w:rsid w:val="006D6E57"/>
    <w:rsid w:val="006D738F"/>
    <w:rsid w:val="006D74E9"/>
    <w:rsid w:val="006D796B"/>
    <w:rsid w:val="006D7BD1"/>
    <w:rsid w:val="006E03CA"/>
    <w:rsid w:val="006E161C"/>
    <w:rsid w:val="006E1640"/>
    <w:rsid w:val="006E19EC"/>
    <w:rsid w:val="006E1CFD"/>
    <w:rsid w:val="006E1EAA"/>
    <w:rsid w:val="006E1EB0"/>
    <w:rsid w:val="006E26ED"/>
    <w:rsid w:val="006E358F"/>
    <w:rsid w:val="006E49FC"/>
    <w:rsid w:val="006E6198"/>
    <w:rsid w:val="006E685C"/>
    <w:rsid w:val="006E6BFC"/>
    <w:rsid w:val="006E7210"/>
    <w:rsid w:val="006E7633"/>
    <w:rsid w:val="006E7A7A"/>
    <w:rsid w:val="006E7FB2"/>
    <w:rsid w:val="006F0071"/>
    <w:rsid w:val="006F04C7"/>
    <w:rsid w:val="006F1630"/>
    <w:rsid w:val="006F2695"/>
    <w:rsid w:val="006F2F95"/>
    <w:rsid w:val="006F36ED"/>
    <w:rsid w:val="006F3D94"/>
    <w:rsid w:val="006F4887"/>
    <w:rsid w:val="006F4B80"/>
    <w:rsid w:val="006F60F3"/>
    <w:rsid w:val="006F6C4A"/>
    <w:rsid w:val="006F6F32"/>
    <w:rsid w:val="006F728F"/>
    <w:rsid w:val="007000CA"/>
    <w:rsid w:val="007010CB"/>
    <w:rsid w:val="00702C98"/>
    <w:rsid w:val="00702CC7"/>
    <w:rsid w:val="007035B6"/>
    <w:rsid w:val="00703CC0"/>
    <w:rsid w:val="007063C4"/>
    <w:rsid w:val="00706592"/>
    <w:rsid w:val="00707BCF"/>
    <w:rsid w:val="0071019B"/>
    <w:rsid w:val="00710593"/>
    <w:rsid w:val="007127CB"/>
    <w:rsid w:val="0071340C"/>
    <w:rsid w:val="0071348A"/>
    <w:rsid w:val="007134C9"/>
    <w:rsid w:val="00713538"/>
    <w:rsid w:val="00713A83"/>
    <w:rsid w:val="00713BC6"/>
    <w:rsid w:val="007146F5"/>
    <w:rsid w:val="00714B98"/>
    <w:rsid w:val="00714D67"/>
    <w:rsid w:val="00715162"/>
    <w:rsid w:val="0071537A"/>
    <w:rsid w:val="00715861"/>
    <w:rsid w:val="007177EF"/>
    <w:rsid w:val="007204A3"/>
    <w:rsid w:val="00720968"/>
    <w:rsid w:val="00720A4B"/>
    <w:rsid w:val="007217A8"/>
    <w:rsid w:val="007219BD"/>
    <w:rsid w:val="00721DAB"/>
    <w:rsid w:val="007222A6"/>
    <w:rsid w:val="00722894"/>
    <w:rsid w:val="00723634"/>
    <w:rsid w:val="00723EB7"/>
    <w:rsid w:val="00724E00"/>
    <w:rsid w:val="0072516B"/>
    <w:rsid w:val="00726A7B"/>
    <w:rsid w:val="0072716F"/>
    <w:rsid w:val="0072779E"/>
    <w:rsid w:val="007305B8"/>
    <w:rsid w:val="007306B5"/>
    <w:rsid w:val="007309B7"/>
    <w:rsid w:val="00731610"/>
    <w:rsid w:val="00731C9C"/>
    <w:rsid w:val="00731FD2"/>
    <w:rsid w:val="0073243F"/>
    <w:rsid w:val="00732971"/>
    <w:rsid w:val="00732A5E"/>
    <w:rsid w:val="00732A72"/>
    <w:rsid w:val="007338A3"/>
    <w:rsid w:val="00734341"/>
    <w:rsid w:val="007344CD"/>
    <w:rsid w:val="00736E07"/>
    <w:rsid w:val="007379AE"/>
    <w:rsid w:val="00737FF0"/>
    <w:rsid w:val="0074005A"/>
    <w:rsid w:val="0074028F"/>
    <w:rsid w:val="00740CC2"/>
    <w:rsid w:val="007416DD"/>
    <w:rsid w:val="007430B5"/>
    <w:rsid w:val="00743955"/>
    <w:rsid w:val="007439A4"/>
    <w:rsid w:val="00744F84"/>
    <w:rsid w:val="00744FF3"/>
    <w:rsid w:val="0074519E"/>
    <w:rsid w:val="007457E0"/>
    <w:rsid w:val="00745BBF"/>
    <w:rsid w:val="00747151"/>
    <w:rsid w:val="00747761"/>
    <w:rsid w:val="00747CB0"/>
    <w:rsid w:val="00747E84"/>
    <w:rsid w:val="007511A1"/>
    <w:rsid w:val="00751BCF"/>
    <w:rsid w:val="00751D87"/>
    <w:rsid w:val="00752EB3"/>
    <w:rsid w:val="007534CB"/>
    <w:rsid w:val="007541F0"/>
    <w:rsid w:val="007543D1"/>
    <w:rsid w:val="007549ED"/>
    <w:rsid w:val="00754FF1"/>
    <w:rsid w:val="00755831"/>
    <w:rsid w:val="0075665E"/>
    <w:rsid w:val="00760AFE"/>
    <w:rsid w:val="0076147E"/>
    <w:rsid w:val="00761F62"/>
    <w:rsid w:val="00762757"/>
    <w:rsid w:val="00762A57"/>
    <w:rsid w:val="00762F40"/>
    <w:rsid w:val="0076387A"/>
    <w:rsid w:val="0076477F"/>
    <w:rsid w:val="007652D6"/>
    <w:rsid w:val="00765919"/>
    <w:rsid w:val="0076628D"/>
    <w:rsid w:val="00766B0E"/>
    <w:rsid w:val="00767080"/>
    <w:rsid w:val="0076724D"/>
    <w:rsid w:val="00767573"/>
    <w:rsid w:val="0077186C"/>
    <w:rsid w:val="00772AE9"/>
    <w:rsid w:val="00772E96"/>
    <w:rsid w:val="007737DB"/>
    <w:rsid w:val="00773D08"/>
    <w:rsid w:val="00774277"/>
    <w:rsid w:val="00774890"/>
    <w:rsid w:val="00774F07"/>
    <w:rsid w:val="007759D1"/>
    <w:rsid w:val="007809B4"/>
    <w:rsid w:val="00782A22"/>
    <w:rsid w:val="00782F2C"/>
    <w:rsid w:val="00783088"/>
    <w:rsid w:val="007837ED"/>
    <w:rsid w:val="0078400C"/>
    <w:rsid w:val="00784BC5"/>
    <w:rsid w:val="00785094"/>
    <w:rsid w:val="0078510F"/>
    <w:rsid w:val="00786737"/>
    <w:rsid w:val="00786EE7"/>
    <w:rsid w:val="00790F0B"/>
    <w:rsid w:val="00791971"/>
    <w:rsid w:val="00791C0A"/>
    <w:rsid w:val="0079215B"/>
    <w:rsid w:val="00792270"/>
    <w:rsid w:val="0079238C"/>
    <w:rsid w:val="00792D2B"/>
    <w:rsid w:val="00794234"/>
    <w:rsid w:val="00795540"/>
    <w:rsid w:val="00795CED"/>
    <w:rsid w:val="007967E0"/>
    <w:rsid w:val="00796B98"/>
    <w:rsid w:val="00797556"/>
    <w:rsid w:val="007A0E0A"/>
    <w:rsid w:val="007A106B"/>
    <w:rsid w:val="007A1356"/>
    <w:rsid w:val="007A1604"/>
    <w:rsid w:val="007A1F6B"/>
    <w:rsid w:val="007A2552"/>
    <w:rsid w:val="007A34BB"/>
    <w:rsid w:val="007A3A09"/>
    <w:rsid w:val="007A5096"/>
    <w:rsid w:val="007A5590"/>
    <w:rsid w:val="007A589D"/>
    <w:rsid w:val="007A5A34"/>
    <w:rsid w:val="007A6D3D"/>
    <w:rsid w:val="007A7076"/>
    <w:rsid w:val="007A708A"/>
    <w:rsid w:val="007A7703"/>
    <w:rsid w:val="007A7774"/>
    <w:rsid w:val="007A7975"/>
    <w:rsid w:val="007A7B5B"/>
    <w:rsid w:val="007B1999"/>
    <w:rsid w:val="007B287C"/>
    <w:rsid w:val="007B3337"/>
    <w:rsid w:val="007B3C91"/>
    <w:rsid w:val="007B401C"/>
    <w:rsid w:val="007B41A3"/>
    <w:rsid w:val="007B424E"/>
    <w:rsid w:val="007B4742"/>
    <w:rsid w:val="007B555D"/>
    <w:rsid w:val="007B5868"/>
    <w:rsid w:val="007B58CD"/>
    <w:rsid w:val="007B65DD"/>
    <w:rsid w:val="007B7113"/>
    <w:rsid w:val="007B7C67"/>
    <w:rsid w:val="007B7CF5"/>
    <w:rsid w:val="007C107C"/>
    <w:rsid w:val="007C108F"/>
    <w:rsid w:val="007C11B8"/>
    <w:rsid w:val="007C132A"/>
    <w:rsid w:val="007C219C"/>
    <w:rsid w:val="007C23AE"/>
    <w:rsid w:val="007C353C"/>
    <w:rsid w:val="007C3601"/>
    <w:rsid w:val="007C38CB"/>
    <w:rsid w:val="007C3B5B"/>
    <w:rsid w:val="007C4BDB"/>
    <w:rsid w:val="007C5B5A"/>
    <w:rsid w:val="007C6AA9"/>
    <w:rsid w:val="007D077B"/>
    <w:rsid w:val="007D0B20"/>
    <w:rsid w:val="007D1038"/>
    <w:rsid w:val="007D1955"/>
    <w:rsid w:val="007D1C97"/>
    <w:rsid w:val="007D1FBF"/>
    <w:rsid w:val="007D33E4"/>
    <w:rsid w:val="007D3969"/>
    <w:rsid w:val="007D3FE3"/>
    <w:rsid w:val="007D433C"/>
    <w:rsid w:val="007D4A66"/>
    <w:rsid w:val="007D5AE1"/>
    <w:rsid w:val="007D5BEC"/>
    <w:rsid w:val="007D7696"/>
    <w:rsid w:val="007D7AED"/>
    <w:rsid w:val="007D7CC3"/>
    <w:rsid w:val="007E0298"/>
    <w:rsid w:val="007E1F0B"/>
    <w:rsid w:val="007E2F4F"/>
    <w:rsid w:val="007E3F9C"/>
    <w:rsid w:val="007E4154"/>
    <w:rsid w:val="007E4F6B"/>
    <w:rsid w:val="007E57E2"/>
    <w:rsid w:val="007E5DD2"/>
    <w:rsid w:val="007E6327"/>
    <w:rsid w:val="007E6817"/>
    <w:rsid w:val="007E6F9F"/>
    <w:rsid w:val="007E7C1E"/>
    <w:rsid w:val="007F0242"/>
    <w:rsid w:val="007F05E1"/>
    <w:rsid w:val="007F0D07"/>
    <w:rsid w:val="007F108E"/>
    <w:rsid w:val="007F2407"/>
    <w:rsid w:val="007F246D"/>
    <w:rsid w:val="007F2475"/>
    <w:rsid w:val="007F399E"/>
    <w:rsid w:val="007F72F2"/>
    <w:rsid w:val="007F792A"/>
    <w:rsid w:val="007F7C2D"/>
    <w:rsid w:val="00800A0E"/>
    <w:rsid w:val="008028EC"/>
    <w:rsid w:val="00802C91"/>
    <w:rsid w:val="00802E42"/>
    <w:rsid w:val="0080319F"/>
    <w:rsid w:val="008031DB"/>
    <w:rsid w:val="00803210"/>
    <w:rsid w:val="0080366E"/>
    <w:rsid w:val="00803756"/>
    <w:rsid w:val="00804891"/>
    <w:rsid w:val="00804EB4"/>
    <w:rsid w:val="0080547B"/>
    <w:rsid w:val="008056C4"/>
    <w:rsid w:val="008061C2"/>
    <w:rsid w:val="0081067A"/>
    <w:rsid w:val="008106A5"/>
    <w:rsid w:val="00810996"/>
    <w:rsid w:val="00810A60"/>
    <w:rsid w:val="00811260"/>
    <w:rsid w:val="0081145B"/>
    <w:rsid w:val="00811716"/>
    <w:rsid w:val="00811869"/>
    <w:rsid w:val="00811B2B"/>
    <w:rsid w:val="00811EFE"/>
    <w:rsid w:val="00812898"/>
    <w:rsid w:val="00812F19"/>
    <w:rsid w:val="00813494"/>
    <w:rsid w:val="00813A7B"/>
    <w:rsid w:val="00814476"/>
    <w:rsid w:val="0081465D"/>
    <w:rsid w:val="008149B4"/>
    <w:rsid w:val="00815388"/>
    <w:rsid w:val="00815452"/>
    <w:rsid w:val="008154E3"/>
    <w:rsid w:val="00815B89"/>
    <w:rsid w:val="0081610B"/>
    <w:rsid w:val="008167D8"/>
    <w:rsid w:val="00816BBD"/>
    <w:rsid w:val="00817090"/>
    <w:rsid w:val="00817372"/>
    <w:rsid w:val="008176D7"/>
    <w:rsid w:val="008177B4"/>
    <w:rsid w:val="00820020"/>
    <w:rsid w:val="00820C10"/>
    <w:rsid w:val="00821278"/>
    <w:rsid w:val="008213A8"/>
    <w:rsid w:val="00821650"/>
    <w:rsid w:val="00822F8E"/>
    <w:rsid w:val="00823D95"/>
    <w:rsid w:val="008255D0"/>
    <w:rsid w:val="00825624"/>
    <w:rsid w:val="0082604D"/>
    <w:rsid w:val="008267B6"/>
    <w:rsid w:val="0083001C"/>
    <w:rsid w:val="00830CF5"/>
    <w:rsid w:val="0083194B"/>
    <w:rsid w:val="008332AA"/>
    <w:rsid w:val="00833552"/>
    <w:rsid w:val="00833807"/>
    <w:rsid w:val="0083430A"/>
    <w:rsid w:val="00834CE8"/>
    <w:rsid w:val="008351DA"/>
    <w:rsid w:val="0083525B"/>
    <w:rsid w:val="0083553B"/>
    <w:rsid w:val="00835764"/>
    <w:rsid w:val="0083591B"/>
    <w:rsid w:val="008412BE"/>
    <w:rsid w:val="008419E5"/>
    <w:rsid w:val="00842246"/>
    <w:rsid w:val="008440A6"/>
    <w:rsid w:val="00845354"/>
    <w:rsid w:val="00845538"/>
    <w:rsid w:val="008457AE"/>
    <w:rsid w:val="00845B84"/>
    <w:rsid w:val="0084603C"/>
    <w:rsid w:val="00846620"/>
    <w:rsid w:val="0084697C"/>
    <w:rsid w:val="00846DD7"/>
    <w:rsid w:val="00847571"/>
    <w:rsid w:val="00847D11"/>
    <w:rsid w:val="008505C1"/>
    <w:rsid w:val="0085119E"/>
    <w:rsid w:val="00851568"/>
    <w:rsid w:val="00851B56"/>
    <w:rsid w:val="00851CAB"/>
    <w:rsid w:val="00851DAD"/>
    <w:rsid w:val="00852B95"/>
    <w:rsid w:val="0085311B"/>
    <w:rsid w:val="00856FAE"/>
    <w:rsid w:val="0085712A"/>
    <w:rsid w:val="008574DF"/>
    <w:rsid w:val="0086146A"/>
    <w:rsid w:val="00861471"/>
    <w:rsid w:val="0086148D"/>
    <w:rsid w:val="008615FA"/>
    <w:rsid w:val="008616EA"/>
    <w:rsid w:val="00863983"/>
    <w:rsid w:val="0086421A"/>
    <w:rsid w:val="00867FC4"/>
    <w:rsid w:val="008700CD"/>
    <w:rsid w:val="00870644"/>
    <w:rsid w:val="00870C14"/>
    <w:rsid w:val="00871133"/>
    <w:rsid w:val="00872894"/>
    <w:rsid w:val="008732D4"/>
    <w:rsid w:val="00873D02"/>
    <w:rsid w:val="00874205"/>
    <w:rsid w:val="008746FC"/>
    <w:rsid w:val="00874A21"/>
    <w:rsid w:val="0087536C"/>
    <w:rsid w:val="00875888"/>
    <w:rsid w:val="00881843"/>
    <w:rsid w:val="008826CA"/>
    <w:rsid w:val="00882E4C"/>
    <w:rsid w:val="00883B3E"/>
    <w:rsid w:val="00885313"/>
    <w:rsid w:val="00885ECC"/>
    <w:rsid w:val="00885F95"/>
    <w:rsid w:val="00886ADD"/>
    <w:rsid w:val="00887140"/>
    <w:rsid w:val="00887413"/>
    <w:rsid w:val="008903F8"/>
    <w:rsid w:val="00890656"/>
    <w:rsid w:val="008906FA"/>
    <w:rsid w:val="00890F95"/>
    <w:rsid w:val="0089103E"/>
    <w:rsid w:val="00893B7D"/>
    <w:rsid w:val="00894283"/>
    <w:rsid w:val="0089433E"/>
    <w:rsid w:val="0089441E"/>
    <w:rsid w:val="00894DCD"/>
    <w:rsid w:val="00895111"/>
    <w:rsid w:val="008954B2"/>
    <w:rsid w:val="00895C2C"/>
    <w:rsid w:val="00897848"/>
    <w:rsid w:val="00897B92"/>
    <w:rsid w:val="008A0784"/>
    <w:rsid w:val="008A08C7"/>
    <w:rsid w:val="008A14A1"/>
    <w:rsid w:val="008A15BF"/>
    <w:rsid w:val="008A25EE"/>
    <w:rsid w:val="008A30ED"/>
    <w:rsid w:val="008A3294"/>
    <w:rsid w:val="008A438D"/>
    <w:rsid w:val="008A50BA"/>
    <w:rsid w:val="008A54A6"/>
    <w:rsid w:val="008A5B08"/>
    <w:rsid w:val="008A62E1"/>
    <w:rsid w:val="008A63D6"/>
    <w:rsid w:val="008A7652"/>
    <w:rsid w:val="008B0527"/>
    <w:rsid w:val="008B083C"/>
    <w:rsid w:val="008B0B49"/>
    <w:rsid w:val="008B1759"/>
    <w:rsid w:val="008B25F3"/>
    <w:rsid w:val="008B308D"/>
    <w:rsid w:val="008B4FBF"/>
    <w:rsid w:val="008B60E1"/>
    <w:rsid w:val="008B6555"/>
    <w:rsid w:val="008B6572"/>
    <w:rsid w:val="008B67FA"/>
    <w:rsid w:val="008B6B43"/>
    <w:rsid w:val="008C011E"/>
    <w:rsid w:val="008C1527"/>
    <w:rsid w:val="008C1EB2"/>
    <w:rsid w:val="008C1F51"/>
    <w:rsid w:val="008C21F3"/>
    <w:rsid w:val="008C2B1E"/>
    <w:rsid w:val="008C2D71"/>
    <w:rsid w:val="008C4368"/>
    <w:rsid w:val="008C5AFE"/>
    <w:rsid w:val="008C67B2"/>
    <w:rsid w:val="008C6DBF"/>
    <w:rsid w:val="008C7083"/>
    <w:rsid w:val="008C715E"/>
    <w:rsid w:val="008D0655"/>
    <w:rsid w:val="008D150F"/>
    <w:rsid w:val="008D1817"/>
    <w:rsid w:val="008D2EC7"/>
    <w:rsid w:val="008D31D3"/>
    <w:rsid w:val="008D37F4"/>
    <w:rsid w:val="008D43C7"/>
    <w:rsid w:val="008D445E"/>
    <w:rsid w:val="008D4CB2"/>
    <w:rsid w:val="008D52FD"/>
    <w:rsid w:val="008D5DCC"/>
    <w:rsid w:val="008D73E7"/>
    <w:rsid w:val="008E0F60"/>
    <w:rsid w:val="008E1252"/>
    <w:rsid w:val="008E1A3E"/>
    <w:rsid w:val="008E1CA7"/>
    <w:rsid w:val="008E22D6"/>
    <w:rsid w:val="008E265A"/>
    <w:rsid w:val="008E430C"/>
    <w:rsid w:val="008E47E5"/>
    <w:rsid w:val="008E4BC4"/>
    <w:rsid w:val="008E4D8F"/>
    <w:rsid w:val="008E4F76"/>
    <w:rsid w:val="008E5371"/>
    <w:rsid w:val="008E6A51"/>
    <w:rsid w:val="008E704A"/>
    <w:rsid w:val="008E7B0A"/>
    <w:rsid w:val="008E7DD2"/>
    <w:rsid w:val="008F1123"/>
    <w:rsid w:val="008F1274"/>
    <w:rsid w:val="008F14D2"/>
    <w:rsid w:val="008F262B"/>
    <w:rsid w:val="008F2E10"/>
    <w:rsid w:val="008F2F7B"/>
    <w:rsid w:val="008F31AD"/>
    <w:rsid w:val="008F3518"/>
    <w:rsid w:val="008F3D9A"/>
    <w:rsid w:val="008F5ABC"/>
    <w:rsid w:val="008F5ACD"/>
    <w:rsid w:val="008F617D"/>
    <w:rsid w:val="008F6AB2"/>
    <w:rsid w:val="008F6D07"/>
    <w:rsid w:val="008F6FE0"/>
    <w:rsid w:val="008F7990"/>
    <w:rsid w:val="008F7DB1"/>
    <w:rsid w:val="009001AD"/>
    <w:rsid w:val="0090033E"/>
    <w:rsid w:val="00901D41"/>
    <w:rsid w:val="00904838"/>
    <w:rsid w:val="00905051"/>
    <w:rsid w:val="00905399"/>
    <w:rsid w:val="0090564E"/>
    <w:rsid w:val="00906852"/>
    <w:rsid w:val="00907534"/>
    <w:rsid w:val="00910D5F"/>
    <w:rsid w:val="00910EE1"/>
    <w:rsid w:val="00910FF7"/>
    <w:rsid w:val="0091104A"/>
    <w:rsid w:val="00911235"/>
    <w:rsid w:val="009119B0"/>
    <w:rsid w:val="00911ADA"/>
    <w:rsid w:val="00911E3D"/>
    <w:rsid w:val="00912251"/>
    <w:rsid w:val="009124FE"/>
    <w:rsid w:val="00912F6F"/>
    <w:rsid w:val="00913568"/>
    <w:rsid w:val="009135FA"/>
    <w:rsid w:val="00913D56"/>
    <w:rsid w:val="009141C2"/>
    <w:rsid w:val="009146AC"/>
    <w:rsid w:val="00914E67"/>
    <w:rsid w:val="0091634F"/>
    <w:rsid w:val="00916822"/>
    <w:rsid w:val="009172A0"/>
    <w:rsid w:val="009176AC"/>
    <w:rsid w:val="00920425"/>
    <w:rsid w:val="00920556"/>
    <w:rsid w:val="00921674"/>
    <w:rsid w:val="0092202D"/>
    <w:rsid w:val="00922893"/>
    <w:rsid w:val="00923582"/>
    <w:rsid w:val="009237BC"/>
    <w:rsid w:val="009239EA"/>
    <w:rsid w:val="00924576"/>
    <w:rsid w:val="00926FEE"/>
    <w:rsid w:val="00927657"/>
    <w:rsid w:val="00927697"/>
    <w:rsid w:val="00927E86"/>
    <w:rsid w:val="00927FE4"/>
    <w:rsid w:val="009309D8"/>
    <w:rsid w:val="009317B1"/>
    <w:rsid w:val="00931BCB"/>
    <w:rsid w:val="009323A0"/>
    <w:rsid w:val="00934561"/>
    <w:rsid w:val="009349AD"/>
    <w:rsid w:val="009349D8"/>
    <w:rsid w:val="00934B01"/>
    <w:rsid w:val="00934EDB"/>
    <w:rsid w:val="009358C5"/>
    <w:rsid w:val="00935ADD"/>
    <w:rsid w:val="00935EB8"/>
    <w:rsid w:val="00935FB5"/>
    <w:rsid w:val="009369E8"/>
    <w:rsid w:val="00936B87"/>
    <w:rsid w:val="009376C7"/>
    <w:rsid w:val="00940866"/>
    <w:rsid w:val="009410CB"/>
    <w:rsid w:val="009419F3"/>
    <w:rsid w:val="009423D3"/>
    <w:rsid w:val="00942B88"/>
    <w:rsid w:val="00942C97"/>
    <w:rsid w:val="00944215"/>
    <w:rsid w:val="00944C96"/>
    <w:rsid w:val="0094743C"/>
    <w:rsid w:val="00947E2C"/>
    <w:rsid w:val="00950D2B"/>
    <w:rsid w:val="00951D68"/>
    <w:rsid w:val="0095213F"/>
    <w:rsid w:val="00952699"/>
    <w:rsid w:val="00954055"/>
    <w:rsid w:val="009540D4"/>
    <w:rsid w:val="009543B7"/>
    <w:rsid w:val="0095570C"/>
    <w:rsid w:val="00955D92"/>
    <w:rsid w:val="009563AF"/>
    <w:rsid w:val="009569BE"/>
    <w:rsid w:val="00957B5A"/>
    <w:rsid w:val="00960282"/>
    <w:rsid w:val="00960339"/>
    <w:rsid w:val="009606BD"/>
    <w:rsid w:val="009607AC"/>
    <w:rsid w:val="00960F47"/>
    <w:rsid w:val="009613E5"/>
    <w:rsid w:val="0096235F"/>
    <w:rsid w:val="009630C3"/>
    <w:rsid w:val="00963A36"/>
    <w:rsid w:val="00963BC6"/>
    <w:rsid w:val="00963D0C"/>
    <w:rsid w:val="00963F4C"/>
    <w:rsid w:val="009645E0"/>
    <w:rsid w:val="00966384"/>
    <w:rsid w:val="0096698C"/>
    <w:rsid w:val="00966AC1"/>
    <w:rsid w:val="00967F95"/>
    <w:rsid w:val="00970484"/>
    <w:rsid w:val="00971821"/>
    <w:rsid w:val="00971B15"/>
    <w:rsid w:val="00972BB9"/>
    <w:rsid w:val="0097354B"/>
    <w:rsid w:val="00974C55"/>
    <w:rsid w:val="00974F4D"/>
    <w:rsid w:val="00976177"/>
    <w:rsid w:val="00980CC7"/>
    <w:rsid w:val="009810CF"/>
    <w:rsid w:val="009822AE"/>
    <w:rsid w:val="00982D32"/>
    <w:rsid w:val="00984173"/>
    <w:rsid w:val="00984428"/>
    <w:rsid w:val="00986518"/>
    <w:rsid w:val="00986527"/>
    <w:rsid w:val="00986E32"/>
    <w:rsid w:val="00987739"/>
    <w:rsid w:val="00987BFA"/>
    <w:rsid w:val="00987C5C"/>
    <w:rsid w:val="0099059E"/>
    <w:rsid w:val="00991A51"/>
    <w:rsid w:val="00992DD4"/>
    <w:rsid w:val="00992F89"/>
    <w:rsid w:val="00992FC3"/>
    <w:rsid w:val="00993286"/>
    <w:rsid w:val="00993D88"/>
    <w:rsid w:val="009948A5"/>
    <w:rsid w:val="009949FE"/>
    <w:rsid w:val="00995114"/>
    <w:rsid w:val="0099515A"/>
    <w:rsid w:val="00995C6A"/>
    <w:rsid w:val="009963FF"/>
    <w:rsid w:val="009966B5"/>
    <w:rsid w:val="00997C3D"/>
    <w:rsid w:val="009A0101"/>
    <w:rsid w:val="009A1241"/>
    <w:rsid w:val="009A169B"/>
    <w:rsid w:val="009A16A6"/>
    <w:rsid w:val="009A1840"/>
    <w:rsid w:val="009A1B46"/>
    <w:rsid w:val="009A1B69"/>
    <w:rsid w:val="009A1EB6"/>
    <w:rsid w:val="009A1F4D"/>
    <w:rsid w:val="009A41F5"/>
    <w:rsid w:val="009A42B4"/>
    <w:rsid w:val="009A4477"/>
    <w:rsid w:val="009A4726"/>
    <w:rsid w:val="009A4BA2"/>
    <w:rsid w:val="009A5E7A"/>
    <w:rsid w:val="009A6BE5"/>
    <w:rsid w:val="009A7003"/>
    <w:rsid w:val="009A703A"/>
    <w:rsid w:val="009A79BB"/>
    <w:rsid w:val="009B027C"/>
    <w:rsid w:val="009B088B"/>
    <w:rsid w:val="009B08A4"/>
    <w:rsid w:val="009B09D4"/>
    <w:rsid w:val="009B1D6B"/>
    <w:rsid w:val="009B3220"/>
    <w:rsid w:val="009B4C5C"/>
    <w:rsid w:val="009B5131"/>
    <w:rsid w:val="009B57E0"/>
    <w:rsid w:val="009B58CA"/>
    <w:rsid w:val="009B61EA"/>
    <w:rsid w:val="009B631C"/>
    <w:rsid w:val="009B63A6"/>
    <w:rsid w:val="009B666B"/>
    <w:rsid w:val="009B6BCB"/>
    <w:rsid w:val="009B6C22"/>
    <w:rsid w:val="009B7513"/>
    <w:rsid w:val="009C0D72"/>
    <w:rsid w:val="009C0FF4"/>
    <w:rsid w:val="009C16E1"/>
    <w:rsid w:val="009C2684"/>
    <w:rsid w:val="009C285A"/>
    <w:rsid w:val="009C3394"/>
    <w:rsid w:val="009C428C"/>
    <w:rsid w:val="009C4944"/>
    <w:rsid w:val="009C5004"/>
    <w:rsid w:val="009C5371"/>
    <w:rsid w:val="009C53A0"/>
    <w:rsid w:val="009C555B"/>
    <w:rsid w:val="009C60A0"/>
    <w:rsid w:val="009C6EBC"/>
    <w:rsid w:val="009C7233"/>
    <w:rsid w:val="009C729F"/>
    <w:rsid w:val="009C757E"/>
    <w:rsid w:val="009C7649"/>
    <w:rsid w:val="009C783E"/>
    <w:rsid w:val="009C7DAE"/>
    <w:rsid w:val="009C7E82"/>
    <w:rsid w:val="009C7F6A"/>
    <w:rsid w:val="009D04A4"/>
    <w:rsid w:val="009D04FE"/>
    <w:rsid w:val="009D0781"/>
    <w:rsid w:val="009D1A62"/>
    <w:rsid w:val="009D1CCD"/>
    <w:rsid w:val="009D26CD"/>
    <w:rsid w:val="009D2F2D"/>
    <w:rsid w:val="009D332E"/>
    <w:rsid w:val="009D361B"/>
    <w:rsid w:val="009D38AA"/>
    <w:rsid w:val="009D4C1B"/>
    <w:rsid w:val="009D5E2B"/>
    <w:rsid w:val="009D6539"/>
    <w:rsid w:val="009D679E"/>
    <w:rsid w:val="009D6870"/>
    <w:rsid w:val="009D70D7"/>
    <w:rsid w:val="009E114B"/>
    <w:rsid w:val="009E1A99"/>
    <w:rsid w:val="009E227C"/>
    <w:rsid w:val="009E266C"/>
    <w:rsid w:val="009E2970"/>
    <w:rsid w:val="009E3584"/>
    <w:rsid w:val="009E3A4B"/>
    <w:rsid w:val="009E4626"/>
    <w:rsid w:val="009E4955"/>
    <w:rsid w:val="009E5817"/>
    <w:rsid w:val="009E597B"/>
    <w:rsid w:val="009E6A90"/>
    <w:rsid w:val="009E709C"/>
    <w:rsid w:val="009F0EBB"/>
    <w:rsid w:val="009F1647"/>
    <w:rsid w:val="009F192D"/>
    <w:rsid w:val="009F222C"/>
    <w:rsid w:val="009F2AF9"/>
    <w:rsid w:val="009F2FDE"/>
    <w:rsid w:val="009F3366"/>
    <w:rsid w:val="009F380C"/>
    <w:rsid w:val="009F4149"/>
    <w:rsid w:val="009F4A71"/>
    <w:rsid w:val="009F4FC3"/>
    <w:rsid w:val="009F5104"/>
    <w:rsid w:val="009F54AC"/>
    <w:rsid w:val="009F5D0F"/>
    <w:rsid w:val="009F6089"/>
    <w:rsid w:val="009F6114"/>
    <w:rsid w:val="009F61B7"/>
    <w:rsid w:val="009F61CA"/>
    <w:rsid w:val="009F68E8"/>
    <w:rsid w:val="009F6B0C"/>
    <w:rsid w:val="009F71B9"/>
    <w:rsid w:val="00A001FC"/>
    <w:rsid w:val="00A005E3"/>
    <w:rsid w:val="00A0210C"/>
    <w:rsid w:val="00A029EF"/>
    <w:rsid w:val="00A02CA7"/>
    <w:rsid w:val="00A031AA"/>
    <w:rsid w:val="00A042EC"/>
    <w:rsid w:val="00A04838"/>
    <w:rsid w:val="00A0491C"/>
    <w:rsid w:val="00A05E82"/>
    <w:rsid w:val="00A06A26"/>
    <w:rsid w:val="00A07888"/>
    <w:rsid w:val="00A100CC"/>
    <w:rsid w:val="00A10F8B"/>
    <w:rsid w:val="00A11077"/>
    <w:rsid w:val="00A110CB"/>
    <w:rsid w:val="00A11825"/>
    <w:rsid w:val="00A1210F"/>
    <w:rsid w:val="00A12550"/>
    <w:rsid w:val="00A127F1"/>
    <w:rsid w:val="00A128A0"/>
    <w:rsid w:val="00A13440"/>
    <w:rsid w:val="00A14F19"/>
    <w:rsid w:val="00A15903"/>
    <w:rsid w:val="00A15926"/>
    <w:rsid w:val="00A160C5"/>
    <w:rsid w:val="00A161CC"/>
    <w:rsid w:val="00A16B7F"/>
    <w:rsid w:val="00A17322"/>
    <w:rsid w:val="00A208C3"/>
    <w:rsid w:val="00A22700"/>
    <w:rsid w:val="00A22770"/>
    <w:rsid w:val="00A22AC6"/>
    <w:rsid w:val="00A22CE9"/>
    <w:rsid w:val="00A22F65"/>
    <w:rsid w:val="00A23BBD"/>
    <w:rsid w:val="00A24163"/>
    <w:rsid w:val="00A2480B"/>
    <w:rsid w:val="00A24A49"/>
    <w:rsid w:val="00A261B2"/>
    <w:rsid w:val="00A264F3"/>
    <w:rsid w:val="00A265F7"/>
    <w:rsid w:val="00A269D7"/>
    <w:rsid w:val="00A27335"/>
    <w:rsid w:val="00A30045"/>
    <w:rsid w:val="00A30505"/>
    <w:rsid w:val="00A3074B"/>
    <w:rsid w:val="00A30D94"/>
    <w:rsid w:val="00A30DD9"/>
    <w:rsid w:val="00A30FC0"/>
    <w:rsid w:val="00A33C5E"/>
    <w:rsid w:val="00A3464D"/>
    <w:rsid w:val="00A346C5"/>
    <w:rsid w:val="00A34804"/>
    <w:rsid w:val="00A34B8A"/>
    <w:rsid w:val="00A35E56"/>
    <w:rsid w:val="00A361A3"/>
    <w:rsid w:val="00A365B7"/>
    <w:rsid w:val="00A36C99"/>
    <w:rsid w:val="00A37C34"/>
    <w:rsid w:val="00A40E54"/>
    <w:rsid w:val="00A41924"/>
    <w:rsid w:val="00A41EC7"/>
    <w:rsid w:val="00A41FEA"/>
    <w:rsid w:val="00A42350"/>
    <w:rsid w:val="00A42CF0"/>
    <w:rsid w:val="00A42FA6"/>
    <w:rsid w:val="00A4306E"/>
    <w:rsid w:val="00A4375E"/>
    <w:rsid w:val="00A440F6"/>
    <w:rsid w:val="00A4469B"/>
    <w:rsid w:val="00A4498D"/>
    <w:rsid w:val="00A46296"/>
    <w:rsid w:val="00A473DD"/>
    <w:rsid w:val="00A476DE"/>
    <w:rsid w:val="00A514E7"/>
    <w:rsid w:val="00A52494"/>
    <w:rsid w:val="00A527BE"/>
    <w:rsid w:val="00A53D3B"/>
    <w:rsid w:val="00A540BD"/>
    <w:rsid w:val="00A540D0"/>
    <w:rsid w:val="00A57D26"/>
    <w:rsid w:val="00A60530"/>
    <w:rsid w:val="00A60CE6"/>
    <w:rsid w:val="00A60D3E"/>
    <w:rsid w:val="00A617CA"/>
    <w:rsid w:val="00A61914"/>
    <w:rsid w:val="00A61C5E"/>
    <w:rsid w:val="00A629C4"/>
    <w:rsid w:val="00A62A60"/>
    <w:rsid w:val="00A6451D"/>
    <w:rsid w:val="00A6783F"/>
    <w:rsid w:val="00A67E03"/>
    <w:rsid w:val="00A700B2"/>
    <w:rsid w:val="00A70B45"/>
    <w:rsid w:val="00A70F41"/>
    <w:rsid w:val="00A71E27"/>
    <w:rsid w:val="00A71FF2"/>
    <w:rsid w:val="00A727F0"/>
    <w:rsid w:val="00A73044"/>
    <w:rsid w:val="00A737B2"/>
    <w:rsid w:val="00A739A3"/>
    <w:rsid w:val="00A74865"/>
    <w:rsid w:val="00A74E60"/>
    <w:rsid w:val="00A75205"/>
    <w:rsid w:val="00A75764"/>
    <w:rsid w:val="00A76B0D"/>
    <w:rsid w:val="00A76D78"/>
    <w:rsid w:val="00A77500"/>
    <w:rsid w:val="00A777B5"/>
    <w:rsid w:val="00A77F6E"/>
    <w:rsid w:val="00A81930"/>
    <w:rsid w:val="00A81E8F"/>
    <w:rsid w:val="00A83806"/>
    <w:rsid w:val="00A8408F"/>
    <w:rsid w:val="00A84278"/>
    <w:rsid w:val="00A848C8"/>
    <w:rsid w:val="00A84C8A"/>
    <w:rsid w:val="00A85229"/>
    <w:rsid w:val="00A85658"/>
    <w:rsid w:val="00A86345"/>
    <w:rsid w:val="00A865FD"/>
    <w:rsid w:val="00A86CAF"/>
    <w:rsid w:val="00A86DBD"/>
    <w:rsid w:val="00A86DDD"/>
    <w:rsid w:val="00A87F59"/>
    <w:rsid w:val="00A87F81"/>
    <w:rsid w:val="00A90E1A"/>
    <w:rsid w:val="00A90F5E"/>
    <w:rsid w:val="00A92617"/>
    <w:rsid w:val="00A93D57"/>
    <w:rsid w:val="00A94048"/>
    <w:rsid w:val="00A95559"/>
    <w:rsid w:val="00A966B4"/>
    <w:rsid w:val="00A96994"/>
    <w:rsid w:val="00A96ABA"/>
    <w:rsid w:val="00A96CB2"/>
    <w:rsid w:val="00AA0942"/>
    <w:rsid w:val="00AA0E25"/>
    <w:rsid w:val="00AA2C27"/>
    <w:rsid w:val="00AA2ED9"/>
    <w:rsid w:val="00AA3DAF"/>
    <w:rsid w:val="00AA53D5"/>
    <w:rsid w:val="00AA5EE7"/>
    <w:rsid w:val="00AA7274"/>
    <w:rsid w:val="00AA7534"/>
    <w:rsid w:val="00AA7CC4"/>
    <w:rsid w:val="00AB0ED4"/>
    <w:rsid w:val="00AB143B"/>
    <w:rsid w:val="00AB1BEB"/>
    <w:rsid w:val="00AB1C27"/>
    <w:rsid w:val="00AB2418"/>
    <w:rsid w:val="00AB2476"/>
    <w:rsid w:val="00AB27EF"/>
    <w:rsid w:val="00AB3C68"/>
    <w:rsid w:val="00AB4433"/>
    <w:rsid w:val="00AB45F7"/>
    <w:rsid w:val="00AB479C"/>
    <w:rsid w:val="00AB5DA9"/>
    <w:rsid w:val="00AC0266"/>
    <w:rsid w:val="00AC06D7"/>
    <w:rsid w:val="00AC0A33"/>
    <w:rsid w:val="00AC0AF4"/>
    <w:rsid w:val="00AC105C"/>
    <w:rsid w:val="00AC1CFD"/>
    <w:rsid w:val="00AC22B9"/>
    <w:rsid w:val="00AC2549"/>
    <w:rsid w:val="00AC27F7"/>
    <w:rsid w:val="00AC2DB1"/>
    <w:rsid w:val="00AC367E"/>
    <w:rsid w:val="00AC37F6"/>
    <w:rsid w:val="00AC3AB4"/>
    <w:rsid w:val="00AC40BD"/>
    <w:rsid w:val="00AC4360"/>
    <w:rsid w:val="00AC4FD6"/>
    <w:rsid w:val="00AC616A"/>
    <w:rsid w:val="00AC7C11"/>
    <w:rsid w:val="00AD0AFA"/>
    <w:rsid w:val="00AD0B21"/>
    <w:rsid w:val="00AD0B60"/>
    <w:rsid w:val="00AD0BC5"/>
    <w:rsid w:val="00AD1971"/>
    <w:rsid w:val="00AD1D0F"/>
    <w:rsid w:val="00AD2C6D"/>
    <w:rsid w:val="00AD2D8D"/>
    <w:rsid w:val="00AD3933"/>
    <w:rsid w:val="00AD42C4"/>
    <w:rsid w:val="00AD446F"/>
    <w:rsid w:val="00AD4DC8"/>
    <w:rsid w:val="00AD4E6A"/>
    <w:rsid w:val="00AD566A"/>
    <w:rsid w:val="00AD63D6"/>
    <w:rsid w:val="00AD6DD9"/>
    <w:rsid w:val="00AD73CD"/>
    <w:rsid w:val="00AE0102"/>
    <w:rsid w:val="00AE023D"/>
    <w:rsid w:val="00AE0A44"/>
    <w:rsid w:val="00AE0C58"/>
    <w:rsid w:val="00AE1B1D"/>
    <w:rsid w:val="00AE1EC0"/>
    <w:rsid w:val="00AE3AC4"/>
    <w:rsid w:val="00AE3FDC"/>
    <w:rsid w:val="00AE499F"/>
    <w:rsid w:val="00AE5380"/>
    <w:rsid w:val="00AE62B1"/>
    <w:rsid w:val="00AE76F8"/>
    <w:rsid w:val="00AE7C1A"/>
    <w:rsid w:val="00AF0211"/>
    <w:rsid w:val="00AF0710"/>
    <w:rsid w:val="00AF0A15"/>
    <w:rsid w:val="00AF127F"/>
    <w:rsid w:val="00AF2140"/>
    <w:rsid w:val="00AF23A1"/>
    <w:rsid w:val="00AF2C8E"/>
    <w:rsid w:val="00AF388D"/>
    <w:rsid w:val="00AF3F89"/>
    <w:rsid w:val="00AF42A8"/>
    <w:rsid w:val="00AF488D"/>
    <w:rsid w:val="00AF60C4"/>
    <w:rsid w:val="00AF677B"/>
    <w:rsid w:val="00AF69CC"/>
    <w:rsid w:val="00AF6D9D"/>
    <w:rsid w:val="00AF7F26"/>
    <w:rsid w:val="00B00A02"/>
    <w:rsid w:val="00B00BC8"/>
    <w:rsid w:val="00B013D3"/>
    <w:rsid w:val="00B01F20"/>
    <w:rsid w:val="00B0222A"/>
    <w:rsid w:val="00B02470"/>
    <w:rsid w:val="00B0255D"/>
    <w:rsid w:val="00B03AD0"/>
    <w:rsid w:val="00B04707"/>
    <w:rsid w:val="00B047A6"/>
    <w:rsid w:val="00B058E2"/>
    <w:rsid w:val="00B05BFC"/>
    <w:rsid w:val="00B06B58"/>
    <w:rsid w:val="00B06EE7"/>
    <w:rsid w:val="00B07C0E"/>
    <w:rsid w:val="00B07F82"/>
    <w:rsid w:val="00B10358"/>
    <w:rsid w:val="00B1041D"/>
    <w:rsid w:val="00B1046B"/>
    <w:rsid w:val="00B11F96"/>
    <w:rsid w:val="00B1249E"/>
    <w:rsid w:val="00B127B0"/>
    <w:rsid w:val="00B13D58"/>
    <w:rsid w:val="00B14219"/>
    <w:rsid w:val="00B14656"/>
    <w:rsid w:val="00B14B63"/>
    <w:rsid w:val="00B15FB9"/>
    <w:rsid w:val="00B16CE3"/>
    <w:rsid w:val="00B1729C"/>
    <w:rsid w:val="00B205F2"/>
    <w:rsid w:val="00B211D5"/>
    <w:rsid w:val="00B220A0"/>
    <w:rsid w:val="00B23206"/>
    <w:rsid w:val="00B24103"/>
    <w:rsid w:val="00B24A92"/>
    <w:rsid w:val="00B250FD"/>
    <w:rsid w:val="00B27552"/>
    <w:rsid w:val="00B27699"/>
    <w:rsid w:val="00B307FE"/>
    <w:rsid w:val="00B3083D"/>
    <w:rsid w:val="00B308AE"/>
    <w:rsid w:val="00B30BAC"/>
    <w:rsid w:val="00B31F1A"/>
    <w:rsid w:val="00B3528F"/>
    <w:rsid w:val="00B352BC"/>
    <w:rsid w:val="00B3550C"/>
    <w:rsid w:val="00B3562C"/>
    <w:rsid w:val="00B358D4"/>
    <w:rsid w:val="00B3657E"/>
    <w:rsid w:val="00B40CDB"/>
    <w:rsid w:val="00B428C8"/>
    <w:rsid w:val="00B43AF9"/>
    <w:rsid w:val="00B441D3"/>
    <w:rsid w:val="00B4441E"/>
    <w:rsid w:val="00B4448D"/>
    <w:rsid w:val="00B44BA0"/>
    <w:rsid w:val="00B44DAB"/>
    <w:rsid w:val="00B45BBA"/>
    <w:rsid w:val="00B45F62"/>
    <w:rsid w:val="00B46553"/>
    <w:rsid w:val="00B469E4"/>
    <w:rsid w:val="00B46E8D"/>
    <w:rsid w:val="00B47399"/>
    <w:rsid w:val="00B47895"/>
    <w:rsid w:val="00B53675"/>
    <w:rsid w:val="00B5387F"/>
    <w:rsid w:val="00B53AD6"/>
    <w:rsid w:val="00B53F75"/>
    <w:rsid w:val="00B54968"/>
    <w:rsid w:val="00B557F0"/>
    <w:rsid w:val="00B5611B"/>
    <w:rsid w:val="00B56479"/>
    <w:rsid w:val="00B56CFC"/>
    <w:rsid w:val="00B56DA7"/>
    <w:rsid w:val="00B60112"/>
    <w:rsid w:val="00B601C7"/>
    <w:rsid w:val="00B61080"/>
    <w:rsid w:val="00B612DA"/>
    <w:rsid w:val="00B6222E"/>
    <w:rsid w:val="00B629F4"/>
    <w:rsid w:val="00B62BF5"/>
    <w:rsid w:val="00B63FE4"/>
    <w:rsid w:val="00B65AA9"/>
    <w:rsid w:val="00B65EB7"/>
    <w:rsid w:val="00B668F9"/>
    <w:rsid w:val="00B66A11"/>
    <w:rsid w:val="00B677E9"/>
    <w:rsid w:val="00B67DCE"/>
    <w:rsid w:val="00B70320"/>
    <w:rsid w:val="00B70463"/>
    <w:rsid w:val="00B70D05"/>
    <w:rsid w:val="00B71158"/>
    <w:rsid w:val="00B71299"/>
    <w:rsid w:val="00B71A2A"/>
    <w:rsid w:val="00B72296"/>
    <w:rsid w:val="00B72506"/>
    <w:rsid w:val="00B72635"/>
    <w:rsid w:val="00B732B5"/>
    <w:rsid w:val="00B7413D"/>
    <w:rsid w:val="00B7449D"/>
    <w:rsid w:val="00B74EA7"/>
    <w:rsid w:val="00B754D9"/>
    <w:rsid w:val="00B76DB1"/>
    <w:rsid w:val="00B775C4"/>
    <w:rsid w:val="00B77C12"/>
    <w:rsid w:val="00B77FDE"/>
    <w:rsid w:val="00B8004D"/>
    <w:rsid w:val="00B800AA"/>
    <w:rsid w:val="00B81BBB"/>
    <w:rsid w:val="00B81CFC"/>
    <w:rsid w:val="00B82EA2"/>
    <w:rsid w:val="00B83158"/>
    <w:rsid w:val="00B83350"/>
    <w:rsid w:val="00B8371A"/>
    <w:rsid w:val="00B8405A"/>
    <w:rsid w:val="00B8489F"/>
    <w:rsid w:val="00B84A80"/>
    <w:rsid w:val="00B857AF"/>
    <w:rsid w:val="00B85869"/>
    <w:rsid w:val="00B8655C"/>
    <w:rsid w:val="00B86AAE"/>
    <w:rsid w:val="00B86C0D"/>
    <w:rsid w:val="00B87610"/>
    <w:rsid w:val="00B87ECB"/>
    <w:rsid w:val="00B90306"/>
    <w:rsid w:val="00B90A14"/>
    <w:rsid w:val="00B90B90"/>
    <w:rsid w:val="00B90ECF"/>
    <w:rsid w:val="00B91A5C"/>
    <w:rsid w:val="00B94463"/>
    <w:rsid w:val="00B94A7C"/>
    <w:rsid w:val="00B94BCC"/>
    <w:rsid w:val="00B94F44"/>
    <w:rsid w:val="00B95165"/>
    <w:rsid w:val="00B96538"/>
    <w:rsid w:val="00B966B1"/>
    <w:rsid w:val="00B966E9"/>
    <w:rsid w:val="00B9703C"/>
    <w:rsid w:val="00B97818"/>
    <w:rsid w:val="00B978A3"/>
    <w:rsid w:val="00BA03B6"/>
    <w:rsid w:val="00BA07C8"/>
    <w:rsid w:val="00BA148C"/>
    <w:rsid w:val="00BA1D64"/>
    <w:rsid w:val="00BA242A"/>
    <w:rsid w:val="00BA2D28"/>
    <w:rsid w:val="00BA348F"/>
    <w:rsid w:val="00BA3956"/>
    <w:rsid w:val="00BA55C9"/>
    <w:rsid w:val="00BA5696"/>
    <w:rsid w:val="00BA57DC"/>
    <w:rsid w:val="00BA6198"/>
    <w:rsid w:val="00BA7879"/>
    <w:rsid w:val="00BA7DAC"/>
    <w:rsid w:val="00BB0183"/>
    <w:rsid w:val="00BB058A"/>
    <w:rsid w:val="00BB216E"/>
    <w:rsid w:val="00BB2969"/>
    <w:rsid w:val="00BB36A3"/>
    <w:rsid w:val="00BB394E"/>
    <w:rsid w:val="00BB3AF1"/>
    <w:rsid w:val="00BB3C92"/>
    <w:rsid w:val="00BB48F9"/>
    <w:rsid w:val="00BB5675"/>
    <w:rsid w:val="00BB5845"/>
    <w:rsid w:val="00BB624D"/>
    <w:rsid w:val="00BB6C40"/>
    <w:rsid w:val="00BB7B15"/>
    <w:rsid w:val="00BB7DAF"/>
    <w:rsid w:val="00BC3890"/>
    <w:rsid w:val="00BC3F88"/>
    <w:rsid w:val="00BC4C67"/>
    <w:rsid w:val="00BC51BF"/>
    <w:rsid w:val="00BC5E76"/>
    <w:rsid w:val="00BC5F2A"/>
    <w:rsid w:val="00BC6641"/>
    <w:rsid w:val="00BC6A55"/>
    <w:rsid w:val="00BC6FDC"/>
    <w:rsid w:val="00BC7872"/>
    <w:rsid w:val="00BD0315"/>
    <w:rsid w:val="00BD15E7"/>
    <w:rsid w:val="00BD2CB2"/>
    <w:rsid w:val="00BD390B"/>
    <w:rsid w:val="00BD4858"/>
    <w:rsid w:val="00BD4936"/>
    <w:rsid w:val="00BD5D67"/>
    <w:rsid w:val="00BD6059"/>
    <w:rsid w:val="00BD6278"/>
    <w:rsid w:val="00BE066F"/>
    <w:rsid w:val="00BE0EFA"/>
    <w:rsid w:val="00BE1117"/>
    <w:rsid w:val="00BE1496"/>
    <w:rsid w:val="00BE2AEF"/>
    <w:rsid w:val="00BE32A4"/>
    <w:rsid w:val="00BE3F9F"/>
    <w:rsid w:val="00BE425F"/>
    <w:rsid w:val="00BE6185"/>
    <w:rsid w:val="00BE73E8"/>
    <w:rsid w:val="00BE751B"/>
    <w:rsid w:val="00BF1789"/>
    <w:rsid w:val="00BF1E1C"/>
    <w:rsid w:val="00BF3A2E"/>
    <w:rsid w:val="00BF3E97"/>
    <w:rsid w:val="00BF45B6"/>
    <w:rsid w:val="00BF4ABB"/>
    <w:rsid w:val="00BF4AFC"/>
    <w:rsid w:val="00BF5119"/>
    <w:rsid w:val="00BF5210"/>
    <w:rsid w:val="00BF5752"/>
    <w:rsid w:val="00BF5EBF"/>
    <w:rsid w:val="00BF5F14"/>
    <w:rsid w:val="00BF6A49"/>
    <w:rsid w:val="00BF6DAD"/>
    <w:rsid w:val="00C00A86"/>
    <w:rsid w:val="00C00F5F"/>
    <w:rsid w:val="00C00FDC"/>
    <w:rsid w:val="00C012B0"/>
    <w:rsid w:val="00C01669"/>
    <w:rsid w:val="00C01D44"/>
    <w:rsid w:val="00C01F7D"/>
    <w:rsid w:val="00C03C86"/>
    <w:rsid w:val="00C041D9"/>
    <w:rsid w:val="00C05E3C"/>
    <w:rsid w:val="00C06E64"/>
    <w:rsid w:val="00C0774D"/>
    <w:rsid w:val="00C07EF5"/>
    <w:rsid w:val="00C10572"/>
    <w:rsid w:val="00C10E21"/>
    <w:rsid w:val="00C11B9D"/>
    <w:rsid w:val="00C120C7"/>
    <w:rsid w:val="00C131F4"/>
    <w:rsid w:val="00C13348"/>
    <w:rsid w:val="00C13DAE"/>
    <w:rsid w:val="00C14BF2"/>
    <w:rsid w:val="00C15228"/>
    <w:rsid w:val="00C15385"/>
    <w:rsid w:val="00C154D9"/>
    <w:rsid w:val="00C15F98"/>
    <w:rsid w:val="00C1696C"/>
    <w:rsid w:val="00C17B4B"/>
    <w:rsid w:val="00C17DD2"/>
    <w:rsid w:val="00C20231"/>
    <w:rsid w:val="00C213FE"/>
    <w:rsid w:val="00C21653"/>
    <w:rsid w:val="00C217F9"/>
    <w:rsid w:val="00C21E2A"/>
    <w:rsid w:val="00C224A7"/>
    <w:rsid w:val="00C22BC6"/>
    <w:rsid w:val="00C234E6"/>
    <w:rsid w:val="00C243BD"/>
    <w:rsid w:val="00C24953"/>
    <w:rsid w:val="00C249B4"/>
    <w:rsid w:val="00C24B5B"/>
    <w:rsid w:val="00C24DF8"/>
    <w:rsid w:val="00C25254"/>
    <w:rsid w:val="00C2546A"/>
    <w:rsid w:val="00C2602E"/>
    <w:rsid w:val="00C26372"/>
    <w:rsid w:val="00C2649E"/>
    <w:rsid w:val="00C27232"/>
    <w:rsid w:val="00C30C0A"/>
    <w:rsid w:val="00C31BCD"/>
    <w:rsid w:val="00C31EF4"/>
    <w:rsid w:val="00C326D4"/>
    <w:rsid w:val="00C329B3"/>
    <w:rsid w:val="00C331AB"/>
    <w:rsid w:val="00C339ED"/>
    <w:rsid w:val="00C342A7"/>
    <w:rsid w:val="00C348B3"/>
    <w:rsid w:val="00C36100"/>
    <w:rsid w:val="00C363CA"/>
    <w:rsid w:val="00C36567"/>
    <w:rsid w:val="00C371C2"/>
    <w:rsid w:val="00C37446"/>
    <w:rsid w:val="00C37776"/>
    <w:rsid w:val="00C37873"/>
    <w:rsid w:val="00C400D4"/>
    <w:rsid w:val="00C4022F"/>
    <w:rsid w:val="00C41BEE"/>
    <w:rsid w:val="00C4263C"/>
    <w:rsid w:val="00C440A5"/>
    <w:rsid w:val="00C4445D"/>
    <w:rsid w:val="00C44EF0"/>
    <w:rsid w:val="00C45133"/>
    <w:rsid w:val="00C45AE6"/>
    <w:rsid w:val="00C4727A"/>
    <w:rsid w:val="00C4748D"/>
    <w:rsid w:val="00C50B2C"/>
    <w:rsid w:val="00C51412"/>
    <w:rsid w:val="00C525CE"/>
    <w:rsid w:val="00C52E1D"/>
    <w:rsid w:val="00C53AE0"/>
    <w:rsid w:val="00C53CC8"/>
    <w:rsid w:val="00C53F75"/>
    <w:rsid w:val="00C5455E"/>
    <w:rsid w:val="00C549D7"/>
    <w:rsid w:val="00C57793"/>
    <w:rsid w:val="00C5791A"/>
    <w:rsid w:val="00C57A78"/>
    <w:rsid w:val="00C57F01"/>
    <w:rsid w:val="00C60054"/>
    <w:rsid w:val="00C604E0"/>
    <w:rsid w:val="00C62342"/>
    <w:rsid w:val="00C623F3"/>
    <w:rsid w:val="00C62429"/>
    <w:rsid w:val="00C62E48"/>
    <w:rsid w:val="00C62FF1"/>
    <w:rsid w:val="00C64D42"/>
    <w:rsid w:val="00C650B1"/>
    <w:rsid w:val="00C65321"/>
    <w:rsid w:val="00C667A0"/>
    <w:rsid w:val="00C70976"/>
    <w:rsid w:val="00C72590"/>
    <w:rsid w:val="00C72BE5"/>
    <w:rsid w:val="00C72D2F"/>
    <w:rsid w:val="00C750DD"/>
    <w:rsid w:val="00C769C5"/>
    <w:rsid w:val="00C77D3E"/>
    <w:rsid w:val="00C8065A"/>
    <w:rsid w:val="00C80C92"/>
    <w:rsid w:val="00C8162B"/>
    <w:rsid w:val="00C81F10"/>
    <w:rsid w:val="00C82122"/>
    <w:rsid w:val="00C82C98"/>
    <w:rsid w:val="00C833D5"/>
    <w:rsid w:val="00C83AC7"/>
    <w:rsid w:val="00C84D0C"/>
    <w:rsid w:val="00C859F3"/>
    <w:rsid w:val="00C86196"/>
    <w:rsid w:val="00C867A8"/>
    <w:rsid w:val="00C8694A"/>
    <w:rsid w:val="00C871A6"/>
    <w:rsid w:val="00C87CCE"/>
    <w:rsid w:val="00C923BB"/>
    <w:rsid w:val="00C92CB9"/>
    <w:rsid w:val="00C92DBA"/>
    <w:rsid w:val="00C92FCC"/>
    <w:rsid w:val="00C9333E"/>
    <w:rsid w:val="00C94C29"/>
    <w:rsid w:val="00C95C53"/>
    <w:rsid w:val="00C95C99"/>
    <w:rsid w:val="00C97DAA"/>
    <w:rsid w:val="00CA0314"/>
    <w:rsid w:val="00CA0EBA"/>
    <w:rsid w:val="00CA1248"/>
    <w:rsid w:val="00CA4CDB"/>
    <w:rsid w:val="00CA7E33"/>
    <w:rsid w:val="00CB1259"/>
    <w:rsid w:val="00CB1763"/>
    <w:rsid w:val="00CB193E"/>
    <w:rsid w:val="00CB2C6D"/>
    <w:rsid w:val="00CB2E55"/>
    <w:rsid w:val="00CB30E9"/>
    <w:rsid w:val="00CB314C"/>
    <w:rsid w:val="00CB3290"/>
    <w:rsid w:val="00CB4749"/>
    <w:rsid w:val="00CB4927"/>
    <w:rsid w:val="00CB566C"/>
    <w:rsid w:val="00CB599C"/>
    <w:rsid w:val="00CB5A6B"/>
    <w:rsid w:val="00CB5E06"/>
    <w:rsid w:val="00CB5E81"/>
    <w:rsid w:val="00CB6626"/>
    <w:rsid w:val="00CB6EA2"/>
    <w:rsid w:val="00CB7C38"/>
    <w:rsid w:val="00CB7E19"/>
    <w:rsid w:val="00CC0738"/>
    <w:rsid w:val="00CC0BC1"/>
    <w:rsid w:val="00CC198F"/>
    <w:rsid w:val="00CC3709"/>
    <w:rsid w:val="00CC3C97"/>
    <w:rsid w:val="00CC3D10"/>
    <w:rsid w:val="00CC3FEE"/>
    <w:rsid w:val="00CC4221"/>
    <w:rsid w:val="00CC6904"/>
    <w:rsid w:val="00CC777A"/>
    <w:rsid w:val="00CC781B"/>
    <w:rsid w:val="00CD13FF"/>
    <w:rsid w:val="00CD17E5"/>
    <w:rsid w:val="00CD2730"/>
    <w:rsid w:val="00CD31BE"/>
    <w:rsid w:val="00CD34C4"/>
    <w:rsid w:val="00CD4A20"/>
    <w:rsid w:val="00CD57A3"/>
    <w:rsid w:val="00CD5C94"/>
    <w:rsid w:val="00CD5E55"/>
    <w:rsid w:val="00CD7418"/>
    <w:rsid w:val="00CE00FE"/>
    <w:rsid w:val="00CE08E0"/>
    <w:rsid w:val="00CE099F"/>
    <w:rsid w:val="00CE0C99"/>
    <w:rsid w:val="00CE1644"/>
    <w:rsid w:val="00CE1F43"/>
    <w:rsid w:val="00CE2435"/>
    <w:rsid w:val="00CE2523"/>
    <w:rsid w:val="00CE29EE"/>
    <w:rsid w:val="00CE342D"/>
    <w:rsid w:val="00CE4687"/>
    <w:rsid w:val="00CE4A7B"/>
    <w:rsid w:val="00CE4F56"/>
    <w:rsid w:val="00CE51FE"/>
    <w:rsid w:val="00CE560D"/>
    <w:rsid w:val="00CE5A21"/>
    <w:rsid w:val="00CF0660"/>
    <w:rsid w:val="00CF1DC5"/>
    <w:rsid w:val="00CF2F73"/>
    <w:rsid w:val="00CF3AA2"/>
    <w:rsid w:val="00CF4CB1"/>
    <w:rsid w:val="00CF6272"/>
    <w:rsid w:val="00CF64EE"/>
    <w:rsid w:val="00D00227"/>
    <w:rsid w:val="00D00FB8"/>
    <w:rsid w:val="00D028D1"/>
    <w:rsid w:val="00D03369"/>
    <w:rsid w:val="00D03426"/>
    <w:rsid w:val="00D0405D"/>
    <w:rsid w:val="00D04822"/>
    <w:rsid w:val="00D05847"/>
    <w:rsid w:val="00D05989"/>
    <w:rsid w:val="00D05E09"/>
    <w:rsid w:val="00D0695B"/>
    <w:rsid w:val="00D0703B"/>
    <w:rsid w:val="00D07501"/>
    <w:rsid w:val="00D10021"/>
    <w:rsid w:val="00D10C54"/>
    <w:rsid w:val="00D113B5"/>
    <w:rsid w:val="00D11955"/>
    <w:rsid w:val="00D11CE7"/>
    <w:rsid w:val="00D12519"/>
    <w:rsid w:val="00D13996"/>
    <w:rsid w:val="00D13A32"/>
    <w:rsid w:val="00D1422F"/>
    <w:rsid w:val="00D14A0D"/>
    <w:rsid w:val="00D15081"/>
    <w:rsid w:val="00D159EE"/>
    <w:rsid w:val="00D15AC6"/>
    <w:rsid w:val="00D15F0B"/>
    <w:rsid w:val="00D16B97"/>
    <w:rsid w:val="00D16D37"/>
    <w:rsid w:val="00D17AD2"/>
    <w:rsid w:val="00D20905"/>
    <w:rsid w:val="00D213AE"/>
    <w:rsid w:val="00D21723"/>
    <w:rsid w:val="00D218BD"/>
    <w:rsid w:val="00D22D23"/>
    <w:rsid w:val="00D22F87"/>
    <w:rsid w:val="00D231C8"/>
    <w:rsid w:val="00D23D7A"/>
    <w:rsid w:val="00D24C32"/>
    <w:rsid w:val="00D25587"/>
    <w:rsid w:val="00D26035"/>
    <w:rsid w:val="00D26771"/>
    <w:rsid w:val="00D26EFE"/>
    <w:rsid w:val="00D27272"/>
    <w:rsid w:val="00D307C4"/>
    <w:rsid w:val="00D30819"/>
    <w:rsid w:val="00D31AA8"/>
    <w:rsid w:val="00D32634"/>
    <w:rsid w:val="00D333E6"/>
    <w:rsid w:val="00D33986"/>
    <w:rsid w:val="00D36A01"/>
    <w:rsid w:val="00D36D8C"/>
    <w:rsid w:val="00D36E27"/>
    <w:rsid w:val="00D36FF8"/>
    <w:rsid w:val="00D37481"/>
    <w:rsid w:val="00D3778A"/>
    <w:rsid w:val="00D40B5B"/>
    <w:rsid w:val="00D42359"/>
    <w:rsid w:val="00D42993"/>
    <w:rsid w:val="00D430A1"/>
    <w:rsid w:val="00D43B70"/>
    <w:rsid w:val="00D43C37"/>
    <w:rsid w:val="00D43EA0"/>
    <w:rsid w:val="00D44BBC"/>
    <w:rsid w:val="00D45868"/>
    <w:rsid w:val="00D45E13"/>
    <w:rsid w:val="00D46178"/>
    <w:rsid w:val="00D46384"/>
    <w:rsid w:val="00D47727"/>
    <w:rsid w:val="00D47BE3"/>
    <w:rsid w:val="00D50171"/>
    <w:rsid w:val="00D50F04"/>
    <w:rsid w:val="00D51696"/>
    <w:rsid w:val="00D51D5A"/>
    <w:rsid w:val="00D5295E"/>
    <w:rsid w:val="00D52B82"/>
    <w:rsid w:val="00D535DB"/>
    <w:rsid w:val="00D53CA3"/>
    <w:rsid w:val="00D5499D"/>
    <w:rsid w:val="00D55F05"/>
    <w:rsid w:val="00D565A7"/>
    <w:rsid w:val="00D566CA"/>
    <w:rsid w:val="00D56708"/>
    <w:rsid w:val="00D56A5A"/>
    <w:rsid w:val="00D5721E"/>
    <w:rsid w:val="00D57490"/>
    <w:rsid w:val="00D600E1"/>
    <w:rsid w:val="00D60CC1"/>
    <w:rsid w:val="00D613D0"/>
    <w:rsid w:val="00D623D6"/>
    <w:rsid w:val="00D62D22"/>
    <w:rsid w:val="00D6458C"/>
    <w:rsid w:val="00D64668"/>
    <w:rsid w:val="00D64952"/>
    <w:rsid w:val="00D65C32"/>
    <w:rsid w:val="00D66097"/>
    <w:rsid w:val="00D66898"/>
    <w:rsid w:val="00D67842"/>
    <w:rsid w:val="00D70455"/>
    <w:rsid w:val="00D70C07"/>
    <w:rsid w:val="00D70CB8"/>
    <w:rsid w:val="00D70F62"/>
    <w:rsid w:val="00D71698"/>
    <w:rsid w:val="00D71A48"/>
    <w:rsid w:val="00D7295E"/>
    <w:rsid w:val="00D72F50"/>
    <w:rsid w:val="00D749BF"/>
    <w:rsid w:val="00D74DBB"/>
    <w:rsid w:val="00D74ED0"/>
    <w:rsid w:val="00D74EF8"/>
    <w:rsid w:val="00D76B9C"/>
    <w:rsid w:val="00D76FDA"/>
    <w:rsid w:val="00D77034"/>
    <w:rsid w:val="00D77334"/>
    <w:rsid w:val="00D773F4"/>
    <w:rsid w:val="00D8091D"/>
    <w:rsid w:val="00D80ACC"/>
    <w:rsid w:val="00D816FC"/>
    <w:rsid w:val="00D81C4B"/>
    <w:rsid w:val="00D82CC4"/>
    <w:rsid w:val="00D842D3"/>
    <w:rsid w:val="00D844F6"/>
    <w:rsid w:val="00D84DAD"/>
    <w:rsid w:val="00D8678E"/>
    <w:rsid w:val="00D867FB"/>
    <w:rsid w:val="00D86DFC"/>
    <w:rsid w:val="00D8702E"/>
    <w:rsid w:val="00D8781D"/>
    <w:rsid w:val="00D87CB3"/>
    <w:rsid w:val="00D9109C"/>
    <w:rsid w:val="00D915B9"/>
    <w:rsid w:val="00D92031"/>
    <w:rsid w:val="00D920E1"/>
    <w:rsid w:val="00D92647"/>
    <w:rsid w:val="00D92FFE"/>
    <w:rsid w:val="00D93618"/>
    <w:rsid w:val="00D946D3"/>
    <w:rsid w:val="00D95480"/>
    <w:rsid w:val="00D95F22"/>
    <w:rsid w:val="00D965AD"/>
    <w:rsid w:val="00D96636"/>
    <w:rsid w:val="00D97342"/>
    <w:rsid w:val="00D976BE"/>
    <w:rsid w:val="00D97A43"/>
    <w:rsid w:val="00D97B47"/>
    <w:rsid w:val="00D97F80"/>
    <w:rsid w:val="00DA005E"/>
    <w:rsid w:val="00DA1850"/>
    <w:rsid w:val="00DA1BAC"/>
    <w:rsid w:val="00DA1C77"/>
    <w:rsid w:val="00DA1C94"/>
    <w:rsid w:val="00DA2854"/>
    <w:rsid w:val="00DA473C"/>
    <w:rsid w:val="00DA719F"/>
    <w:rsid w:val="00DA7AA0"/>
    <w:rsid w:val="00DB10D9"/>
    <w:rsid w:val="00DB1AC6"/>
    <w:rsid w:val="00DB1C48"/>
    <w:rsid w:val="00DB1D46"/>
    <w:rsid w:val="00DB1EDB"/>
    <w:rsid w:val="00DB3101"/>
    <w:rsid w:val="00DB3304"/>
    <w:rsid w:val="00DB3BA2"/>
    <w:rsid w:val="00DB3F8D"/>
    <w:rsid w:val="00DB4160"/>
    <w:rsid w:val="00DB4447"/>
    <w:rsid w:val="00DB4FD2"/>
    <w:rsid w:val="00DB5FCF"/>
    <w:rsid w:val="00DB6C05"/>
    <w:rsid w:val="00DB7467"/>
    <w:rsid w:val="00DC009E"/>
    <w:rsid w:val="00DC0DC3"/>
    <w:rsid w:val="00DC1044"/>
    <w:rsid w:val="00DC1141"/>
    <w:rsid w:val="00DC2667"/>
    <w:rsid w:val="00DC2F95"/>
    <w:rsid w:val="00DC3C4F"/>
    <w:rsid w:val="00DC5E45"/>
    <w:rsid w:val="00DC6013"/>
    <w:rsid w:val="00DC62AC"/>
    <w:rsid w:val="00DC79B9"/>
    <w:rsid w:val="00DC7A81"/>
    <w:rsid w:val="00DD0194"/>
    <w:rsid w:val="00DD0260"/>
    <w:rsid w:val="00DD0A49"/>
    <w:rsid w:val="00DD13F1"/>
    <w:rsid w:val="00DD2707"/>
    <w:rsid w:val="00DD2EBC"/>
    <w:rsid w:val="00DD3500"/>
    <w:rsid w:val="00DD38A7"/>
    <w:rsid w:val="00DD3FFC"/>
    <w:rsid w:val="00DD4076"/>
    <w:rsid w:val="00DD4DD6"/>
    <w:rsid w:val="00DD5DAE"/>
    <w:rsid w:val="00DD6FFC"/>
    <w:rsid w:val="00DD7A1F"/>
    <w:rsid w:val="00DE07F1"/>
    <w:rsid w:val="00DE13B1"/>
    <w:rsid w:val="00DE1AE6"/>
    <w:rsid w:val="00DE1BB1"/>
    <w:rsid w:val="00DE34A8"/>
    <w:rsid w:val="00DE41E5"/>
    <w:rsid w:val="00DE45BC"/>
    <w:rsid w:val="00DE5876"/>
    <w:rsid w:val="00DE60E7"/>
    <w:rsid w:val="00DF0ACA"/>
    <w:rsid w:val="00DF0C62"/>
    <w:rsid w:val="00DF133B"/>
    <w:rsid w:val="00DF2835"/>
    <w:rsid w:val="00DF3A88"/>
    <w:rsid w:val="00DF430A"/>
    <w:rsid w:val="00DF43FE"/>
    <w:rsid w:val="00DF4783"/>
    <w:rsid w:val="00DF4AA5"/>
    <w:rsid w:val="00DF4E39"/>
    <w:rsid w:val="00DF5ECC"/>
    <w:rsid w:val="00DF6243"/>
    <w:rsid w:val="00DF6873"/>
    <w:rsid w:val="00DF6AB2"/>
    <w:rsid w:val="00DF72C6"/>
    <w:rsid w:val="00DF733A"/>
    <w:rsid w:val="00E004A9"/>
    <w:rsid w:val="00E01850"/>
    <w:rsid w:val="00E01BC4"/>
    <w:rsid w:val="00E01DC7"/>
    <w:rsid w:val="00E03207"/>
    <w:rsid w:val="00E03CF0"/>
    <w:rsid w:val="00E03D3E"/>
    <w:rsid w:val="00E04004"/>
    <w:rsid w:val="00E04803"/>
    <w:rsid w:val="00E04AE9"/>
    <w:rsid w:val="00E04E60"/>
    <w:rsid w:val="00E04E8D"/>
    <w:rsid w:val="00E05294"/>
    <w:rsid w:val="00E05B29"/>
    <w:rsid w:val="00E06400"/>
    <w:rsid w:val="00E06435"/>
    <w:rsid w:val="00E06747"/>
    <w:rsid w:val="00E06F14"/>
    <w:rsid w:val="00E07886"/>
    <w:rsid w:val="00E1028F"/>
    <w:rsid w:val="00E1041D"/>
    <w:rsid w:val="00E10A43"/>
    <w:rsid w:val="00E11045"/>
    <w:rsid w:val="00E11B1E"/>
    <w:rsid w:val="00E11E85"/>
    <w:rsid w:val="00E1235A"/>
    <w:rsid w:val="00E138F8"/>
    <w:rsid w:val="00E13FD1"/>
    <w:rsid w:val="00E141EB"/>
    <w:rsid w:val="00E15CA5"/>
    <w:rsid w:val="00E17A8C"/>
    <w:rsid w:val="00E2061B"/>
    <w:rsid w:val="00E20AD3"/>
    <w:rsid w:val="00E218D7"/>
    <w:rsid w:val="00E223A5"/>
    <w:rsid w:val="00E22E79"/>
    <w:rsid w:val="00E22FEE"/>
    <w:rsid w:val="00E2561A"/>
    <w:rsid w:val="00E25FCF"/>
    <w:rsid w:val="00E26026"/>
    <w:rsid w:val="00E26517"/>
    <w:rsid w:val="00E270E0"/>
    <w:rsid w:val="00E274AF"/>
    <w:rsid w:val="00E27508"/>
    <w:rsid w:val="00E30624"/>
    <w:rsid w:val="00E308FE"/>
    <w:rsid w:val="00E30D74"/>
    <w:rsid w:val="00E31E11"/>
    <w:rsid w:val="00E31FBB"/>
    <w:rsid w:val="00E323DD"/>
    <w:rsid w:val="00E32655"/>
    <w:rsid w:val="00E331A4"/>
    <w:rsid w:val="00E33334"/>
    <w:rsid w:val="00E339D0"/>
    <w:rsid w:val="00E33E94"/>
    <w:rsid w:val="00E34661"/>
    <w:rsid w:val="00E3482D"/>
    <w:rsid w:val="00E349DE"/>
    <w:rsid w:val="00E35A16"/>
    <w:rsid w:val="00E37657"/>
    <w:rsid w:val="00E37D1C"/>
    <w:rsid w:val="00E37E1D"/>
    <w:rsid w:val="00E40417"/>
    <w:rsid w:val="00E418C3"/>
    <w:rsid w:val="00E42120"/>
    <w:rsid w:val="00E4276F"/>
    <w:rsid w:val="00E42AC7"/>
    <w:rsid w:val="00E4329C"/>
    <w:rsid w:val="00E451A2"/>
    <w:rsid w:val="00E454DA"/>
    <w:rsid w:val="00E459D4"/>
    <w:rsid w:val="00E46471"/>
    <w:rsid w:val="00E46ACB"/>
    <w:rsid w:val="00E4733A"/>
    <w:rsid w:val="00E47B3C"/>
    <w:rsid w:val="00E5038C"/>
    <w:rsid w:val="00E5043C"/>
    <w:rsid w:val="00E51627"/>
    <w:rsid w:val="00E5164E"/>
    <w:rsid w:val="00E517BA"/>
    <w:rsid w:val="00E51BD2"/>
    <w:rsid w:val="00E52895"/>
    <w:rsid w:val="00E52F37"/>
    <w:rsid w:val="00E5511A"/>
    <w:rsid w:val="00E55ECC"/>
    <w:rsid w:val="00E5610B"/>
    <w:rsid w:val="00E569D1"/>
    <w:rsid w:val="00E56A3E"/>
    <w:rsid w:val="00E579FD"/>
    <w:rsid w:val="00E57CC9"/>
    <w:rsid w:val="00E57DF2"/>
    <w:rsid w:val="00E608AD"/>
    <w:rsid w:val="00E613EF"/>
    <w:rsid w:val="00E619C3"/>
    <w:rsid w:val="00E62130"/>
    <w:rsid w:val="00E637F6"/>
    <w:rsid w:val="00E63C17"/>
    <w:rsid w:val="00E642CC"/>
    <w:rsid w:val="00E6443A"/>
    <w:rsid w:val="00E65760"/>
    <w:rsid w:val="00E65904"/>
    <w:rsid w:val="00E65C92"/>
    <w:rsid w:val="00E671D7"/>
    <w:rsid w:val="00E70C2C"/>
    <w:rsid w:val="00E7104F"/>
    <w:rsid w:val="00E71852"/>
    <w:rsid w:val="00E71A6E"/>
    <w:rsid w:val="00E71C17"/>
    <w:rsid w:val="00E71F42"/>
    <w:rsid w:val="00E7277F"/>
    <w:rsid w:val="00E72A64"/>
    <w:rsid w:val="00E72D19"/>
    <w:rsid w:val="00E74F73"/>
    <w:rsid w:val="00E764B4"/>
    <w:rsid w:val="00E76A0F"/>
    <w:rsid w:val="00E77B1D"/>
    <w:rsid w:val="00E80A30"/>
    <w:rsid w:val="00E80EEC"/>
    <w:rsid w:val="00E816FA"/>
    <w:rsid w:val="00E82122"/>
    <w:rsid w:val="00E8399F"/>
    <w:rsid w:val="00E84C0F"/>
    <w:rsid w:val="00E84D2A"/>
    <w:rsid w:val="00E84DD6"/>
    <w:rsid w:val="00E84F2A"/>
    <w:rsid w:val="00E85210"/>
    <w:rsid w:val="00E864C3"/>
    <w:rsid w:val="00E86A9E"/>
    <w:rsid w:val="00E87638"/>
    <w:rsid w:val="00E901DA"/>
    <w:rsid w:val="00E9045A"/>
    <w:rsid w:val="00E914FB"/>
    <w:rsid w:val="00E91EDD"/>
    <w:rsid w:val="00E928AB"/>
    <w:rsid w:val="00E931AA"/>
    <w:rsid w:val="00E9395A"/>
    <w:rsid w:val="00E9459F"/>
    <w:rsid w:val="00E95613"/>
    <w:rsid w:val="00E9631D"/>
    <w:rsid w:val="00E9703C"/>
    <w:rsid w:val="00E97A40"/>
    <w:rsid w:val="00EA01EB"/>
    <w:rsid w:val="00EA04C9"/>
    <w:rsid w:val="00EA092E"/>
    <w:rsid w:val="00EA098B"/>
    <w:rsid w:val="00EA0FBD"/>
    <w:rsid w:val="00EA2020"/>
    <w:rsid w:val="00EA2565"/>
    <w:rsid w:val="00EA2750"/>
    <w:rsid w:val="00EA30B4"/>
    <w:rsid w:val="00EA30F7"/>
    <w:rsid w:val="00EA33D1"/>
    <w:rsid w:val="00EA5018"/>
    <w:rsid w:val="00EA5233"/>
    <w:rsid w:val="00EA5428"/>
    <w:rsid w:val="00EA7E19"/>
    <w:rsid w:val="00EB0179"/>
    <w:rsid w:val="00EB0267"/>
    <w:rsid w:val="00EB0687"/>
    <w:rsid w:val="00EB0AE2"/>
    <w:rsid w:val="00EB16F8"/>
    <w:rsid w:val="00EB20A4"/>
    <w:rsid w:val="00EB2E90"/>
    <w:rsid w:val="00EB2FFE"/>
    <w:rsid w:val="00EB39DF"/>
    <w:rsid w:val="00EB3B33"/>
    <w:rsid w:val="00EB3DA8"/>
    <w:rsid w:val="00EB5847"/>
    <w:rsid w:val="00EB6201"/>
    <w:rsid w:val="00EB6498"/>
    <w:rsid w:val="00EB7F0A"/>
    <w:rsid w:val="00EC0760"/>
    <w:rsid w:val="00EC0CA3"/>
    <w:rsid w:val="00EC100C"/>
    <w:rsid w:val="00EC1471"/>
    <w:rsid w:val="00EC2069"/>
    <w:rsid w:val="00EC24E9"/>
    <w:rsid w:val="00EC427F"/>
    <w:rsid w:val="00EC4B26"/>
    <w:rsid w:val="00EC508B"/>
    <w:rsid w:val="00EC50B1"/>
    <w:rsid w:val="00EC61F9"/>
    <w:rsid w:val="00EC692F"/>
    <w:rsid w:val="00EC71D6"/>
    <w:rsid w:val="00EC7D91"/>
    <w:rsid w:val="00ED1EE8"/>
    <w:rsid w:val="00ED2B56"/>
    <w:rsid w:val="00ED2CAD"/>
    <w:rsid w:val="00ED2DB5"/>
    <w:rsid w:val="00ED339F"/>
    <w:rsid w:val="00ED39D6"/>
    <w:rsid w:val="00ED4E5C"/>
    <w:rsid w:val="00ED5AD6"/>
    <w:rsid w:val="00ED5E56"/>
    <w:rsid w:val="00ED6512"/>
    <w:rsid w:val="00ED685D"/>
    <w:rsid w:val="00ED6DFC"/>
    <w:rsid w:val="00ED7CF4"/>
    <w:rsid w:val="00EE0D12"/>
    <w:rsid w:val="00EE1953"/>
    <w:rsid w:val="00EE2648"/>
    <w:rsid w:val="00EE3120"/>
    <w:rsid w:val="00EE39CD"/>
    <w:rsid w:val="00EE3CAC"/>
    <w:rsid w:val="00EE43F2"/>
    <w:rsid w:val="00EE4802"/>
    <w:rsid w:val="00EE5E07"/>
    <w:rsid w:val="00EE6333"/>
    <w:rsid w:val="00EE6AA2"/>
    <w:rsid w:val="00EF039F"/>
    <w:rsid w:val="00EF18B5"/>
    <w:rsid w:val="00EF19B9"/>
    <w:rsid w:val="00EF1E60"/>
    <w:rsid w:val="00EF1EB5"/>
    <w:rsid w:val="00EF2109"/>
    <w:rsid w:val="00EF277E"/>
    <w:rsid w:val="00EF2B8A"/>
    <w:rsid w:val="00EF31C1"/>
    <w:rsid w:val="00EF4595"/>
    <w:rsid w:val="00EF503D"/>
    <w:rsid w:val="00EF588B"/>
    <w:rsid w:val="00EF5BF8"/>
    <w:rsid w:val="00EF69E3"/>
    <w:rsid w:val="00EF6BD5"/>
    <w:rsid w:val="00EF73B3"/>
    <w:rsid w:val="00EF7CCE"/>
    <w:rsid w:val="00F0042F"/>
    <w:rsid w:val="00F02ED3"/>
    <w:rsid w:val="00F0320A"/>
    <w:rsid w:val="00F03F0D"/>
    <w:rsid w:val="00F0428C"/>
    <w:rsid w:val="00F04811"/>
    <w:rsid w:val="00F055DC"/>
    <w:rsid w:val="00F0564F"/>
    <w:rsid w:val="00F062E8"/>
    <w:rsid w:val="00F06805"/>
    <w:rsid w:val="00F11241"/>
    <w:rsid w:val="00F11701"/>
    <w:rsid w:val="00F121B2"/>
    <w:rsid w:val="00F12F4A"/>
    <w:rsid w:val="00F13461"/>
    <w:rsid w:val="00F13A15"/>
    <w:rsid w:val="00F13E73"/>
    <w:rsid w:val="00F148A4"/>
    <w:rsid w:val="00F14A7E"/>
    <w:rsid w:val="00F15010"/>
    <w:rsid w:val="00F1617C"/>
    <w:rsid w:val="00F170F4"/>
    <w:rsid w:val="00F21072"/>
    <w:rsid w:val="00F21107"/>
    <w:rsid w:val="00F22354"/>
    <w:rsid w:val="00F22693"/>
    <w:rsid w:val="00F22DAB"/>
    <w:rsid w:val="00F231F5"/>
    <w:rsid w:val="00F2320C"/>
    <w:rsid w:val="00F234E8"/>
    <w:rsid w:val="00F24FA8"/>
    <w:rsid w:val="00F27116"/>
    <w:rsid w:val="00F2748B"/>
    <w:rsid w:val="00F27B27"/>
    <w:rsid w:val="00F27D36"/>
    <w:rsid w:val="00F305B5"/>
    <w:rsid w:val="00F30A5E"/>
    <w:rsid w:val="00F31643"/>
    <w:rsid w:val="00F31B2B"/>
    <w:rsid w:val="00F3334A"/>
    <w:rsid w:val="00F349AE"/>
    <w:rsid w:val="00F34C9D"/>
    <w:rsid w:val="00F359AB"/>
    <w:rsid w:val="00F36209"/>
    <w:rsid w:val="00F3620B"/>
    <w:rsid w:val="00F363B2"/>
    <w:rsid w:val="00F36E1D"/>
    <w:rsid w:val="00F37280"/>
    <w:rsid w:val="00F40158"/>
    <w:rsid w:val="00F40955"/>
    <w:rsid w:val="00F41233"/>
    <w:rsid w:val="00F41259"/>
    <w:rsid w:val="00F41906"/>
    <w:rsid w:val="00F41E8D"/>
    <w:rsid w:val="00F4218A"/>
    <w:rsid w:val="00F42575"/>
    <w:rsid w:val="00F43152"/>
    <w:rsid w:val="00F43411"/>
    <w:rsid w:val="00F43E35"/>
    <w:rsid w:val="00F463BD"/>
    <w:rsid w:val="00F46FBA"/>
    <w:rsid w:val="00F47351"/>
    <w:rsid w:val="00F50304"/>
    <w:rsid w:val="00F50983"/>
    <w:rsid w:val="00F50B2C"/>
    <w:rsid w:val="00F51EE6"/>
    <w:rsid w:val="00F5279D"/>
    <w:rsid w:val="00F52AD6"/>
    <w:rsid w:val="00F52D48"/>
    <w:rsid w:val="00F533A7"/>
    <w:rsid w:val="00F53FA7"/>
    <w:rsid w:val="00F54542"/>
    <w:rsid w:val="00F54A12"/>
    <w:rsid w:val="00F54D2C"/>
    <w:rsid w:val="00F55029"/>
    <w:rsid w:val="00F55158"/>
    <w:rsid w:val="00F554FC"/>
    <w:rsid w:val="00F559A8"/>
    <w:rsid w:val="00F559CA"/>
    <w:rsid w:val="00F5638F"/>
    <w:rsid w:val="00F56A53"/>
    <w:rsid w:val="00F56E6C"/>
    <w:rsid w:val="00F60870"/>
    <w:rsid w:val="00F61167"/>
    <w:rsid w:val="00F61616"/>
    <w:rsid w:val="00F6345F"/>
    <w:rsid w:val="00F6466E"/>
    <w:rsid w:val="00F64824"/>
    <w:rsid w:val="00F654CD"/>
    <w:rsid w:val="00F66076"/>
    <w:rsid w:val="00F66147"/>
    <w:rsid w:val="00F678D0"/>
    <w:rsid w:val="00F67F7B"/>
    <w:rsid w:val="00F700C9"/>
    <w:rsid w:val="00F70960"/>
    <w:rsid w:val="00F70AA8"/>
    <w:rsid w:val="00F72AC5"/>
    <w:rsid w:val="00F72E21"/>
    <w:rsid w:val="00F73A1F"/>
    <w:rsid w:val="00F73F9E"/>
    <w:rsid w:val="00F74743"/>
    <w:rsid w:val="00F75184"/>
    <w:rsid w:val="00F756A8"/>
    <w:rsid w:val="00F75C0B"/>
    <w:rsid w:val="00F772B2"/>
    <w:rsid w:val="00F77358"/>
    <w:rsid w:val="00F80089"/>
    <w:rsid w:val="00F803F8"/>
    <w:rsid w:val="00F81EAE"/>
    <w:rsid w:val="00F8283C"/>
    <w:rsid w:val="00F829F4"/>
    <w:rsid w:val="00F82DD0"/>
    <w:rsid w:val="00F8347B"/>
    <w:rsid w:val="00F83B78"/>
    <w:rsid w:val="00F84114"/>
    <w:rsid w:val="00F84DB0"/>
    <w:rsid w:val="00F85C2C"/>
    <w:rsid w:val="00F86F2E"/>
    <w:rsid w:val="00F87024"/>
    <w:rsid w:val="00F90772"/>
    <w:rsid w:val="00F911E4"/>
    <w:rsid w:val="00F9157F"/>
    <w:rsid w:val="00F91FC2"/>
    <w:rsid w:val="00F921A4"/>
    <w:rsid w:val="00F92460"/>
    <w:rsid w:val="00F92B11"/>
    <w:rsid w:val="00F939AB"/>
    <w:rsid w:val="00F9417E"/>
    <w:rsid w:val="00F94934"/>
    <w:rsid w:val="00F94CC9"/>
    <w:rsid w:val="00F94E70"/>
    <w:rsid w:val="00F9522E"/>
    <w:rsid w:val="00F95C94"/>
    <w:rsid w:val="00F97D5D"/>
    <w:rsid w:val="00FA2751"/>
    <w:rsid w:val="00FA2F75"/>
    <w:rsid w:val="00FA3974"/>
    <w:rsid w:val="00FA3EA5"/>
    <w:rsid w:val="00FA3F10"/>
    <w:rsid w:val="00FA47B8"/>
    <w:rsid w:val="00FA4B3D"/>
    <w:rsid w:val="00FA4B45"/>
    <w:rsid w:val="00FA4F63"/>
    <w:rsid w:val="00FA5F25"/>
    <w:rsid w:val="00FB1B89"/>
    <w:rsid w:val="00FB1E72"/>
    <w:rsid w:val="00FB21FE"/>
    <w:rsid w:val="00FB2419"/>
    <w:rsid w:val="00FB292F"/>
    <w:rsid w:val="00FB2E84"/>
    <w:rsid w:val="00FB5250"/>
    <w:rsid w:val="00FB6159"/>
    <w:rsid w:val="00FB6168"/>
    <w:rsid w:val="00FB69E3"/>
    <w:rsid w:val="00FB752E"/>
    <w:rsid w:val="00FB77EF"/>
    <w:rsid w:val="00FB7B45"/>
    <w:rsid w:val="00FB7B57"/>
    <w:rsid w:val="00FC00A5"/>
    <w:rsid w:val="00FC0A28"/>
    <w:rsid w:val="00FC191D"/>
    <w:rsid w:val="00FC2033"/>
    <w:rsid w:val="00FC2603"/>
    <w:rsid w:val="00FC2BA9"/>
    <w:rsid w:val="00FC34A8"/>
    <w:rsid w:val="00FC34EF"/>
    <w:rsid w:val="00FC4833"/>
    <w:rsid w:val="00FC51E0"/>
    <w:rsid w:val="00FC5C3A"/>
    <w:rsid w:val="00FC5F31"/>
    <w:rsid w:val="00FC635B"/>
    <w:rsid w:val="00FC7C71"/>
    <w:rsid w:val="00FD073E"/>
    <w:rsid w:val="00FD0D19"/>
    <w:rsid w:val="00FD0F93"/>
    <w:rsid w:val="00FD114B"/>
    <w:rsid w:val="00FD1CD4"/>
    <w:rsid w:val="00FD1EF7"/>
    <w:rsid w:val="00FD1F9F"/>
    <w:rsid w:val="00FD37C9"/>
    <w:rsid w:val="00FD3BB7"/>
    <w:rsid w:val="00FD4CC5"/>
    <w:rsid w:val="00FD69A8"/>
    <w:rsid w:val="00FD797C"/>
    <w:rsid w:val="00FD7A6C"/>
    <w:rsid w:val="00FE099A"/>
    <w:rsid w:val="00FE1109"/>
    <w:rsid w:val="00FE21FD"/>
    <w:rsid w:val="00FE2B92"/>
    <w:rsid w:val="00FE3061"/>
    <w:rsid w:val="00FE363D"/>
    <w:rsid w:val="00FE3E7D"/>
    <w:rsid w:val="00FE4407"/>
    <w:rsid w:val="00FE50C0"/>
    <w:rsid w:val="00FE54EC"/>
    <w:rsid w:val="00FE557B"/>
    <w:rsid w:val="00FE6D16"/>
    <w:rsid w:val="00FE6F54"/>
    <w:rsid w:val="00FF05F8"/>
    <w:rsid w:val="00FF108D"/>
    <w:rsid w:val="00FF17B4"/>
    <w:rsid w:val="00FF1918"/>
    <w:rsid w:val="00FF5179"/>
    <w:rsid w:val="00FF5A83"/>
    <w:rsid w:val="00FF5C15"/>
    <w:rsid w:val="00FF5C9E"/>
    <w:rsid w:val="00FF5D9A"/>
    <w:rsid w:val="00FF66FC"/>
    <w:rsid w:val="00FF7764"/>
    <w:rsid w:val="00FF77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621B53"/>
    <w:pPr>
      <w:widowControl w:val="0"/>
      <w:spacing w:line="400" w:lineRule="exact"/>
      <w:jc w:val="both"/>
    </w:pPr>
    <w:rPr>
      <w:rFonts w:ascii="CG Times" w:eastAsia="楷体_GB2312" w:hAnsi="CG Times"/>
      <w:kern w:val="2"/>
      <w:sz w:val="24"/>
    </w:rPr>
  </w:style>
  <w:style w:type="paragraph" w:styleId="1">
    <w:name w:val="heading 1"/>
    <w:basedOn w:val="a0"/>
    <w:next w:val="a0"/>
    <w:link w:val="1Char"/>
    <w:autoRedefine/>
    <w:qFormat/>
    <w:rsid w:val="00033450"/>
    <w:pPr>
      <w:keepNext/>
      <w:keepLines/>
      <w:numPr>
        <w:numId w:val="3"/>
      </w:numPr>
      <w:spacing w:line="240" w:lineRule="auto"/>
      <w:jc w:val="left"/>
      <w:outlineLvl w:val="0"/>
    </w:pPr>
    <w:rPr>
      <w:rFonts w:ascii="Arial" w:hAnsi="Arial"/>
      <w:b/>
      <w:bCs/>
      <w:kern w:val="44"/>
      <w:szCs w:val="24"/>
    </w:rPr>
  </w:style>
  <w:style w:type="paragraph" w:styleId="2">
    <w:name w:val="heading 2"/>
    <w:basedOn w:val="a0"/>
    <w:next w:val="a0"/>
    <w:link w:val="2Char"/>
    <w:autoRedefine/>
    <w:qFormat/>
    <w:rsid w:val="00426526"/>
    <w:pPr>
      <w:keepNext/>
      <w:keepLines/>
      <w:numPr>
        <w:ilvl w:val="1"/>
        <w:numId w:val="3"/>
      </w:numPr>
      <w:ind w:rightChars="100" w:right="240"/>
      <w:jc w:val="left"/>
      <w:outlineLvl w:val="1"/>
    </w:pPr>
    <w:rPr>
      <w:rFonts w:ascii="宋体" w:hAnsi="宋体"/>
      <w:b/>
      <w:bCs/>
      <w:szCs w:val="24"/>
    </w:rPr>
  </w:style>
  <w:style w:type="paragraph" w:styleId="3">
    <w:name w:val="heading 3"/>
    <w:basedOn w:val="a0"/>
    <w:next w:val="a0"/>
    <w:link w:val="3Char"/>
    <w:qFormat/>
    <w:rsid w:val="00621B53"/>
    <w:pPr>
      <w:keepNext/>
      <w:keepLines/>
      <w:numPr>
        <w:ilvl w:val="2"/>
        <w:numId w:val="3"/>
      </w:numPr>
      <w:ind w:rightChars="100" w:right="100"/>
      <w:jc w:val="left"/>
      <w:outlineLvl w:val="2"/>
    </w:pPr>
    <w:rPr>
      <w:rFonts w:ascii="Arial" w:hAnsi="Arial"/>
      <w:b/>
      <w:bCs/>
      <w:szCs w:val="24"/>
    </w:rPr>
  </w:style>
  <w:style w:type="paragraph" w:styleId="4">
    <w:name w:val="heading 4"/>
    <w:basedOn w:val="a0"/>
    <w:next w:val="a0"/>
    <w:qFormat/>
    <w:rsid w:val="00621B53"/>
    <w:pPr>
      <w:keepNext/>
      <w:keepLines/>
      <w:numPr>
        <w:ilvl w:val="3"/>
        <w:numId w:val="3"/>
      </w:numPr>
      <w:ind w:rightChars="100" w:right="100"/>
      <w:jc w:val="left"/>
      <w:outlineLvl w:val="3"/>
    </w:pPr>
    <w:rPr>
      <w:rFonts w:ascii="Arial" w:hAnsi="Arial"/>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itemlist">
    <w:name w:val="item list"/>
    <w:basedOn w:val="a0"/>
    <w:autoRedefine/>
    <w:rsid w:val="00621B53"/>
    <w:pPr>
      <w:numPr>
        <w:numId w:val="1"/>
      </w:numPr>
      <w:tabs>
        <w:tab w:val="clear" w:pos="760"/>
        <w:tab w:val="num" w:pos="360"/>
      </w:tabs>
      <w:autoSpaceDE w:val="0"/>
      <w:autoSpaceDN w:val="0"/>
      <w:adjustRightInd w:val="0"/>
      <w:spacing w:line="360" w:lineRule="auto"/>
      <w:ind w:left="0" w:firstLineChars="200" w:firstLine="420"/>
      <w:jc w:val="left"/>
    </w:pPr>
    <w:rPr>
      <w:rFonts w:ascii="宋体" w:eastAsia="宋体" w:hAnsi="宋体" w:cs="仿宋"/>
      <w:color w:val="000000"/>
      <w:kern w:val="0"/>
      <w:sz w:val="21"/>
      <w:szCs w:val="22"/>
      <w:lang w:val="zh-CN"/>
    </w:rPr>
  </w:style>
  <w:style w:type="paragraph" w:styleId="40">
    <w:name w:val="toc 4"/>
    <w:basedOn w:val="a0"/>
    <w:next w:val="a0"/>
    <w:autoRedefine/>
    <w:uiPriority w:val="39"/>
    <w:rsid w:val="00621B53"/>
    <w:pPr>
      <w:tabs>
        <w:tab w:val="left" w:pos="1400"/>
        <w:tab w:val="right" w:leader="dot" w:pos="9072"/>
      </w:tabs>
      <w:spacing w:line="320" w:lineRule="exact"/>
      <w:ind w:leftChars="300" w:left="720"/>
      <w:jc w:val="left"/>
    </w:pPr>
    <w:rPr>
      <w:rFonts w:ascii="Times New Roman" w:hAnsi="Times New Roman"/>
      <w:sz w:val="18"/>
      <w:szCs w:val="18"/>
    </w:rPr>
  </w:style>
  <w:style w:type="paragraph" w:styleId="30">
    <w:name w:val="toc 3"/>
    <w:basedOn w:val="a0"/>
    <w:next w:val="a0"/>
    <w:autoRedefine/>
    <w:uiPriority w:val="39"/>
    <w:rsid w:val="00621B53"/>
    <w:pPr>
      <w:tabs>
        <w:tab w:val="left" w:pos="1400"/>
        <w:tab w:val="right" w:leader="dot" w:pos="9072"/>
      </w:tabs>
      <w:spacing w:line="320" w:lineRule="exact"/>
      <w:ind w:leftChars="200" w:left="480"/>
      <w:jc w:val="left"/>
    </w:pPr>
    <w:rPr>
      <w:rFonts w:ascii="Times New Roman" w:hAnsi="Times New Roman"/>
      <w:iCs/>
      <w:noProof/>
      <w:sz w:val="21"/>
    </w:rPr>
  </w:style>
  <w:style w:type="paragraph" w:styleId="20">
    <w:name w:val="toc 2"/>
    <w:basedOn w:val="a0"/>
    <w:next w:val="a0"/>
    <w:autoRedefine/>
    <w:uiPriority w:val="39"/>
    <w:rsid w:val="00621B53"/>
    <w:pPr>
      <w:tabs>
        <w:tab w:val="left" w:pos="774"/>
        <w:tab w:val="right" w:leader="dot" w:pos="9072"/>
      </w:tabs>
      <w:spacing w:line="320" w:lineRule="exact"/>
      <w:ind w:leftChars="100" w:left="240"/>
      <w:jc w:val="left"/>
    </w:pPr>
    <w:rPr>
      <w:rFonts w:ascii="Times New Roman" w:hAnsi="Times New Roman"/>
      <w:smallCaps/>
      <w:sz w:val="21"/>
    </w:rPr>
  </w:style>
  <w:style w:type="paragraph" w:styleId="10">
    <w:name w:val="toc 1"/>
    <w:basedOn w:val="a0"/>
    <w:next w:val="a0"/>
    <w:autoRedefine/>
    <w:uiPriority w:val="39"/>
    <w:rsid w:val="00621B53"/>
    <w:pPr>
      <w:tabs>
        <w:tab w:val="left" w:pos="645"/>
        <w:tab w:val="right" w:leader="dot" w:pos="9072"/>
      </w:tabs>
      <w:spacing w:line="320" w:lineRule="exact"/>
      <w:jc w:val="left"/>
    </w:pPr>
    <w:rPr>
      <w:rFonts w:ascii="Times New Roman" w:hAnsi="Times New Roman"/>
      <w:b/>
      <w:bCs/>
      <w:caps/>
      <w:sz w:val="21"/>
    </w:rPr>
  </w:style>
  <w:style w:type="paragraph" w:styleId="a4">
    <w:name w:val="Body Text"/>
    <w:basedOn w:val="a0"/>
    <w:rsid w:val="00621B53"/>
    <w:pPr>
      <w:adjustRightInd w:val="0"/>
      <w:spacing w:line="400" w:lineRule="atLeast"/>
      <w:textAlignment w:val="baseline"/>
    </w:pPr>
    <w:rPr>
      <w:rFonts w:ascii="Times New Roman" w:hAnsi="Times New Roman"/>
      <w:kern w:val="0"/>
    </w:rPr>
  </w:style>
  <w:style w:type="paragraph" w:styleId="a5">
    <w:name w:val="Block Text"/>
    <w:basedOn w:val="a0"/>
    <w:rsid w:val="00621B53"/>
    <w:pPr>
      <w:ind w:left="980" w:right="805" w:hanging="280"/>
      <w:jc w:val="center"/>
    </w:pPr>
    <w:rPr>
      <w:b/>
      <w:sz w:val="52"/>
    </w:rPr>
  </w:style>
  <w:style w:type="paragraph" w:styleId="a6">
    <w:name w:val="header"/>
    <w:basedOn w:val="a0"/>
    <w:rsid w:val="00621B53"/>
    <w:pPr>
      <w:pBdr>
        <w:bottom w:val="single" w:sz="6" w:space="1" w:color="auto"/>
      </w:pBdr>
      <w:tabs>
        <w:tab w:val="center" w:pos="4153"/>
        <w:tab w:val="right" w:pos="8306"/>
      </w:tabs>
      <w:snapToGrid w:val="0"/>
      <w:jc w:val="center"/>
    </w:pPr>
    <w:rPr>
      <w:sz w:val="18"/>
      <w:szCs w:val="18"/>
    </w:rPr>
  </w:style>
  <w:style w:type="paragraph" w:styleId="a7">
    <w:name w:val="footer"/>
    <w:basedOn w:val="a0"/>
    <w:rsid w:val="00621B53"/>
    <w:pPr>
      <w:tabs>
        <w:tab w:val="center" w:pos="4153"/>
        <w:tab w:val="right" w:pos="8306"/>
      </w:tabs>
      <w:snapToGrid w:val="0"/>
      <w:jc w:val="left"/>
    </w:pPr>
    <w:rPr>
      <w:sz w:val="18"/>
      <w:szCs w:val="18"/>
    </w:rPr>
  </w:style>
  <w:style w:type="paragraph" w:customStyle="1" w:styleId="a">
    <w:name w:val="资料参考清单"/>
    <w:basedOn w:val="a4"/>
    <w:autoRedefine/>
    <w:rsid w:val="00621B53"/>
    <w:pPr>
      <w:numPr>
        <w:numId w:val="2"/>
      </w:numPr>
      <w:autoSpaceDE w:val="0"/>
      <w:autoSpaceDN w:val="0"/>
      <w:spacing w:after="120" w:line="360" w:lineRule="auto"/>
      <w:ind w:left="420" w:hangingChars="200" w:hanging="200"/>
      <w:jc w:val="left"/>
      <w:textAlignment w:val="auto"/>
    </w:pPr>
    <w:rPr>
      <w:rFonts w:eastAsia="宋体"/>
      <w:sz w:val="21"/>
    </w:rPr>
  </w:style>
  <w:style w:type="paragraph" w:styleId="a8">
    <w:name w:val="endnote text"/>
    <w:basedOn w:val="a0"/>
    <w:semiHidden/>
    <w:rsid w:val="00621B53"/>
    <w:pPr>
      <w:snapToGrid w:val="0"/>
      <w:jc w:val="left"/>
    </w:pPr>
  </w:style>
  <w:style w:type="character" w:styleId="a9">
    <w:name w:val="endnote reference"/>
    <w:basedOn w:val="a1"/>
    <w:semiHidden/>
    <w:rsid w:val="00621B53"/>
    <w:rPr>
      <w:vertAlign w:val="superscript"/>
    </w:rPr>
  </w:style>
  <w:style w:type="paragraph" w:styleId="aa">
    <w:name w:val="Date"/>
    <w:basedOn w:val="a0"/>
    <w:next w:val="a0"/>
    <w:link w:val="Char"/>
    <w:rsid w:val="00621B53"/>
  </w:style>
  <w:style w:type="character" w:styleId="ab">
    <w:name w:val="Hyperlink"/>
    <w:basedOn w:val="a1"/>
    <w:uiPriority w:val="99"/>
    <w:rsid w:val="00621B53"/>
    <w:rPr>
      <w:color w:val="0000FF"/>
      <w:u w:val="single"/>
    </w:rPr>
  </w:style>
  <w:style w:type="paragraph" w:customStyle="1" w:styleId="InfoBlue">
    <w:name w:val="InfoBlue"/>
    <w:basedOn w:val="a0"/>
    <w:next w:val="a4"/>
    <w:autoRedefine/>
    <w:rsid w:val="00621B53"/>
    <w:pPr>
      <w:tabs>
        <w:tab w:val="left" w:pos="560"/>
      </w:tabs>
      <w:ind w:firstLineChars="100" w:firstLine="100"/>
      <w:jc w:val="left"/>
    </w:pPr>
    <w:rPr>
      <w:rFonts w:ascii="楷体_GB2312" w:hAnsi="宋体"/>
      <w:snapToGrid w:val="0"/>
      <w:color w:val="0000FF"/>
      <w:kern w:val="0"/>
      <w:szCs w:val="24"/>
    </w:rPr>
  </w:style>
  <w:style w:type="character" w:styleId="ac">
    <w:name w:val="footnote reference"/>
    <w:basedOn w:val="a1"/>
    <w:semiHidden/>
    <w:rsid w:val="00621B53"/>
    <w:rPr>
      <w:vertAlign w:val="superscript"/>
    </w:rPr>
  </w:style>
  <w:style w:type="paragraph" w:customStyle="1" w:styleId="ad">
    <w:name w:val="表格正文"/>
    <w:basedOn w:val="a0"/>
    <w:rsid w:val="00621B53"/>
    <w:pPr>
      <w:widowControl/>
      <w:tabs>
        <w:tab w:val="num" w:pos="1702"/>
      </w:tabs>
      <w:overflowPunct w:val="0"/>
      <w:autoSpaceDE w:val="0"/>
      <w:autoSpaceDN w:val="0"/>
      <w:adjustRightInd w:val="0"/>
      <w:spacing w:beforeLines="15" w:afterLines="15"/>
    </w:pPr>
    <w:rPr>
      <w:rFonts w:ascii="Times New Roman" w:hAnsi="Times New Roman"/>
      <w:kern w:val="0"/>
      <w:szCs w:val="24"/>
    </w:rPr>
  </w:style>
  <w:style w:type="paragraph" w:customStyle="1" w:styleId="ae">
    <w:name w:val="表格栏头"/>
    <w:basedOn w:val="ad"/>
    <w:next w:val="ad"/>
    <w:rsid w:val="00621B53"/>
    <w:pPr>
      <w:tabs>
        <w:tab w:val="clear" w:pos="1702"/>
      </w:tabs>
      <w:spacing w:before="60" w:after="60"/>
      <w:textAlignment w:val="baseline"/>
    </w:pPr>
    <w:rPr>
      <w:rFonts w:ascii="Tahoma" w:eastAsia="宋体" w:hAnsi="Tahoma"/>
      <w:b/>
    </w:rPr>
  </w:style>
  <w:style w:type="paragraph" w:styleId="5">
    <w:name w:val="toc 5"/>
    <w:basedOn w:val="a0"/>
    <w:next w:val="a0"/>
    <w:autoRedefine/>
    <w:uiPriority w:val="39"/>
    <w:rsid w:val="00621B53"/>
    <w:pPr>
      <w:ind w:left="1120"/>
      <w:jc w:val="left"/>
    </w:pPr>
    <w:rPr>
      <w:rFonts w:ascii="Times New Roman" w:hAnsi="Times New Roman"/>
      <w:sz w:val="18"/>
      <w:szCs w:val="18"/>
    </w:rPr>
  </w:style>
  <w:style w:type="paragraph" w:styleId="6">
    <w:name w:val="toc 6"/>
    <w:basedOn w:val="a0"/>
    <w:next w:val="a0"/>
    <w:autoRedefine/>
    <w:uiPriority w:val="39"/>
    <w:rsid w:val="00621B53"/>
    <w:pPr>
      <w:ind w:left="1400"/>
      <w:jc w:val="left"/>
    </w:pPr>
    <w:rPr>
      <w:rFonts w:ascii="Times New Roman" w:hAnsi="Times New Roman"/>
      <w:sz w:val="18"/>
      <w:szCs w:val="18"/>
    </w:rPr>
  </w:style>
  <w:style w:type="paragraph" w:styleId="7">
    <w:name w:val="toc 7"/>
    <w:basedOn w:val="a0"/>
    <w:next w:val="a0"/>
    <w:autoRedefine/>
    <w:uiPriority w:val="39"/>
    <w:rsid w:val="00621B53"/>
    <w:pPr>
      <w:ind w:left="1680"/>
      <w:jc w:val="left"/>
    </w:pPr>
    <w:rPr>
      <w:rFonts w:ascii="Times New Roman" w:hAnsi="Times New Roman"/>
      <w:sz w:val="18"/>
      <w:szCs w:val="18"/>
    </w:rPr>
  </w:style>
  <w:style w:type="paragraph" w:styleId="8">
    <w:name w:val="toc 8"/>
    <w:basedOn w:val="a0"/>
    <w:next w:val="a0"/>
    <w:autoRedefine/>
    <w:uiPriority w:val="39"/>
    <w:rsid w:val="00621B53"/>
    <w:pPr>
      <w:ind w:left="1960"/>
      <w:jc w:val="left"/>
    </w:pPr>
    <w:rPr>
      <w:rFonts w:ascii="Times New Roman" w:hAnsi="Times New Roman"/>
      <w:sz w:val="18"/>
      <w:szCs w:val="18"/>
    </w:rPr>
  </w:style>
  <w:style w:type="paragraph" w:styleId="9">
    <w:name w:val="toc 9"/>
    <w:basedOn w:val="a0"/>
    <w:next w:val="a0"/>
    <w:autoRedefine/>
    <w:uiPriority w:val="39"/>
    <w:rsid w:val="00621B53"/>
    <w:pPr>
      <w:ind w:left="2240"/>
      <w:jc w:val="left"/>
    </w:pPr>
    <w:rPr>
      <w:rFonts w:ascii="Times New Roman" w:hAnsi="Times New Roman"/>
      <w:sz w:val="18"/>
      <w:szCs w:val="18"/>
    </w:rPr>
  </w:style>
  <w:style w:type="paragraph" w:styleId="af">
    <w:name w:val="caption"/>
    <w:basedOn w:val="a0"/>
    <w:next w:val="a0"/>
    <w:qFormat/>
    <w:rsid w:val="00621B53"/>
    <w:rPr>
      <w:rFonts w:ascii="Arial" w:eastAsia="黑体" w:hAnsi="Arial" w:cs="Arial"/>
      <w:sz w:val="20"/>
    </w:rPr>
  </w:style>
  <w:style w:type="paragraph" w:customStyle="1" w:styleId="Default">
    <w:name w:val="Default"/>
    <w:rsid w:val="00621B53"/>
    <w:pPr>
      <w:autoSpaceDE w:val="0"/>
      <w:autoSpaceDN w:val="0"/>
      <w:adjustRightInd w:val="0"/>
    </w:pPr>
    <w:rPr>
      <w:rFonts w:ascii="宋体"/>
      <w:color w:val="000000"/>
      <w:sz w:val="24"/>
      <w:szCs w:val="24"/>
    </w:rPr>
  </w:style>
  <w:style w:type="paragraph" w:styleId="af0">
    <w:name w:val="Normal Indent"/>
    <w:basedOn w:val="a0"/>
    <w:link w:val="Char0"/>
    <w:rsid w:val="00621B53"/>
    <w:pPr>
      <w:spacing w:beforeLines="50" w:afterLines="50" w:line="240" w:lineRule="auto"/>
      <w:ind w:firstLineChars="200" w:firstLine="420"/>
    </w:pPr>
    <w:rPr>
      <w:rFonts w:ascii="Times New Roman" w:eastAsia="宋体" w:hAnsi="Times New Roman"/>
      <w:szCs w:val="24"/>
    </w:rPr>
  </w:style>
  <w:style w:type="character" w:styleId="af1">
    <w:name w:val="page number"/>
    <w:basedOn w:val="a1"/>
    <w:rsid w:val="00621B53"/>
  </w:style>
  <w:style w:type="table" w:styleId="af2">
    <w:name w:val="Table Grid"/>
    <w:basedOn w:val="a2"/>
    <w:uiPriority w:val="59"/>
    <w:rsid w:val="00621B5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
    <w:name w:val="Char Char"/>
    <w:basedOn w:val="a1"/>
    <w:rsid w:val="00D45868"/>
    <w:rPr>
      <w:rFonts w:eastAsia="宋体"/>
      <w:kern w:val="2"/>
      <w:sz w:val="24"/>
      <w:szCs w:val="24"/>
      <w:lang w:val="en-US" w:eastAsia="zh-CN" w:bidi="ar-SA"/>
    </w:rPr>
  </w:style>
  <w:style w:type="table" w:styleId="70">
    <w:name w:val="Table Grid 7"/>
    <w:basedOn w:val="a2"/>
    <w:rsid w:val="00621B53"/>
    <w:pPr>
      <w:widowControl w:val="0"/>
      <w:spacing w:line="40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ighlightedVariable">
    <w:name w:val="Highlighted Variable"/>
    <w:basedOn w:val="a1"/>
    <w:rsid w:val="00621B53"/>
    <w:rPr>
      <w:color w:val="0000FF"/>
    </w:rPr>
  </w:style>
  <w:style w:type="paragraph" w:styleId="af3">
    <w:name w:val="Balloon Text"/>
    <w:basedOn w:val="a0"/>
    <w:semiHidden/>
    <w:rsid w:val="00621B53"/>
    <w:rPr>
      <w:sz w:val="18"/>
      <w:szCs w:val="18"/>
    </w:rPr>
  </w:style>
  <w:style w:type="paragraph" w:customStyle="1" w:styleId="ISMS-2">
    <w:name w:val="ISMS-列表2"/>
    <w:basedOn w:val="a0"/>
    <w:rsid w:val="008C67B2"/>
    <w:pPr>
      <w:numPr>
        <w:numId w:val="5"/>
      </w:numPr>
      <w:spacing w:line="360" w:lineRule="auto"/>
    </w:pPr>
    <w:rPr>
      <w:rFonts w:ascii="宋体" w:eastAsia="宋体" w:hAnsi="宋体"/>
      <w:szCs w:val="24"/>
    </w:rPr>
  </w:style>
  <w:style w:type="paragraph" w:customStyle="1" w:styleId="ISMS-3">
    <w:name w:val="ISMS-列表3"/>
    <w:basedOn w:val="a0"/>
    <w:rsid w:val="008C67B2"/>
    <w:pPr>
      <w:numPr>
        <w:numId w:val="4"/>
      </w:numPr>
      <w:autoSpaceDE w:val="0"/>
      <w:autoSpaceDN w:val="0"/>
      <w:adjustRightInd w:val="0"/>
      <w:spacing w:line="360" w:lineRule="auto"/>
    </w:pPr>
    <w:rPr>
      <w:rFonts w:ascii="宋体" w:eastAsia="宋体" w:hAnsi="宋体"/>
      <w:kern w:val="0"/>
      <w:szCs w:val="24"/>
    </w:rPr>
  </w:style>
  <w:style w:type="character" w:customStyle="1" w:styleId="Char0">
    <w:name w:val="正文缩进 Char"/>
    <w:basedOn w:val="a1"/>
    <w:link w:val="af0"/>
    <w:rsid w:val="00621B53"/>
    <w:rPr>
      <w:rFonts w:eastAsia="宋体"/>
      <w:kern w:val="2"/>
      <w:sz w:val="24"/>
      <w:szCs w:val="24"/>
      <w:lang w:val="en-US" w:eastAsia="zh-CN" w:bidi="ar-SA"/>
    </w:rPr>
  </w:style>
  <w:style w:type="paragraph" w:styleId="af4">
    <w:name w:val="Document Map"/>
    <w:basedOn w:val="a0"/>
    <w:semiHidden/>
    <w:rsid w:val="000A0D5C"/>
    <w:pPr>
      <w:shd w:val="clear" w:color="auto" w:fill="000080"/>
    </w:pPr>
  </w:style>
  <w:style w:type="character" w:customStyle="1" w:styleId="CharChar0">
    <w:name w:val="Char Char"/>
    <w:rsid w:val="0074519E"/>
    <w:rPr>
      <w:rFonts w:eastAsia="宋体"/>
      <w:kern w:val="2"/>
      <w:sz w:val="24"/>
      <w:szCs w:val="24"/>
      <w:lang w:val="en-US" w:eastAsia="zh-CN" w:bidi="ar-SA"/>
    </w:rPr>
  </w:style>
  <w:style w:type="paragraph" w:customStyle="1" w:styleId="Char1">
    <w:name w:val="Char"/>
    <w:basedOn w:val="a0"/>
    <w:rsid w:val="0074519E"/>
    <w:pPr>
      <w:widowControl/>
      <w:spacing w:line="360" w:lineRule="auto"/>
      <w:jc w:val="left"/>
    </w:pPr>
    <w:rPr>
      <w:rFonts w:ascii="Verdana" w:eastAsia="宋体" w:hAnsi="Verdana"/>
      <w:kern w:val="0"/>
      <w:sz w:val="21"/>
      <w:lang w:eastAsia="en-US"/>
    </w:rPr>
  </w:style>
  <w:style w:type="character" w:customStyle="1" w:styleId="2Char">
    <w:name w:val="标题 2 Char"/>
    <w:link w:val="2"/>
    <w:rsid w:val="00426526"/>
    <w:rPr>
      <w:rFonts w:ascii="宋体" w:eastAsia="楷体_GB2312" w:hAnsi="宋体"/>
      <w:b/>
      <w:bCs/>
      <w:kern w:val="2"/>
      <w:sz w:val="24"/>
      <w:szCs w:val="24"/>
    </w:rPr>
  </w:style>
  <w:style w:type="paragraph" w:customStyle="1" w:styleId="Char2">
    <w:name w:val="Char"/>
    <w:basedOn w:val="a0"/>
    <w:rsid w:val="0074519E"/>
    <w:pPr>
      <w:widowControl/>
      <w:spacing w:line="360" w:lineRule="auto"/>
      <w:jc w:val="left"/>
    </w:pPr>
    <w:rPr>
      <w:rFonts w:ascii="Verdana" w:eastAsia="宋体" w:hAnsi="Verdana"/>
      <w:kern w:val="0"/>
      <w:sz w:val="21"/>
      <w:lang w:eastAsia="en-US"/>
    </w:rPr>
  </w:style>
  <w:style w:type="paragraph" w:styleId="af5">
    <w:name w:val="Revision"/>
    <w:hidden/>
    <w:uiPriority w:val="99"/>
    <w:semiHidden/>
    <w:rsid w:val="0074519E"/>
    <w:rPr>
      <w:rFonts w:ascii="CG Times" w:eastAsia="楷体_GB2312" w:hAnsi="CG Times"/>
      <w:kern w:val="2"/>
      <w:sz w:val="24"/>
    </w:rPr>
  </w:style>
  <w:style w:type="paragraph" w:customStyle="1" w:styleId="msolistparagraph0">
    <w:name w:val="msolistparagraph"/>
    <w:basedOn w:val="a0"/>
    <w:rsid w:val="0074519E"/>
    <w:pPr>
      <w:widowControl/>
      <w:spacing w:line="240" w:lineRule="auto"/>
      <w:ind w:firstLine="420"/>
    </w:pPr>
    <w:rPr>
      <w:rFonts w:ascii="Calibri" w:eastAsia="宋体" w:hAnsi="Calibri" w:cs="宋体"/>
      <w:kern w:val="0"/>
      <w:sz w:val="21"/>
      <w:szCs w:val="21"/>
    </w:rPr>
  </w:style>
  <w:style w:type="paragraph" w:styleId="af6">
    <w:name w:val="Plain Text"/>
    <w:basedOn w:val="a0"/>
    <w:link w:val="Char3"/>
    <w:uiPriority w:val="99"/>
    <w:unhideWhenUsed/>
    <w:rsid w:val="0074519E"/>
    <w:pPr>
      <w:spacing w:line="240" w:lineRule="auto"/>
      <w:jc w:val="left"/>
    </w:pPr>
    <w:rPr>
      <w:rFonts w:ascii="Calibri" w:eastAsia="宋体" w:hAnsi="Courier New" w:cs="Courier New"/>
      <w:sz w:val="21"/>
      <w:szCs w:val="21"/>
    </w:rPr>
  </w:style>
  <w:style w:type="character" w:customStyle="1" w:styleId="Char3">
    <w:name w:val="纯文本 Char"/>
    <w:basedOn w:val="a1"/>
    <w:link w:val="af6"/>
    <w:uiPriority w:val="99"/>
    <w:rsid w:val="0074519E"/>
    <w:rPr>
      <w:rFonts w:ascii="Calibri" w:hAnsi="Courier New" w:cs="Courier New"/>
      <w:kern w:val="2"/>
      <w:sz w:val="21"/>
      <w:szCs w:val="21"/>
    </w:rPr>
  </w:style>
  <w:style w:type="paragraph" w:styleId="af7">
    <w:name w:val="List Paragraph"/>
    <w:basedOn w:val="a0"/>
    <w:uiPriority w:val="34"/>
    <w:qFormat/>
    <w:rsid w:val="0074519E"/>
    <w:pPr>
      <w:ind w:firstLineChars="200" w:firstLine="420"/>
    </w:pPr>
  </w:style>
  <w:style w:type="character" w:customStyle="1" w:styleId="Char">
    <w:name w:val="日期 Char"/>
    <w:basedOn w:val="a1"/>
    <w:link w:val="aa"/>
    <w:rsid w:val="004B27AA"/>
    <w:rPr>
      <w:rFonts w:ascii="CG Times" w:eastAsia="楷体_GB2312" w:hAnsi="CG Times"/>
      <w:kern w:val="2"/>
      <w:sz w:val="24"/>
    </w:rPr>
  </w:style>
  <w:style w:type="character" w:customStyle="1" w:styleId="1Char">
    <w:name w:val="标题 1 Char"/>
    <w:basedOn w:val="a1"/>
    <w:link w:val="1"/>
    <w:rsid w:val="00033450"/>
    <w:rPr>
      <w:rFonts w:ascii="Arial" w:eastAsia="楷体_GB2312" w:hAnsi="Arial"/>
      <w:b/>
      <w:bCs/>
      <w:kern w:val="44"/>
      <w:sz w:val="24"/>
      <w:szCs w:val="24"/>
    </w:rPr>
  </w:style>
  <w:style w:type="character" w:customStyle="1" w:styleId="3Char">
    <w:name w:val="标题 3 Char"/>
    <w:link w:val="3"/>
    <w:rsid w:val="00C95C99"/>
    <w:rPr>
      <w:rFonts w:ascii="Arial" w:eastAsia="楷体_GB2312" w:hAnsi="Arial"/>
      <w:b/>
      <w:bCs/>
      <w:kern w:val="2"/>
      <w:sz w:val="24"/>
      <w:szCs w:val="24"/>
    </w:rPr>
  </w:style>
  <w:style w:type="character" w:customStyle="1" w:styleId="WW8Num26z5">
    <w:name w:val="WW8Num26z5"/>
    <w:rsid w:val="00F43152"/>
    <w:rPr>
      <w:rFonts w:ascii="Wingdings" w:hAnsi="Wingdings"/>
    </w:rPr>
  </w:style>
  <w:style w:type="character" w:styleId="af8">
    <w:name w:val="annotation reference"/>
    <w:basedOn w:val="a1"/>
    <w:rsid w:val="00F0428C"/>
    <w:rPr>
      <w:sz w:val="21"/>
      <w:szCs w:val="21"/>
    </w:rPr>
  </w:style>
  <w:style w:type="paragraph" w:styleId="af9">
    <w:name w:val="annotation text"/>
    <w:basedOn w:val="a0"/>
    <w:link w:val="Char4"/>
    <w:rsid w:val="00F0428C"/>
    <w:pPr>
      <w:jc w:val="left"/>
    </w:pPr>
  </w:style>
  <w:style w:type="character" w:customStyle="1" w:styleId="Char4">
    <w:name w:val="批注文字 Char"/>
    <w:basedOn w:val="a1"/>
    <w:link w:val="af9"/>
    <w:rsid w:val="00F0428C"/>
    <w:rPr>
      <w:rFonts w:ascii="CG Times" w:eastAsia="楷体_GB2312" w:hAnsi="CG Times"/>
      <w:kern w:val="2"/>
      <w:sz w:val="24"/>
    </w:rPr>
  </w:style>
  <w:style w:type="paragraph" w:styleId="afa">
    <w:name w:val="annotation subject"/>
    <w:basedOn w:val="af9"/>
    <w:next w:val="af9"/>
    <w:link w:val="Char5"/>
    <w:rsid w:val="00F0428C"/>
    <w:rPr>
      <w:b/>
      <w:bCs/>
    </w:rPr>
  </w:style>
  <w:style w:type="character" w:customStyle="1" w:styleId="Char5">
    <w:name w:val="批注主题 Char"/>
    <w:basedOn w:val="Char4"/>
    <w:link w:val="afa"/>
    <w:rsid w:val="00F0428C"/>
    <w:rPr>
      <w:rFonts w:ascii="CG Times" w:eastAsia="楷体_GB2312" w:hAnsi="CG Times"/>
      <w:b/>
      <w:bCs/>
      <w:kern w:val="2"/>
      <w:sz w:val="24"/>
    </w:rPr>
  </w:style>
  <w:style w:type="character" w:styleId="afb">
    <w:name w:val="Strong"/>
    <w:basedOn w:val="a1"/>
    <w:uiPriority w:val="22"/>
    <w:qFormat/>
    <w:rsid w:val="00E517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621B53"/>
    <w:pPr>
      <w:widowControl w:val="0"/>
      <w:spacing w:line="400" w:lineRule="exact"/>
      <w:jc w:val="both"/>
    </w:pPr>
    <w:rPr>
      <w:rFonts w:ascii="CG Times" w:eastAsia="楷体_GB2312" w:hAnsi="CG Times"/>
      <w:kern w:val="2"/>
      <w:sz w:val="24"/>
    </w:rPr>
  </w:style>
  <w:style w:type="paragraph" w:styleId="1">
    <w:name w:val="heading 1"/>
    <w:basedOn w:val="a0"/>
    <w:next w:val="a0"/>
    <w:link w:val="1Char"/>
    <w:autoRedefine/>
    <w:qFormat/>
    <w:rsid w:val="00033450"/>
    <w:pPr>
      <w:keepNext/>
      <w:keepLines/>
      <w:numPr>
        <w:numId w:val="3"/>
      </w:numPr>
      <w:spacing w:line="240" w:lineRule="auto"/>
      <w:jc w:val="left"/>
      <w:outlineLvl w:val="0"/>
    </w:pPr>
    <w:rPr>
      <w:rFonts w:ascii="Arial" w:hAnsi="Arial"/>
      <w:b/>
      <w:bCs/>
      <w:kern w:val="44"/>
      <w:szCs w:val="24"/>
    </w:rPr>
  </w:style>
  <w:style w:type="paragraph" w:styleId="2">
    <w:name w:val="heading 2"/>
    <w:basedOn w:val="a0"/>
    <w:next w:val="a0"/>
    <w:link w:val="2Char"/>
    <w:autoRedefine/>
    <w:qFormat/>
    <w:rsid w:val="00426526"/>
    <w:pPr>
      <w:keepNext/>
      <w:keepLines/>
      <w:numPr>
        <w:ilvl w:val="1"/>
        <w:numId w:val="3"/>
      </w:numPr>
      <w:ind w:rightChars="100" w:right="240"/>
      <w:jc w:val="left"/>
      <w:outlineLvl w:val="1"/>
    </w:pPr>
    <w:rPr>
      <w:rFonts w:ascii="宋体" w:hAnsi="宋体"/>
      <w:b/>
      <w:bCs/>
      <w:szCs w:val="24"/>
    </w:rPr>
  </w:style>
  <w:style w:type="paragraph" w:styleId="3">
    <w:name w:val="heading 3"/>
    <w:basedOn w:val="a0"/>
    <w:next w:val="a0"/>
    <w:link w:val="3Char"/>
    <w:qFormat/>
    <w:rsid w:val="00621B53"/>
    <w:pPr>
      <w:keepNext/>
      <w:keepLines/>
      <w:numPr>
        <w:ilvl w:val="2"/>
        <w:numId w:val="3"/>
      </w:numPr>
      <w:ind w:rightChars="100" w:right="100"/>
      <w:jc w:val="left"/>
      <w:outlineLvl w:val="2"/>
    </w:pPr>
    <w:rPr>
      <w:rFonts w:ascii="Arial" w:hAnsi="Arial"/>
      <w:b/>
      <w:bCs/>
      <w:szCs w:val="24"/>
    </w:rPr>
  </w:style>
  <w:style w:type="paragraph" w:styleId="4">
    <w:name w:val="heading 4"/>
    <w:basedOn w:val="a0"/>
    <w:next w:val="a0"/>
    <w:qFormat/>
    <w:rsid w:val="00621B53"/>
    <w:pPr>
      <w:keepNext/>
      <w:keepLines/>
      <w:numPr>
        <w:ilvl w:val="3"/>
        <w:numId w:val="3"/>
      </w:numPr>
      <w:ind w:rightChars="100" w:right="100"/>
      <w:jc w:val="left"/>
      <w:outlineLvl w:val="3"/>
    </w:pPr>
    <w:rPr>
      <w:rFonts w:ascii="Arial" w:hAnsi="Arial"/>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itemlist">
    <w:name w:val="item list"/>
    <w:basedOn w:val="a0"/>
    <w:autoRedefine/>
    <w:rsid w:val="00621B53"/>
    <w:pPr>
      <w:numPr>
        <w:numId w:val="1"/>
      </w:numPr>
      <w:tabs>
        <w:tab w:val="clear" w:pos="760"/>
        <w:tab w:val="num" w:pos="360"/>
      </w:tabs>
      <w:autoSpaceDE w:val="0"/>
      <w:autoSpaceDN w:val="0"/>
      <w:adjustRightInd w:val="0"/>
      <w:spacing w:line="360" w:lineRule="auto"/>
      <w:ind w:left="0" w:firstLineChars="200" w:firstLine="420"/>
      <w:jc w:val="left"/>
    </w:pPr>
    <w:rPr>
      <w:rFonts w:ascii="宋体" w:eastAsia="宋体" w:hAnsi="宋体" w:cs="仿宋"/>
      <w:color w:val="000000"/>
      <w:kern w:val="0"/>
      <w:sz w:val="21"/>
      <w:szCs w:val="22"/>
      <w:lang w:val="zh-CN"/>
    </w:rPr>
  </w:style>
  <w:style w:type="paragraph" w:styleId="40">
    <w:name w:val="toc 4"/>
    <w:basedOn w:val="a0"/>
    <w:next w:val="a0"/>
    <w:autoRedefine/>
    <w:uiPriority w:val="39"/>
    <w:rsid w:val="00621B53"/>
    <w:pPr>
      <w:tabs>
        <w:tab w:val="left" w:pos="1400"/>
        <w:tab w:val="right" w:leader="dot" w:pos="9072"/>
      </w:tabs>
      <w:spacing w:line="320" w:lineRule="exact"/>
      <w:ind w:leftChars="300" w:left="720"/>
      <w:jc w:val="left"/>
    </w:pPr>
    <w:rPr>
      <w:rFonts w:ascii="Times New Roman" w:hAnsi="Times New Roman"/>
      <w:sz w:val="18"/>
      <w:szCs w:val="18"/>
    </w:rPr>
  </w:style>
  <w:style w:type="paragraph" w:styleId="30">
    <w:name w:val="toc 3"/>
    <w:basedOn w:val="a0"/>
    <w:next w:val="a0"/>
    <w:autoRedefine/>
    <w:uiPriority w:val="39"/>
    <w:rsid w:val="00621B53"/>
    <w:pPr>
      <w:tabs>
        <w:tab w:val="left" w:pos="1400"/>
        <w:tab w:val="right" w:leader="dot" w:pos="9072"/>
      </w:tabs>
      <w:spacing w:line="320" w:lineRule="exact"/>
      <w:ind w:leftChars="200" w:left="480"/>
      <w:jc w:val="left"/>
    </w:pPr>
    <w:rPr>
      <w:rFonts w:ascii="Times New Roman" w:hAnsi="Times New Roman"/>
      <w:iCs/>
      <w:noProof/>
      <w:sz w:val="21"/>
    </w:rPr>
  </w:style>
  <w:style w:type="paragraph" w:styleId="20">
    <w:name w:val="toc 2"/>
    <w:basedOn w:val="a0"/>
    <w:next w:val="a0"/>
    <w:autoRedefine/>
    <w:uiPriority w:val="39"/>
    <w:rsid w:val="00621B53"/>
    <w:pPr>
      <w:tabs>
        <w:tab w:val="left" w:pos="774"/>
        <w:tab w:val="right" w:leader="dot" w:pos="9072"/>
      </w:tabs>
      <w:spacing w:line="320" w:lineRule="exact"/>
      <w:ind w:leftChars="100" w:left="240"/>
      <w:jc w:val="left"/>
    </w:pPr>
    <w:rPr>
      <w:rFonts w:ascii="Times New Roman" w:hAnsi="Times New Roman"/>
      <w:smallCaps/>
      <w:sz w:val="21"/>
    </w:rPr>
  </w:style>
  <w:style w:type="paragraph" w:styleId="10">
    <w:name w:val="toc 1"/>
    <w:basedOn w:val="a0"/>
    <w:next w:val="a0"/>
    <w:autoRedefine/>
    <w:uiPriority w:val="39"/>
    <w:rsid w:val="00621B53"/>
    <w:pPr>
      <w:tabs>
        <w:tab w:val="left" w:pos="645"/>
        <w:tab w:val="right" w:leader="dot" w:pos="9072"/>
      </w:tabs>
      <w:spacing w:line="320" w:lineRule="exact"/>
      <w:jc w:val="left"/>
    </w:pPr>
    <w:rPr>
      <w:rFonts w:ascii="Times New Roman" w:hAnsi="Times New Roman"/>
      <w:b/>
      <w:bCs/>
      <w:caps/>
      <w:sz w:val="21"/>
    </w:rPr>
  </w:style>
  <w:style w:type="paragraph" w:styleId="a4">
    <w:name w:val="Body Text"/>
    <w:basedOn w:val="a0"/>
    <w:rsid w:val="00621B53"/>
    <w:pPr>
      <w:adjustRightInd w:val="0"/>
      <w:spacing w:line="400" w:lineRule="atLeast"/>
      <w:textAlignment w:val="baseline"/>
    </w:pPr>
    <w:rPr>
      <w:rFonts w:ascii="Times New Roman" w:hAnsi="Times New Roman"/>
      <w:kern w:val="0"/>
    </w:rPr>
  </w:style>
  <w:style w:type="paragraph" w:styleId="a5">
    <w:name w:val="Block Text"/>
    <w:basedOn w:val="a0"/>
    <w:rsid w:val="00621B53"/>
    <w:pPr>
      <w:ind w:left="980" w:right="805" w:hanging="280"/>
      <w:jc w:val="center"/>
    </w:pPr>
    <w:rPr>
      <w:b/>
      <w:sz w:val="52"/>
    </w:rPr>
  </w:style>
  <w:style w:type="paragraph" w:styleId="a6">
    <w:name w:val="header"/>
    <w:basedOn w:val="a0"/>
    <w:rsid w:val="00621B53"/>
    <w:pPr>
      <w:pBdr>
        <w:bottom w:val="single" w:sz="6" w:space="1" w:color="auto"/>
      </w:pBdr>
      <w:tabs>
        <w:tab w:val="center" w:pos="4153"/>
        <w:tab w:val="right" w:pos="8306"/>
      </w:tabs>
      <w:snapToGrid w:val="0"/>
      <w:jc w:val="center"/>
    </w:pPr>
    <w:rPr>
      <w:sz w:val="18"/>
      <w:szCs w:val="18"/>
    </w:rPr>
  </w:style>
  <w:style w:type="paragraph" w:styleId="a7">
    <w:name w:val="footer"/>
    <w:basedOn w:val="a0"/>
    <w:rsid w:val="00621B53"/>
    <w:pPr>
      <w:tabs>
        <w:tab w:val="center" w:pos="4153"/>
        <w:tab w:val="right" w:pos="8306"/>
      </w:tabs>
      <w:snapToGrid w:val="0"/>
      <w:jc w:val="left"/>
    </w:pPr>
    <w:rPr>
      <w:sz w:val="18"/>
      <w:szCs w:val="18"/>
    </w:rPr>
  </w:style>
  <w:style w:type="paragraph" w:customStyle="1" w:styleId="a">
    <w:name w:val="资料参考清单"/>
    <w:basedOn w:val="a4"/>
    <w:autoRedefine/>
    <w:rsid w:val="00621B53"/>
    <w:pPr>
      <w:numPr>
        <w:numId w:val="2"/>
      </w:numPr>
      <w:autoSpaceDE w:val="0"/>
      <w:autoSpaceDN w:val="0"/>
      <w:spacing w:after="120" w:line="360" w:lineRule="auto"/>
      <w:ind w:left="420" w:hangingChars="200" w:hanging="200"/>
      <w:jc w:val="left"/>
      <w:textAlignment w:val="auto"/>
    </w:pPr>
    <w:rPr>
      <w:rFonts w:eastAsia="宋体"/>
      <w:sz w:val="21"/>
    </w:rPr>
  </w:style>
  <w:style w:type="paragraph" w:styleId="a8">
    <w:name w:val="endnote text"/>
    <w:basedOn w:val="a0"/>
    <w:semiHidden/>
    <w:rsid w:val="00621B53"/>
    <w:pPr>
      <w:snapToGrid w:val="0"/>
      <w:jc w:val="left"/>
    </w:pPr>
  </w:style>
  <w:style w:type="character" w:styleId="a9">
    <w:name w:val="endnote reference"/>
    <w:basedOn w:val="a1"/>
    <w:semiHidden/>
    <w:rsid w:val="00621B53"/>
    <w:rPr>
      <w:vertAlign w:val="superscript"/>
    </w:rPr>
  </w:style>
  <w:style w:type="paragraph" w:styleId="aa">
    <w:name w:val="Date"/>
    <w:basedOn w:val="a0"/>
    <w:next w:val="a0"/>
    <w:link w:val="Char"/>
    <w:rsid w:val="00621B53"/>
  </w:style>
  <w:style w:type="character" w:styleId="ab">
    <w:name w:val="Hyperlink"/>
    <w:basedOn w:val="a1"/>
    <w:uiPriority w:val="99"/>
    <w:rsid w:val="00621B53"/>
    <w:rPr>
      <w:color w:val="0000FF"/>
      <w:u w:val="single"/>
    </w:rPr>
  </w:style>
  <w:style w:type="paragraph" w:customStyle="1" w:styleId="InfoBlue">
    <w:name w:val="InfoBlue"/>
    <w:basedOn w:val="a0"/>
    <w:next w:val="a4"/>
    <w:autoRedefine/>
    <w:rsid w:val="00621B53"/>
    <w:pPr>
      <w:tabs>
        <w:tab w:val="left" w:pos="560"/>
      </w:tabs>
      <w:ind w:firstLineChars="100" w:firstLine="100"/>
      <w:jc w:val="left"/>
    </w:pPr>
    <w:rPr>
      <w:rFonts w:ascii="楷体_GB2312" w:hAnsi="宋体"/>
      <w:snapToGrid w:val="0"/>
      <w:color w:val="0000FF"/>
      <w:kern w:val="0"/>
      <w:szCs w:val="24"/>
    </w:rPr>
  </w:style>
  <w:style w:type="character" w:styleId="ac">
    <w:name w:val="footnote reference"/>
    <w:basedOn w:val="a1"/>
    <w:semiHidden/>
    <w:rsid w:val="00621B53"/>
    <w:rPr>
      <w:vertAlign w:val="superscript"/>
    </w:rPr>
  </w:style>
  <w:style w:type="paragraph" w:customStyle="1" w:styleId="ad">
    <w:name w:val="表格正文"/>
    <w:basedOn w:val="a0"/>
    <w:rsid w:val="00621B53"/>
    <w:pPr>
      <w:widowControl/>
      <w:tabs>
        <w:tab w:val="num" w:pos="1702"/>
      </w:tabs>
      <w:overflowPunct w:val="0"/>
      <w:autoSpaceDE w:val="0"/>
      <w:autoSpaceDN w:val="0"/>
      <w:adjustRightInd w:val="0"/>
      <w:spacing w:beforeLines="15" w:before="46" w:afterLines="15" w:after="46"/>
    </w:pPr>
    <w:rPr>
      <w:rFonts w:ascii="Times New Roman" w:hAnsi="Times New Roman"/>
      <w:kern w:val="0"/>
      <w:szCs w:val="24"/>
    </w:rPr>
  </w:style>
  <w:style w:type="paragraph" w:customStyle="1" w:styleId="ae">
    <w:name w:val="表格栏头"/>
    <w:basedOn w:val="ad"/>
    <w:next w:val="ad"/>
    <w:rsid w:val="00621B53"/>
    <w:pPr>
      <w:tabs>
        <w:tab w:val="clear" w:pos="1702"/>
      </w:tabs>
      <w:spacing w:before="60" w:after="60"/>
      <w:textAlignment w:val="baseline"/>
    </w:pPr>
    <w:rPr>
      <w:rFonts w:ascii="Tahoma" w:eastAsia="宋体" w:hAnsi="Tahoma"/>
      <w:b/>
    </w:rPr>
  </w:style>
  <w:style w:type="paragraph" w:styleId="5">
    <w:name w:val="toc 5"/>
    <w:basedOn w:val="a0"/>
    <w:next w:val="a0"/>
    <w:autoRedefine/>
    <w:uiPriority w:val="39"/>
    <w:rsid w:val="00621B53"/>
    <w:pPr>
      <w:ind w:left="1120"/>
      <w:jc w:val="left"/>
    </w:pPr>
    <w:rPr>
      <w:rFonts w:ascii="Times New Roman" w:hAnsi="Times New Roman"/>
      <w:sz w:val="18"/>
      <w:szCs w:val="18"/>
    </w:rPr>
  </w:style>
  <w:style w:type="paragraph" w:styleId="6">
    <w:name w:val="toc 6"/>
    <w:basedOn w:val="a0"/>
    <w:next w:val="a0"/>
    <w:autoRedefine/>
    <w:uiPriority w:val="39"/>
    <w:rsid w:val="00621B53"/>
    <w:pPr>
      <w:ind w:left="1400"/>
      <w:jc w:val="left"/>
    </w:pPr>
    <w:rPr>
      <w:rFonts w:ascii="Times New Roman" w:hAnsi="Times New Roman"/>
      <w:sz w:val="18"/>
      <w:szCs w:val="18"/>
    </w:rPr>
  </w:style>
  <w:style w:type="paragraph" w:styleId="7">
    <w:name w:val="toc 7"/>
    <w:basedOn w:val="a0"/>
    <w:next w:val="a0"/>
    <w:autoRedefine/>
    <w:uiPriority w:val="39"/>
    <w:rsid w:val="00621B53"/>
    <w:pPr>
      <w:ind w:left="1680"/>
      <w:jc w:val="left"/>
    </w:pPr>
    <w:rPr>
      <w:rFonts w:ascii="Times New Roman" w:hAnsi="Times New Roman"/>
      <w:sz w:val="18"/>
      <w:szCs w:val="18"/>
    </w:rPr>
  </w:style>
  <w:style w:type="paragraph" w:styleId="8">
    <w:name w:val="toc 8"/>
    <w:basedOn w:val="a0"/>
    <w:next w:val="a0"/>
    <w:autoRedefine/>
    <w:uiPriority w:val="39"/>
    <w:rsid w:val="00621B53"/>
    <w:pPr>
      <w:ind w:left="1960"/>
      <w:jc w:val="left"/>
    </w:pPr>
    <w:rPr>
      <w:rFonts w:ascii="Times New Roman" w:hAnsi="Times New Roman"/>
      <w:sz w:val="18"/>
      <w:szCs w:val="18"/>
    </w:rPr>
  </w:style>
  <w:style w:type="paragraph" w:styleId="9">
    <w:name w:val="toc 9"/>
    <w:basedOn w:val="a0"/>
    <w:next w:val="a0"/>
    <w:autoRedefine/>
    <w:uiPriority w:val="39"/>
    <w:rsid w:val="00621B53"/>
    <w:pPr>
      <w:ind w:left="2240"/>
      <w:jc w:val="left"/>
    </w:pPr>
    <w:rPr>
      <w:rFonts w:ascii="Times New Roman" w:hAnsi="Times New Roman"/>
      <w:sz w:val="18"/>
      <w:szCs w:val="18"/>
    </w:rPr>
  </w:style>
  <w:style w:type="paragraph" w:styleId="af">
    <w:name w:val="caption"/>
    <w:basedOn w:val="a0"/>
    <w:next w:val="a0"/>
    <w:qFormat/>
    <w:rsid w:val="00621B53"/>
    <w:rPr>
      <w:rFonts w:ascii="Arial" w:eastAsia="黑体" w:hAnsi="Arial" w:cs="Arial"/>
      <w:sz w:val="20"/>
    </w:rPr>
  </w:style>
  <w:style w:type="paragraph" w:customStyle="1" w:styleId="Default">
    <w:name w:val="Default"/>
    <w:rsid w:val="00621B53"/>
    <w:pPr>
      <w:autoSpaceDE w:val="0"/>
      <w:autoSpaceDN w:val="0"/>
      <w:adjustRightInd w:val="0"/>
    </w:pPr>
    <w:rPr>
      <w:rFonts w:ascii="宋体"/>
      <w:color w:val="000000"/>
      <w:sz w:val="24"/>
      <w:szCs w:val="24"/>
    </w:rPr>
  </w:style>
  <w:style w:type="paragraph" w:styleId="af0">
    <w:name w:val="Normal Indent"/>
    <w:basedOn w:val="a0"/>
    <w:link w:val="Char0"/>
    <w:rsid w:val="00621B53"/>
    <w:pPr>
      <w:spacing w:beforeLines="50" w:before="156" w:afterLines="50" w:after="156" w:line="240" w:lineRule="auto"/>
      <w:ind w:firstLineChars="200" w:firstLine="420"/>
    </w:pPr>
    <w:rPr>
      <w:rFonts w:ascii="Times New Roman" w:eastAsia="宋体" w:hAnsi="Times New Roman"/>
      <w:szCs w:val="24"/>
    </w:rPr>
  </w:style>
  <w:style w:type="character" w:styleId="af1">
    <w:name w:val="page number"/>
    <w:basedOn w:val="a1"/>
    <w:rsid w:val="00621B53"/>
  </w:style>
  <w:style w:type="table" w:styleId="af2">
    <w:name w:val="Table Grid"/>
    <w:basedOn w:val="a2"/>
    <w:uiPriority w:val="59"/>
    <w:rsid w:val="00621B5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
    <w:name w:val="Char Char"/>
    <w:basedOn w:val="a1"/>
    <w:rsid w:val="00D45868"/>
    <w:rPr>
      <w:rFonts w:eastAsia="宋体"/>
      <w:kern w:val="2"/>
      <w:sz w:val="24"/>
      <w:szCs w:val="24"/>
      <w:lang w:val="en-US" w:eastAsia="zh-CN" w:bidi="ar-SA"/>
    </w:rPr>
  </w:style>
  <w:style w:type="table" w:styleId="70">
    <w:name w:val="Table Grid 7"/>
    <w:basedOn w:val="a2"/>
    <w:rsid w:val="00621B53"/>
    <w:pPr>
      <w:widowControl w:val="0"/>
      <w:spacing w:line="40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ighlightedVariable">
    <w:name w:val="Highlighted Variable"/>
    <w:basedOn w:val="a1"/>
    <w:rsid w:val="00621B53"/>
    <w:rPr>
      <w:color w:val="0000FF"/>
    </w:rPr>
  </w:style>
  <w:style w:type="paragraph" w:styleId="af3">
    <w:name w:val="Balloon Text"/>
    <w:basedOn w:val="a0"/>
    <w:semiHidden/>
    <w:rsid w:val="00621B53"/>
    <w:rPr>
      <w:sz w:val="18"/>
      <w:szCs w:val="18"/>
    </w:rPr>
  </w:style>
  <w:style w:type="paragraph" w:customStyle="1" w:styleId="ISMS-2">
    <w:name w:val="ISMS-列表2"/>
    <w:basedOn w:val="a0"/>
    <w:rsid w:val="008C67B2"/>
    <w:pPr>
      <w:numPr>
        <w:numId w:val="5"/>
      </w:numPr>
      <w:spacing w:line="360" w:lineRule="auto"/>
    </w:pPr>
    <w:rPr>
      <w:rFonts w:ascii="宋体" w:eastAsia="宋体" w:hAnsi="宋体"/>
      <w:szCs w:val="24"/>
    </w:rPr>
  </w:style>
  <w:style w:type="paragraph" w:customStyle="1" w:styleId="ISMS-3">
    <w:name w:val="ISMS-列表3"/>
    <w:basedOn w:val="a0"/>
    <w:rsid w:val="008C67B2"/>
    <w:pPr>
      <w:numPr>
        <w:numId w:val="4"/>
      </w:numPr>
      <w:autoSpaceDE w:val="0"/>
      <w:autoSpaceDN w:val="0"/>
      <w:adjustRightInd w:val="0"/>
      <w:spacing w:line="360" w:lineRule="auto"/>
    </w:pPr>
    <w:rPr>
      <w:rFonts w:ascii="宋体" w:eastAsia="宋体" w:hAnsi="宋体"/>
      <w:kern w:val="0"/>
      <w:szCs w:val="24"/>
    </w:rPr>
  </w:style>
  <w:style w:type="character" w:customStyle="1" w:styleId="Char0">
    <w:name w:val="正文缩进 Char"/>
    <w:basedOn w:val="a1"/>
    <w:link w:val="af0"/>
    <w:rsid w:val="00621B53"/>
    <w:rPr>
      <w:rFonts w:eastAsia="宋体"/>
      <w:kern w:val="2"/>
      <w:sz w:val="24"/>
      <w:szCs w:val="24"/>
      <w:lang w:val="en-US" w:eastAsia="zh-CN" w:bidi="ar-SA"/>
    </w:rPr>
  </w:style>
  <w:style w:type="paragraph" w:styleId="af4">
    <w:name w:val="Document Map"/>
    <w:basedOn w:val="a0"/>
    <w:semiHidden/>
    <w:rsid w:val="000A0D5C"/>
    <w:pPr>
      <w:shd w:val="clear" w:color="auto" w:fill="000080"/>
    </w:pPr>
  </w:style>
  <w:style w:type="character" w:customStyle="1" w:styleId="CharChar0">
    <w:name w:val="Char Char"/>
    <w:rsid w:val="0074519E"/>
    <w:rPr>
      <w:rFonts w:eastAsia="宋体"/>
      <w:kern w:val="2"/>
      <w:sz w:val="24"/>
      <w:szCs w:val="24"/>
      <w:lang w:val="en-US" w:eastAsia="zh-CN" w:bidi="ar-SA"/>
    </w:rPr>
  </w:style>
  <w:style w:type="paragraph" w:customStyle="1" w:styleId="Char1">
    <w:name w:val="Char"/>
    <w:basedOn w:val="a0"/>
    <w:rsid w:val="0074519E"/>
    <w:pPr>
      <w:widowControl/>
      <w:spacing w:line="360" w:lineRule="auto"/>
      <w:jc w:val="left"/>
    </w:pPr>
    <w:rPr>
      <w:rFonts w:ascii="Verdana" w:eastAsia="宋体" w:hAnsi="Verdana"/>
      <w:kern w:val="0"/>
      <w:sz w:val="21"/>
      <w:lang w:eastAsia="en-US"/>
    </w:rPr>
  </w:style>
  <w:style w:type="character" w:customStyle="1" w:styleId="2Char">
    <w:name w:val="标题 2 Char"/>
    <w:link w:val="2"/>
    <w:rsid w:val="00426526"/>
    <w:rPr>
      <w:rFonts w:ascii="宋体" w:eastAsia="楷体_GB2312" w:hAnsi="宋体"/>
      <w:b/>
      <w:bCs/>
      <w:kern w:val="2"/>
      <w:sz w:val="24"/>
      <w:szCs w:val="24"/>
    </w:rPr>
  </w:style>
  <w:style w:type="paragraph" w:customStyle="1" w:styleId="Char2">
    <w:name w:val="Char"/>
    <w:basedOn w:val="a0"/>
    <w:rsid w:val="0074519E"/>
    <w:pPr>
      <w:widowControl/>
      <w:spacing w:line="360" w:lineRule="auto"/>
      <w:jc w:val="left"/>
    </w:pPr>
    <w:rPr>
      <w:rFonts w:ascii="Verdana" w:eastAsia="宋体" w:hAnsi="Verdana"/>
      <w:kern w:val="0"/>
      <w:sz w:val="21"/>
      <w:lang w:eastAsia="en-US"/>
    </w:rPr>
  </w:style>
  <w:style w:type="paragraph" w:styleId="af5">
    <w:name w:val="Revision"/>
    <w:hidden/>
    <w:uiPriority w:val="99"/>
    <w:semiHidden/>
    <w:rsid w:val="0074519E"/>
    <w:rPr>
      <w:rFonts w:ascii="CG Times" w:eastAsia="楷体_GB2312" w:hAnsi="CG Times"/>
      <w:kern w:val="2"/>
      <w:sz w:val="24"/>
    </w:rPr>
  </w:style>
  <w:style w:type="paragraph" w:customStyle="1" w:styleId="msolistparagraph0">
    <w:name w:val="msolistparagraph"/>
    <w:basedOn w:val="a0"/>
    <w:rsid w:val="0074519E"/>
    <w:pPr>
      <w:widowControl/>
      <w:spacing w:line="240" w:lineRule="auto"/>
      <w:ind w:firstLine="420"/>
    </w:pPr>
    <w:rPr>
      <w:rFonts w:ascii="Calibri" w:eastAsia="宋体" w:hAnsi="Calibri" w:cs="宋体"/>
      <w:kern w:val="0"/>
      <w:sz w:val="21"/>
      <w:szCs w:val="21"/>
    </w:rPr>
  </w:style>
  <w:style w:type="paragraph" w:styleId="af6">
    <w:name w:val="Plain Text"/>
    <w:basedOn w:val="a0"/>
    <w:link w:val="Char3"/>
    <w:uiPriority w:val="99"/>
    <w:unhideWhenUsed/>
    <w:rsid w:val="0074519E"/>
    <w:pPr>
      <w:spacing w:line="240" w:lineRule="auto"/>
      <w:jc w:val="left"/>
    </w:pPr>
    <w:rPr>
      <w:rFonts w:ascii="Calibri" w:eastAsia="宋体" w:hAnsi="Courier New" w:cs="Courier New"/>
      <w:sz w:val="21"/>
      <w:szCs w:val="21"/>
    </w:rPr>
  </w:style>
  <w:style w:type="character" w:customStyle="1" w:styleId="Char3">
    <w:name w:val="纯文本 Char"/>
    <w:basedOn w:val="a1"/>
    <w:link w:val="af6"/>
    <w:uiPriority w:val="99"/>
    <w:rsid w:val="0074519E"/>
    <w:rPr>
      <w:rFonts w:ascii="Calibri" w:hAnsi="Courier New" w:cs="Courier New"/>
      <w:kern w:val="2"/>
      <w:sz w:val="21"/>
      <w:szCs w:val="21"/>
    </w:rPr>
  </w:style>
  <w:style w:type="paragraph" w:styleId="af7">
    <w:name w:val="List Paragraph"/>
    <w:basedOn w:val="a0"/>
    <w:uiPriority w:val="34"/>
    <w:qFormat/>
    <w:rsid w:val="0074519E"/>
    <w:pPr>
      <w:ind w:firstLineChars="200" w:firstLine="420"/>
    </w:pPr>
  </w:style>
  <w:style w:type="character" w:customStyle="1" w:styleId="Char">
    <w:name w:val="日期 Char"/>
    <w:basedOn w:val="a1"/>
    <w:link w:val="aa"/>
    <w:rsid w:val="004B27AA"/>
    <w:rPr>
      <w:rFonts w:ascii="CG Times" w:eastAsia="楷体_GB2312" w:hAnsi="CG Times"/>
      <w:kern w:val="2"/>
      <w:sz w:val="24"/>
    </w:rPr>
  </w:style>
  <w:style w:type="character" w:customStyle="1" w:styleId="1Char">
    <w:name w:val="标题 1 Char"/>
    <w:basedOn w:val="a1"/>
    <w:link w:val="1"/>
    <w:rsid w:val="00033450"/>
    <w:rPr>
      <w:rFonts w:ascii="Arial" w:eastAsia="楷体_GB2312" w:hAnsi="Arial"/>
      <w:b/>
      <w:bCs/>
      <w:kern w:val="44"/>
      <w:sz w:val="24"/>
      <w:szCs w:val="24"/>
    </w:rPr>
  </w:style>
  <w:style w:type="character" w:customStyle="1" w:styleId="3Char">
    <w:name w:val="标题 3 Char"/>
    <w:link w:val="3"/>
    <w:rsid w:val="00C95C99"/>
    <w:rPr>
      <w:rFonts w:ascii="Arial" w:eastAsia="楷体_GB2312" w:hAnsi="Arial"/>
      <w:b/>
      <w:bCs/>
      <w:kern w:val="2"/>
      <w:sz w:val="24"/>
      <w:szCs w:val="24"/>
    </w:rPr>
  </w:style>
  <w:style w:type="character" w:customStyle="1" w:styleId="WW8Num26z5">
    <w:name w:val="WW8Num26z5"/>
    <w:rsid w:val="00F43152"/>
    <w:rPr>
      <w:rFonts w:ascii="Wingdings" w:hAnsi="Wingdings"/>
    </w:rPr>
  </w:style>
  <w:style w:type="character" w:styleId="af8">
    <w:name w:val="annotation reference"/>
    <w:basedOn w:val="a1"/>
    <w:rsid w:val="00F0428C"/>
    <w:rPr>
      <w:sz w:val="21"/>
      <w:szCs w:val="21"/>
    </w:rPr>
  </w:style>
  <w:style w:type="paragraph" w:styleId="af9">
    <w:name w:val="annotation text"/>
    <w:basedOn w:val="a0"/>
    <w:link w:val="Char4"/>
    <w:rsid w:val="00F0428C"/>
    <w:pPr>
      <w:jc w:val="left"/>
    </w:pPr>
  </w:style>
  <w:style w:type="character" w:customStyle="1" w:styleId="Char4">
    <w:name w:val="批注文字 Char"/>
    <w:basedOn w:val="a1"/>
    <w:link w:val="af9"/>
    <w:rsid w:val="00F0428C"/>
    <w:rPr>
      <w:rFonts w:ascii="CG Times" w:eastAsia="楷体_GB2312" w:hAnsi="CG Times"/>
      <w:kern w:val="2"/>
      <w:sz w:val="24"/>
    </w:rPr>
  </w:style>
  <w:style w:type="paragraph" w:styleId="afa">
    <w:name w:val="annotation subject"/>
    <w:basedOn w:val="af9"/>
    <w:next w:val="af9"/>
    <w:link w:val="Char5"/>
    <w:rsid w:val="00F0428C"/>
    <w:rPr>
      <w:b/>
      <w:bCs/>
    </w:rPr>
  </w:style>
  <w:style w:type="character" w:customStyle="1" w:styleId="Char5">
    <w:name w:val="批注主题 Char"/>
    <w:basedOn w:val="Char4"/>
    <w:link w:val="afa"/>
    <w:rsid w:val="00F0428C"/>
    <w:rPr>
      <w:rFonts w:ascii="CG Times" w:eastAsia="楷体_GB2312" w:hAnsi="CG Times"/>
      <w:b/>
      <w:bCs/>
      <w:kern w:val="2"/>
      <w:sz w:val="24"/>
    </w:rPr>
  </w:style>
  <w:style w:type="character" w:styleId="afb">
    <w:name w:val="Strong"/>
    <w:basedOn w:val="a1"/>
    <w:uiPriority w:val="22"/>
    <w:qFormat/>
    <w:rsid w:val="00E51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2253">
      <w:bodyDiv w:val="1"/>
      <w:marLeft w:val="0"/>
      <w:marRight w:val="0"/>
      <w:marTop w:val="0"/>
      <w:marBottom w:val="0"/>
      <w:divBdr>
        <w:top w:val="none" w:sz="0" w:space="0" w:color="auto"/>
        <w:left w:val="none" w:sz="0" w:space="0" w:color="auto"/>
        <w:bottom w:val="none" w:sz="0" w:space="0" w:color="auto"/>
        <w:right w:val="none" w:sz="0" w:space="0" w:color="auto"/>
      </w:divBdr>
    </w:div>
    <w:div w:id="143619511">
      <w:bodyDiv w:val="1"/>
      <w:marLeft w:val="0"/>
      <w:marRight w:val="0"/>
      <w:marTop w:val="0"/>
      <w:marBottom w:val="0"/>
      <w:divBdr>
        <w:top w:val="none" w:sz="0" w:space="0" w:color="auto"/>
        <w:left w:val="none" w:sz="0" w:space="0" w:color="auto"/>
        <w:bottom w:val="none" w:sz="0" w:space="0" w:color="auto"/>
        <w:right w:val="none" w:sz="0" w:space="0" w:color="auto"/>
      </w:divBdr>
    </w:div>
    <w:div w:id="504445279">
      <w:bodyDiv w:val="1"/>
      <w:marLeft w:val="0"/>
      <w:marRight w:val="0"/>
      <w:marTop w:val="0"/>
      <w:marBottom w:val="0"/>
      <w:divBdr>
        <w:top w:val="none" w:sz="0" w:space="0" w:color="auto"/>
        <w:left w:val="none" w:sz="0" w:space="0" w:color="auto"/>
        <w:bottom w:val="none" w:sz="0" w:space="0" w:color="auto"/>
        <w:right w:val="none" w:sz="0" w:space="0" w:color="auto"/>
      </w:divBdr>
    </w:div>
    <w:div w:id="544291299">
      <w:bodyDiv w:val="1"/>
      <w:marLeft w:val="0"/>
      <w:marRight w:val="0"/>
      <w:marTop w:val="0"/>
      <w:marBottom w:val="0"/>
      <w:divBdr>
        <w:top w:val="none" w:sz="0" w:space="0" w:color="auto"/>
        <w:left w:val="none" w:sz="0" w:space="0" w:color="auto"/>
        <w:bottom w:val="none" w:sz="0" w:space="0" w:color="auto"/>
        <w:right w:val="none" w:sz="0" w:space="0" w:color="auto"/>
      </w:divBdr>
      <w:divsChild>
        <w:div w:id="1854301048">
          <w:marLeft w:val="0"/>
          <w:marRight w:val="0"/>
          <w:marTop w:val="0"/>
          <w:marBottom w:val="0"/>
          <w:divBdr>
            <w:top w:val="none" w:sz="0" w:space="0" w:color="auto"/>
            <w:left w:val="none" w:sz="0" w:space="0" w:color="auto"/>
            <w:bottom w:val="none" w:sz="0" w:space="0" w:color="auto"/>
            <w:right w:val="none" w:sz="0" w:space="0" w:color="auto"/>
          </w:divBdr>
        </w:div>
      </w:divsChild>
    </w:div>
    <w:div w:id="1160266521">
      <w:bodyDiv w:val="1"/>
      <w:marLeft w:val="0"/>
      <w:marRight w:val="0"/>
      <w:marTop w:val="0"/>
      <w:marBottom w:val="0"/>
      <w:divBdr>
        <w:top w:val="none" w:sz="0" w:space="0" w:color="auto"/>
        <w:left w:val="none" w:sz="0" w:space="0" w:color="auto"/>
        <w:bottom w:val="none" w:sz="0" w:space="0" w:color="auto"/>
        <w:right w:val="none" w:sz="0" w:space="0" w:color="auto"/>
      </w:divBdr>
    </w:div>
    <w:div w:id="1606302274">
      <w:bodyDiv w:val="1"/>
      <w:marLeft w:val="0"/>
      <w:marRight w:val="0"/>
      <w:marTop w:val="0"/>
      <w:marBottom w:val="0"/>
      <w:divBdr>
        <w:top w:val="none" w:sz="0" w:space="0" w:color="auto"/>
        <w:left w:val="none" w:sz="0" w:space="0" w:color="auto"/>
        <w:bottom w:val="none" w:sz="0" w:space="0" w:color="auto"/>
        <w:right w:val="none" w:sz="0" w:space="0" w:color="auto"/>
      </w:divBdr>
    </w:div>
    <w:div w:id="208348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fix2011/Fiximate30/en/FIX.5.0SP2/tag708.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file:///\\10.132.134.61\zycao\firefly\fix2011\Fiximate30\en\FIX.5.0SP2\tag834.html" TargetMode="External"/><Relationship Id="rId10" Type="http://schemas.openxmlformats.org/officeDocument/2006/relationships/image" Target="media/image2.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firefly\stsv5\docs\90-&#20854;&#23427;\&#25991;&#26723;&#27169;&#26495;\SEP-TP-E02-07&#25509;&#21475;&#35774;&#35745;&#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DC39D-0308-43DB-9AA3-C6502B31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SEP-TP-E02-07接口设计报告模板.dot</Template>
  <TotalTime>6412</TotalTime>
  <Pages>32</Pages>
  <Words>3222</Words>
  <Characters>18368</Characters>
  <Application>Microsoft Office Word</Application>
  <DocSecurity>0</DocSecurity>
  <Lines>153</Lines>
  <Paragraphs>43</Paragraphs>
  <ScaleCrop>false</ScaleCrop>
  <Company>szse</Company>
  <LinksUpToDate>false</LinksUpToDate>
  <CharactersWithSpaces>21547</CharactersWithSpaces>
  <SharedDoc>false</SharedDoc>
  <HLinks>
    <vt:vector size="78" baseType="variant">
      <vt:variant>
        <vt:i4>786497</vt:i4>
      </vt:variant>
      <vt:variant>
        <vt:i4>75</vt:i4>
      </vt:variant>
      <vt:variant>
        <vt:i4>0</vt:i4>
      </vt:variant>
      <vt:variant>
        <vt:i4>5</vt:i4>
      </vt:variant>
      <vt:variant>
        <vt:lpwstr>http://www.fineprint.com.cn/</vt:lpwstr>
      </vt:variant>
      <vt:variant>
        <vt:lpwstr/>
      </vt:variant>
      <vt:variant>
        <vt:i4>1310783</vt:i4>
      </vt:variant>
      <vt:variant>
        <vt:i4>68</vt:i4>
      </vt:variant>
      <vt:variant>
        <vt:i4>0</vt:i4>
      </vt:variant>
      <vt:variant>
        <vt:i4>5</vt:i4>
      </vt:variant>
      <vt:variant>
        <vt:lpwstr/>
      </vt:variant>
      <vt:variant>
        <vt:lpwstr>_Toc219532758</vt:lpwstr>
      </vt:variant>
      <vt:variant>
        <vt:i4>1310783</vt:i4>
      </vt:variant>
      <vt:variant>
        <vt:i4>62</vt:i4>
      </vt:variant>
      <vt:variant>
        <vt:i4>0</vt:i4>
      </vt:variant>
      <vt:variant>
        <vt:i4>5</vt:i4>
      </vt:variant>
      <vt:variant>
        <vt:lpwstr/>
      </vt:variant>
      <vt:variant>
        <vt:lpwstr>_Toc219532757</vt:lpwstr>
      </vt:variant>
      <vt:variant>
        <vt:i4>1310783</vt:i4>
      </vt:variant>
      <vt:variant>
        <vt:i4>56</vt:i4>
      </vt:variant>
      <vt:variant>
        <vt:i4>0</vt:i4>
      </vt:variant>
      <vt:variant>
        <vt:i4>5</vt:i4>
      </vt:variant>
      <vt:variant>
        <vt:lpwstr/>
      </vt:variant>
      <vt:variant>
        <vt:lpwstr>_Toc219532756</vt:lpwstr>
      </vt:variant>
      <vt:variant>
        <vt:i4>1310783</vt:i4>
      </vt:variant>
      <vt:variant>
        <vt:i4>50</vt:i4>
      </vt:variant>
      <vt:variant>
        <vt:i4>0</vt:i4>
      </vt:variant>
      <vt:variant>
        <vt:i4>5</vt:i4>
      </vt:variant>
      <vt:variant>
        <vt:lpwstr/>
      </vt:variant>
      <vt:variant>
        <vt:lpwstr>_Toc219532755</vt:lpwstr>
      </vt:variant>
      <vt:variant>
        <vt:i4>1310783</vt:i4>
      </vt:variant>
      <vt:variant>
        <vt:i4>44</vt:i4>
      </vt:variant>
      <vt:variant>
        <vt:i4>0</vt:i4>
      </vt:variant>
      <vt:variant>
        <vt:i4>5</vt:i4>
      </vt:variant>
      <vt:variant>
        <vt:lpwstr/>
      </vt:variant>
      <vt:variant>
        <vt:lpwstr>_Toc219532754</vt:lpwstr>
      </vt:variant>
      <vt:variant>
        <vt:i4>1310783</vt:i4>
      </vt:variant>
      <vt:variant>
        <vt:i4>38</vt:i4>
      </vt:variant>
      <vt:variant>
        <vt:i4>0</vt:i4>
      </vt:variant>
      <vt:variant>
        <vt:i4>5</vt:i4>
      </vt:variant>
      <vt:variant>
        <vt:lpwstr/>
      </vt:variant>
      <vt:variant>
        <vt:lpwstr>_Toc219532753</vt:lpwstr>
      </vt:variant>
      <vt:variant>
        <vt:i4>1310783</vt:i4>
      </vt:variant>
      <vt:variant>
        <vt:i4>32</vt:i4>
      </vt:variant>
      <vt:variant>
        <vt:i4>0</vt:i4>
      </vt:variant>
      <vt:variant>
        <vt:i4>5</vt:i4>
      </vt:variant>
      <vt:variant>
        <vt:lpwstr/>
      </vt:variant>
      <vt:variant>
        <vt:lpwstr>_Toc219532752</vt:lpwstr>
      </vt:variant>
      <vt:variant>
        <vt:i4>1310783</vt:i4>
      </vt:variant>
      <vt:variant>
        <vt:i4>26</vt:i4>
      </vt:variant>
      <vt:variant>
        <vt:i4>0</vt:i4>
      </vt:variant>
      <vt:variant>
        <vt:i4>5</vt:i4>
      </vt:variant>
      <vt:variant>
        <vt:lpwstr/>
      </vt:variant>
      <vt:variant>
        <vt:lpwstr>_Toc219532751</vt:lpwstr>
      </vt:variant>
      <vt:variant>
        <vt:i4>1310783</vt:i4>
      </vt:variant>
      <vt:variant>
        <vt:i4>20</vt:i4>
      </vt:variant>
      <vt:variant>
        <vt:i4>0</vt:i4>
      </vt:variant>
      <vt:variant>
        <vt:i4>5</vt:i4>
      </vt:variant>
      <vt:variant>
        <vt:lpwstr/>
      </vt:variant>
      <vt:variant>
        <vt:lpwstr>_Toc219532750</vt:lpwstr>
      </vt:variant>
      <vt:variant>
        <vt:i4>1376319</vt:i4>
      </vt:variant>
      <vt:variant>
        <vt:i4>14</vt:i4>
      </vt:variant>
      <vt:variant>
        <vt:i4>0</vt:i4>
      </vt:variant>
      <vt:variant>
        <vt:i4>5</vt:i4>
      </vt:variant>
      <vt:variant>
        <vt:lpwstr/>
      </vt:variant>
      <vt:variant>
        <vt:lpwstr>_Toc219532749</vt:lpwstr>
      </vt:variant>
      <vt:variant>
        <vt:i4>1376319</vt:i4>
      </vt:variant>
      <vt:variant>
        <vt:i4>8</vt:i4>
      </vt:variant>
      <vt:variant>
        <vt:i4>0</vt:i4>
      </vt:variant>
      <vt:variant>
        <vt:i4>5</vt:i4>
      </vt:variant>
      <vt:variant>
        <vt:lpwstr/>
      </vt:variant>
      <vt:variant>
        <vt:lpwstr>_Toc219532748</vt:lpwstr>
      </vt:variant>
      <vt:variant>
        <vt:i4>1376319</vt:i4>
      </vt:variant>
      <vt:variant>
        <vt:i4>2</vt:i4>
      </vt:variant>
      <vt:variant>
        <vt:i4>0</vt:i4>
      </vt:variant>
      <vt:variant>
        <vt:i4>5</vt:i4>
      </vt:variant>
      <vt:variant>
        <vt:lpwstr/>
      </vt:variant>
      <vt:variant>
        <vt:lpwstr>_Toc219532747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接口设计报告</dc:title>
  <dc:creator>曹兆勇</dc:creator>
  <cp:lastModifiedBy>user</cp:lastModifiedBy>
  <cp:revision>100</cp:revision>
  <cp:lastPrinted>2014-06-09T07:06:00Z</cp:lastPrinted>
  <dcterms:created xsi:type="dcterms:W3CDTF">2014-09-19T10:22:00Z</dcterms:created>
  <dcterms:modified xsi:type="dcterms:W3CDTF">2017-10-24T03:12:00Z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顺序">
    <vt:lpwstr>10.0000000000000</vt:lpwstr>
  </property>
  <property fmtid="{D5CDD505-2E9C-101B-9397-08002B2CF9AE}" pid="3" name="SPSDescription">
    <vt:lpwstr/>
  </property>
  <property fmtid="{D5CDD505-2E9C-101B-9397-08002B2CF9AE}" pid="4" name="Owner">
    <vt:lpwstr/>
  </property>
  <property fmtid="{D5CDD505-2E9C-101B-9397-08002B2CF9AE}" pid="5" name="Status">
    <vt:lpwstr/>
  </property>
</Properties>
</file>